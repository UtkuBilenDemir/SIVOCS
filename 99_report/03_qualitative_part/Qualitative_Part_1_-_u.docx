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74F2" w14:textId="659E435A" w:rsidR="15F2E4F4" w:rsidRPr="005D2954" w:rsidRDefault="15F2E4F4" w:rsidP="00372A11">
      <w:pPr>
        <w:pStyle w:val="NoSpacing"/>
        <w:spacing w:line="276" w:lineRule="auto"/>
        <w:jc w:val="both"/>
        <w:rPr>
          <w:rFonts w:ascii="Times New Roman" w:eastAsia="Times New Roman" w:hAnsi="Times New Roman" w:cs="Times New Roman"/>
        </w:rPr>
      </w:pPr>
    </w:p>
    <w:p w14:paraId="4E47C1E7" w14:textId="67730BBA" w:rsidR="00021389"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sz w:val="32"/>
          <w:szCs w:val="32"/>
          <w:lang w:val="en-GB"/>
        </w:rPr>
        <w:t>SIVOCS: Interviews</w:t>
      </w:r>
    </w:p>
    <w:sdt>
      <w:sdtPr>
        <w:rPr>
          <w:rFonts w:ascii="Times New Roman" w:eastAsiaTheme="minorHAnsi" w:hAnsi="Times New Roman" w:cs="Times New Roman"/>
          <w:color w:val="auto"/>
          <w:sz w:val="24"/>
          <w:szCs w:val="22"/>
          <w:lang w:val="de-DE"/>
        </w:rPr>
        <w:id w:val="-1825965513"/>
        <w:docPartObj>
          <w:docPartGallery w:val="Table of Contents"/>
          <w:docPartUnique/>
        </w:docPartObj>
      </w:sdtPr>
      <w:sdtEndPr>
        <w:rPr>
          <w:b/>
          <w:bCs/>
          <w:noProof/>
        </w:rPr>
      </w:sdtEndPr>
      <w:sdtContent>
        <w:p w14:paraId="30D332C2" w14:textId="2A90D9B2" w:rsidR="005D2954" w:rsidRPr="005D2954" w:rsidRDefault="005D2954" w:rsidP="00372A11">
          <w:pPr>
            <w:pStyle w:val="TOCHeading"/>
            <w:spacing w:line="276" w:lineRule="auto"/>
            <w:rPr>
              <w:rFonts w:ascii="Times New Roman" w:hAnsi="Times New Roman" w:cs="Times New Roman"/>
            </w:rPr>
          </w:pPr>
          <w:r w:rsidRPr="005D2954">
            <w:rPr>
              <w:rFonts w:ascii="Times New Roman" w:hAnsi="Times New Roman" w:cs="Times New Roman"/>
            </w:rPr>
            <w:t>Contents</w:t>
          </w:r>
        </w:p>
        <w:p w14:paraId="6A5D2CB3" w14:textId="6D130D40" w:rsidR="00702BBE" w:rsidRDefault="005D2954">
          <w:pPr>
            <w:pStyle w:val="TOC2"/>
            <w:tabs>
              <w:tab w:val="right" w:leader="dot" w:pos="9016"/>
            </w:tabs>
            <w:rPr>
              <w:rFonts w:asciiTheme="minorHAnsi" w:eastAsiaTheme="minorEastAsia" w:hAnsiTheme="minorHAnsi"/>
              <w:noProof/>
              <w:sz w:val="22"/>
              <w:lang w:val="en-US"/>
            </w:rPr>
          </w:pPr>
          <w:r w:rsidRPr="005D2954">
            <w:rPr>
              <w:rFonts w:cs="Times New Roman"/>
            </w:rPr>
            <w:fldChar w:fldCharType="begin"/>
          </w:r>
          <w:r w:rsidRPr="005D2954">
            <w:rPr>
              <w:rFonts w:cs="Times New Roman"/>
            </w:rPr>
            <w:instrText xml:space="preserve"> TOC \o "1-3" \h \z \u </w:instrText>
          </w:r>
          <w:r w:rsidRPr="005D2954">
            <w:rPr>
              <w:rFonts w:cs="Times New Roman"/>
            </w:rPr>
            <w:fldChar w:fldCharType="separate"/>
          </w:r>
          <w:hyperlink w:anchor="_Toc100234026" w:history="1">
            <w:r w:rsidR="00702BBE" w:rsidRPr="00C301C0">
              <w:rPr>
                <w:rStyle w:val="Hyperlink"/>
                <w:rFonts w:eastAsia="Times New Roman" w:cs="Times New Roman"/>
                <w:noProof/>
                <w:lang w:val="en-GB"/>
              </w:rPr>
              <w:t>Solution Orientation</w:t>
            </w:r>
            <w:r w:rsidR="00702BBE">
              <w:rPr>
                <w:noProof/>
                <w:webHidden/>
              </w:rPr>
              <w:tab/>
            </w:r>
            <w:r w:rsidR="00702BBE">
              <w:rPr>
                <w:noProof/>
                <w:webHidden/>
              </w:rPr>
              <w:fldChar w:fldCharType="begin"/>
            </w:r>
            <w:r w:rsidR="00702BBE">
              <w:rPr>
                <w:noProof/>
                <w:webHidden/>
              </w:rPr>
              <w:instrText xml:space="preserve"> PAGEREF _Toc100234026 \h </w:instrText>
            </w:r>
            <w:r w:rsidR="00702BBE">
              <w:rPr>
                <w:noProof/>
                <w:webHidden/>
              </w:rPr>
            </w:r>
            <w:r w:rsidR="00702BBE">
              <w:rPr>
                <w:noProof/>
                <w:webHidden/>
              </w:rPr>
              <w:fldChar w:fldCharType="separate"/>
            </w:r>
            <w:r w:rsidR="00702BBE">
              <w:rPr>
                <w:noProof/>
                <w:webHidden/>
              </w:rPr>
              <w:t>2</w:t>
            </w:r>
            <w:r w:rsidR="00702BBE">
              <w:rPr>
                <w:noProof/>
                <w:webHidden/>
              </w:rPr>
              <w:fldChar w:fldCharType="end"/>
            </w:r>
          </w:hyperlink>
        </w:p>
        <w:p w14:paraId="1388AC17" w14:textId="7D597B4D" w:rsidR="00702BBE" w:rsidRDefault="00103595">
          <w:pPr>
            <w:pStyle w:val="TOC3"/>
            <w:tabs>
              <w:tab w:val="right" w:leader="dot" w:pos="9016"/>
            </w:tabs>
            <w:rPr>
              <w:rFonts w:asciiTheme="minorHAnsi" w:eastAsiaTheme="minorEastAsia" w:hAnsiTheme="minorHAnsi"/>
              <w:noProof/>
              <w:sz w:val="22"/>
              <w:lang w:val="en-US"/>
            </w:rPr>
          </w:pPr>
          <w:hyperlink w:anchor="_Toc100234027" w:history="1">
            <w:r w:rsidR="00702BBE" w:rsidRPr="00C301C0">
              <w:rPr>
                <w:rStyle w:val="Hyperlink"/>
                <w:rFonts w:eastAsia="Times New Roman" w:cs="Times New Roman"/>
                <w:noProof/>
                <w:lang w:val="en-GB"/>
              </w:rPr>
              <w:t>Novelty and Innovation</w:t>
            </w:r>
            <w:r w:rsidR="00702BBE">
              <w:rPr>
                <w:noProof/>
                <w:webHidden/>
              </w:rPr>
              <w:tab/>
            </w:r>
            <w:r w:rsidR="00702BBE">
              <w:rPr>
                <w:noProof/>
                <w:webHidden/>
              </w:rPr>
              <w:fldChar w:fldCharType="begin"/>
            </w:r>
            <w:r w:rsidR="00702BBE">
              <w:rPr>
                <w:noProof/>
                <w:webHidden/>
              </w:rPr>
              <w:instrText xml:space="preserve"> PAGEREF _Toc100234027 \h </w:instrText>
            </w:r>
            <w:r w:rsidR="00702BBE">
              <w:rPr>
                <w:noProof/>
                <w:webHidden/>
              </w:rPr>
            </w:r>
            <w:r w:rsidR="00702BBE">
              <w:rPr>
                <w:noProof/>
                <w:webHidden/>
              </w:rPr>
              <w:fldChar w:fldCharType="separate"/>
            </w:r>
            <w:r w:rsidR="00702BBE">
              <w:rPr>
                <w:noProof/>
                <w:webHidden/>
              </w:rPr>
              <w:t>2</w:t>
            </w:r>
            <w:r w:rsidR="00702BBE">
              <w:rPr>
                <w:noProof/>
                <w:webHidden/>
              </w:rPr>
              <w:fldChar w:fldCharType="end"/>
            </w:r>
          </w:hyperlink>
        </w:p>
        <w:p w14:paraId="7D3EB8C1" w14:textId="06F4FE79" w:rsidR="00702BBE" w:rsidRDefault="00103595">
          <w:pPr>
            <w:pStyle w:val="TOC3"/>
            <w:tabs>
              <w:tab w:val="right" w:leader="dot" w:pos="9016"/>
            </w:tabs>
            <w:rPr>
              <w:rFonts w:asciiTheme="minorHAnsi" w:eastAsiaTheme="minorEastAsia" w:hAnsiTheme="minorHAnsi"/>
              <w:noProof/>
              <w:sz w:val="22"/>
              <w:lang w:val="en-US"/>
            </w:rPr>
          </w:pPr>
          <w:hyperlink w:anchor="_Toc100234028" w:history="1">
            <w:r w:rsidR="00702BBE" w:rsidRPr="00C301C0">
              <w:rPr>
                <w:rStyle w:val="Hyperlink"/>
                <w:rFonts w:eastAsia="Times New Roman" w:cs="Times New Roman"/>
                <w:noProof/>
                <w:lang w:val="en-GB"/>
              </w:rPr>
              <w:t>Problems that were addressed</w:t>
            </w:r>
            <w:r w:rsidR="00702BBE">
              <w:rPr>
                <w:noProof/>
                <w:webHidden/>
              </w:rPr>
              <w:tab/>
            </w:r>
            <w:r w:rsidR="00702BBE">
              <w:rPr>
                <w:noProof/>
                <w:webHidden/>
              </w:rPr>
              <w:fldChar w:fldCharType="begin"/>
            </w:r>
            <w:r w:rsidR="00702BBE">
              <w:rPr>
                <w:noProof/>
                <w:webHidden/>
              </w:rPr>
              <w:instrText xml:space="preserve"> PAGEREF _Toc100234028 \h </w:instrText>
            </w:r>
            <w:r w:rsidR="00702BBE">
              <w:rPr>
                <w:noProof/>
                <w:webHidden/>
              </w:rPr>
            </w:r>
            <w:r w:rsidR="00702BBE">
              <w:rPr>
                <w:noProof/>
                <w:webHidden/>
              </w:rPr>
              <w:fldChar w:fldCharType="separate"/>
            </w:r>
            <w:r w:rsidR="00702BBE">
              <w:rPr>
                <w:noProof/>
                <w:webHidden/>
              </w:rPr>
              <w:t>4</w:t>
            </w:r>
            <w:r w:rsidR="00702BBE">
              <w:rPr>
                <w:noProof/>
                <w:webHidden/>
              </w:rPr>
              <w:fldChar w:fldCharType="end"/>
            </w:r>
          </w:hyperlink>
        </w:p>
        <w:p w14:paraId="6A42D27A" w14:textId="1E74864E" w:rsidR="00702BBE" w:rsidRDefault="00103595">
          <w:pPr>
            <w:pStyle w:val="TOC3"/>
            <w:tabs>
              <w:tab w:val="right" w:leader="dot" w:pos="9016"/>
            </w:tabs>
            <w:rPr>
              <w:rFonts w:asciiTheme="minorHAnsi" w:eastAsiaTheme="minorEastAsia" w:hAnsiTheme="minorHAnsi"/>
              <w:noProof/>
              <w:sz w:val="22"/>
              <w:lang w:val="en-US"/>
            </w:rPr>
          </w:pPr>
          <w:hyperlink w:anchor="_Toc100234029" w:history="1">
            <w:r w:rsidR="00702BBE" w:rsidRPr="00C301C0">
              <w:rPr>
                <w:rStyle w:val="Hyperlink"/>
                <w:rFonts w:eastAsia="Times New Roman" w:cs="Times New Roman"/>
                <w:noProof/>
                <w:lang w:val="en-GB"/>
              </w:rPr>
              <w:t>Social Purpose</w:t>
            </w:r>
            <w:r w:rsidR="00702BBE">
              <w:rPr>
                <w:noProof/>
                <w:webHidden/>
              </w:rPr>
              <w:tab/>
            </w:r>
            <w:r w:rsidR="00702BBE">
              <w:rPr>
                <w:noProof/>
                <w:webHidden/>
              </w:rPr>
              <w:fldChar w:fldCharType="begin"/>
            </w:r>
            <w:r w:rsidR="00702BBE">
              <w:rPr>
                <w:noProof/>
                <w:webHidden/>
              </w:rPr>
              <w:instrText xml:space="preserve"> PAGEREF _Toc100234029 \h </w:instrText>
            </w:r>
            <w:r w:rsidR="00702BBE">
              <w:rPr>
                <w:noProof/>
                <w:webHidden/>
              </w:rPr>
            </w:r>
            <w:r w:rsidR="00702BBE">
              <w:rPr>
                <w:noProof/>
                <w:webHidden/>
              </w:rPr>
              <w:fldChar w:fldCharType="separate"/>
            </w:r>
            <w:r w:rsidR="00702BBE">
              <w:rPr>
                <w:noProof/>
                <w:webHidden/>
              </w:rPr>
              <w:t>4</w:t>
            </w:r>
            <w:r w:rsidR="00702BBE">
              <w:rPr>
                <w:noProof/>
                <w:webHidden/>
              </w:rPr>
              <w:fldChar w:fldCharType="end"/>
            </w:r>
          </w:hyperlink>
        </w:p>
        <w:p w14:paraId="209170A8" w14:textId="1D1C967B" w:rsidR="00702BBE" w:rsidRDefault="00103595">
          <w:pPr>
            <w:pStyle w:val="TOC2"/>
            <w:tabs>
              <w:tab w:val="right" w:leader="dot" w:pos="9016"/>
            </w:tabs>
            <w:rPr>
              <w:rFonts w:asciiTheme="minorHAnsi" w:eastAsiaTheme="minorEastAsia" w:hAnsiTheme="minorHAnsi"/>
              <w:noProof/>
              <w:sz w:val="22"/>
              <w:lang w:val="en-US"/>
            </w:rPr>
          </w:pPr>
          <w:hyperlink w:anchor="_Toc100234030" w:history="1">
            <w:r w:rsidR="00702BBE" w:rsidRPr="00C301C0">
              <w:rPr>
                <w:rStyle w:val="Hyperlink"/>
                <w:rFonts w:eastAsia="Times New Roman" w:cs="Times New Roman"/>
                <w:noProof/>
                <w:lang w:val="en-GB"/>
              </w:rPr>
              <w:t>Efforts for change and impact</w:t>
            </w:r>
            <w:r w:rsidR="00702BBE">
              <w:rPr>
                <w:noProof/>
                <w:webHidden/>
              </w:rPr>
              <w:tab/>
            </w:r>
            <w:r w:rsidR="00702BBE">
              <w:rPr>
                <w:noProof/>
                <w:webHidden/>
              </w:rPr>
              <w:fldChar w:fldCharType="begin"/>
            </w:r>
            <w:r w:rsidR="00702BBE">
              <w:rPr>
                <w:noProof/>
                <w:webHidden/>
              </w:rPr>
              <w:instrText xml:space="preserve"> PAGEREF _Toc100234030 \h </w:instrText>
            </w:r>
            <w:r w:rsidR="00702BBE">
              <w:rPr>
                <w:noProof/>
                <w:webHidden/>
              </w:rPr>
            </w:r>
            <w:r w:rsidR="00702BBE">
              <w:rPr>
                <w:noProof/>
                <w:webHidden/>
              </w:rPr>
              <w:fldChar w:fldCharType="separate"/>
            </w:r>
            <w:r w:rsidR="00702BBE">
              <w:rPr>
                <w:noProof/>
                <w:webHidden/>
              </w:rPr>
              <w:t>6</w:t>
            </w:r>
            <w:r w:rsidR="00702BBE">
              <w:rPr>
                <w:noProof/>
                <w:webHidden/>
              </w:rPr>
              <w:fldChar w:fldCharType="end"/>
            </w:r>
          </w:hyperlink>
        </w:p>
        <w:p w14:paraId="069BAAD0" w14:textId="25AA7C27" w:rsidR="00702BBE" w:rsidRDefault="00103595">
          <w:pPr>
            <w:pStyle w:val="TOC3"/>
            <w:tabs>
              <w:tab w:val="right" w:leader="dot" w:pos="9016"/>
            </w:tabs>
            <w:rPr>
              <w:rFonts w:asciiTheme="minorHAnsi" w:eastAsiaTheme="minorEastAsia" w:hAnsiTheme="minorHAnsi"/>
              <w:noProof/>
              <w:sz w:val="22"/>
              <w:lang w:val="en-US"/>
            </w:rPr>
          </w:pPr>
          <w:hyperlink w:anchor="_Toc100234031" w:history="1">
            <w:r w:rsidR="00702BBE" w:rsidRPr="00C301C0">
              <w:rPr>
                <w:rStyle w:val="Hyperlink"/>
                <w:rFonts w:eastAsia="Times New Roman" w:cs="Times New Roman"/>
                <w:noProof/>
                <w:lang w:val="en-US"/>
              </w:rPr>
              <w:t>Change of what?</w:t>
            </w:r>
            <w:r w:rsidR="00702BBE">
              <w:rPr>
                <w:noProof/>
                <w:webHidden/>
              </w:rPr>
              <w:tab/>
            </w:r>
            <w:r w:rsidR="00702BBE">
              <w:rPr>
                <w:noProof/>
                <w:webHidden/>
              </w:rPr>
              <w:fldChar w:fldCharType="begin"/>
            </w:r>
            <w:r w:rsidR="00702BBE">
              <w:rPr>
                <w:noProof/>
                <w:webHidden/>
              </w:rPr>
              <w:instrText xml:space="preserve"> PAGEREF _Toc100234031 \h </w:instrText>
            </w:r>
            <w:r w:rsidR="00702BBE">
              <w:rPr>
                <w:noProof/>
                <w:webHidden/>
              </w:rPr>
            </w:r>
            <w:r w:rsidR="00702BBE">
              <w:rPr>
                <w:noProof/>
                <w:webHidden/>
              </w:rPr>
              <w:fldChar w:fldCharType="separate"/>
            </w:r>
            <w:r w:rsidR="00702BBE">
              <w:rPr>
                <w:noProof/>
                <w:webHidden/>
              </w:rPr>
              <w:t>6</w:t>
            </w:r>
            <w:r w:rsidR="00702BBE">
              <w:rPr>
                <w:noProof/>
                <w:webHidden/>
              </w:rPr>
              <w:fldChar w:fldCharType="end"/>
            </w:r>
          </w:hyperlink>
        </w:p>
        <w:p w14:paraId="1CF48F82" w14:textId="04966FF2" w:rsidR="00702BBE" w:rsidRDefault="00103595">
          <w:pPr>
            <w:pStyle w:val="TOC3"/>
            <w:tabs>
              <w:tab w:val="right" w:leader="dot" w:pos="9016"/>
            </w:tabs>
            <w:rPr>
              <w:rFonts w:asciiTheme="minorHAnsi" w:eastAsiaTheme="minorEastAsia" w:hAnsiTheme="minorHAnsi"/>
              <w:noProof/>
              <w:sz w:val="22"/>
              <w:lang w:val="en-US"/>
            </w:rPr>
          </w:pPr>
          <w:hyperlink w:anchor="_Toc100234032" w:history="1">
            <w:r w:rsidR="00702BBE" w:rsidRPr="00C301C0">
              <w:rPr>
                <w:rStyle w:val="Hyperlink"/>
                <w:rFonts w:eastAsia="Times New Roman" w:cs="Times New Roman"/>
                <w:noProof/>
                <w:lang w:val="en-GB"/>
              </w:rPr>
              <w:t>Change amongst whom?</w:t>
            </w:r>
            <w:r w:rsidR="00702BBE">
              <w:rPr>
                <w:noProof/>
                <w:webHidden/>
              </w:rPr>
              <w:tab/>
            </w:r>
            <w:r w:rsidR="00702BBE">
              <w:rPr>
                <w:noProof/>
                <w:webHidden/>
              </w:rPr>
              <w:fldChar w:fldCharType="begin"/>
            </w:r>
            <w:r w:rsidR="00702BBE">
              <w:rPr>
                <w:noProof/>
                <w:webHidden/>
              </w:rPr>
              <w:instrText xml:space="preserve"> PAGEREF _Toc100234032 \h </w:instrText>
            </w:r>
            <w:r w:rsidR="00702BBE">
              <w:rPr>
                <w:noProof/>
                <w:webHidden/>
              </w:rPr>
            </w:r>
            <w:r w:rsidR="00702BBE">
              <w:rPr>
                <w:noProof/>
                <w:webHidden/>
              </w:rPr>
              <w:fldChar w:fldCharType="separate"/>
            </w:r>
            <w:r w:rsidR="00702BBE">
              <w:rPr>
                <w:noProof/>
                <w:webHidden/>
              </w:rPr>
              <w:t>8</w:t>
            </w:r>
            <w:r w:rsidR="00702BBE">
              <w:rPr>
                <w:noProof/>
                <w:webHidden/>
              </w:rPr>
              <w:fldChar w:fldCharType="end"/>
            </w:r>
          </w:hyperlink>
        </w:p>
        <w:p w14:paraId="6D322C91" w14:textId="13FDB047" w:rsidR="00702BBE" w:rsidRDefault="00103595">
          <w:pPr>
            <w:pStyle w:val="TOC3"/>
            <w:tabs>
              <w:tab w:val="right" w:leader="dot" w:pos="9016"/>
            </w:tabs>
            <w:rPr>
              <w:rFonts w:asciiTheme="minorHAnsi" w:eastAsiaTheme="minorEastAsia" w:hAnsiTheme="minorHAnsi"/>
              <w:noProof/>
              <w:sz w:val="22"/>
              <w:lang w:val="en-US"/>
            </w:rPr>
          </w:pPr>
          <w:hyperlink w:anchor="_Toc100234033" w:history="1">
            <w:r w:rsidR="00702BBE" w:rsidRPr="00C301C0">
              <w:rPr>
                <w:rStyle w:val="Hyperlink"/>
                <w:rFonts w:eastAsia="Times New Roman"/>
                <w:noProof/>
                <w:lang w:val="en-GB"/>
              </w:rPr>
              <w:t>Obstacles for change</w:t>
            </w:r>
            <w:r w:rsidR="00702BBE">
              <w:rPr>
                <w:noProof/>
                <w:webHidden/>
              </w:rPr>
              <w:tab/>
            </w:r>
            <w:r w:rsidR="00702BBE">
              <w:rPr>
                <w:noProof/>
                <w:webHidden/>
              </w:rPr>
              <w:fldChar w:fldCharType="begin"/>
            </w:r>
            <w:r w:rsidR="00702BBE">
              <w:rPr>
                <w:noProof/>
                <w:webHidden/>
              </w:rPr>
              <w:instrText xml:space="preserve"> PAGEREF _Toc100234033 \h </w:instrText>
            </w:r>
            <w:r w:rsidR="00702BBE">
              <w:rPr>
                <w:noProof/>
                <w:webHidden/>
              </w:rPr>
            </w:r>
            <w:r w:rsidR="00702BBE">
              <w:rPr>
                <w:noProof/>
                <w:webHidden/>
              </w:rPr>
              <w:fldChar w:fldCharType="separate"/>
            </w:r>
            <w:r w:rsidR="00702BBE">
              <w:rPr>
                <w:noProof/>
                <w:webHidden/>
              </w:rPr>
              <w:t>11</w:t>
            </w:r>
            <w:r w:rsidR="00702BBE">
              <w:rPr>
                <w:noProof/>
                <w:webHidden/>
              </w:rPr>
              <w:fldChar w:fldCharType="end"/>
            </w:r>
          </w:hyperlink>
        </w:p>
        <w:p w14:paraId="38E49550" w14:textId="46F45635" w:rsidR="00702BBE" w:rsidRDefault="00103595">
          <w:pPr>
            <w:pStyle w:val="TOC3"/>
            <w:tabs>
              <w:tab w:val="right" w:leader="dot" w:pos="9016"/>
            </w:tabs>
            <w:rPr>
              <w:rFonts w:asciiTheme="minorHAnsi" w:eastAsiaTheme="minorEastAsia" w:hAnsiTheme="minorHAnsi"/>
              <w:noProof/>
              <w:sz w:val="22"/>
              <w:lang w:val="en-US"/>
            </w:rPr>
          </w:pPr>
          <w:hyperlink w:anchor="_Toc100234034" w:history="1">
            <w:r w:rsidR="00702BBE" w:rsidRPr="00C301C0">
              <w:rPr>
                <w:rStyle w:val="Hyperlink"/>
                <w:rFonts w:eastAsia="Times New Roman" w:cs="Times New Roman"/>
                <w:noProof/>
                <w:lang w:val="en-GB"/>
              </w:rPr>
              <w:t>Failed actions for change</w:t>
            </w:r>
            <w:r w:rsidR="00702BBE">
              <w:rPr>
                <w:noProof/>
                <w:webHidden/>
              </w:rPr>
              <w:tab/>
            </w:r>
            <w:r w:rsidR="00702BBE">
              <w:rPr>
                <w:noProof/>
                <w:webHidden/>
              </w:rPr>
              <w:fldChar w:fldCharType="begin"/>
            </w:r>
            <w:r w:rsidR="00702BBE">
              <w:rPr>
                <w:noProof/>
                <w:webHidden/>
              </w:rPr>
              <w:instrText xml:space="preserve"> PAGEREF _Toc100234034 \h </w:instrText>
            </w:r>
            <w:r w:rsidR="00702BBE">
              <w:rPr>
                <w:noProof/>
                <w:webHidden/>
              </w:rPr>
            </w:r>
            <w:r w:rsidR="00702BBE">
              <w:rPr>
                <w:noProof/>
                <w:webHidden/>
              </w:rPr>
              <w:fldChar w:fldCharType="separate"/>
            </w:r>
            <w:r w:rsidR="00702BBE">
              <w:rPr>
                <w:noProof/>
                <w:webHidden/>
              </w:rPr>
              <w:t>15</w:t>
            </w:r>
            <w:r w:rsidR="00702BBE">
              <w:rPr>
                <w:noProof/>
                <w:webHidden/>
              </w:rPr>
              <w:fldChar w:fldCharType="end"/>
            </w:r>
          </w:hyperlink>
        </w:p>
        <w:p w14:paraId="3440E16D" w14:textId="2DADA954" w:rsidR="00702BBE" w:rsidRDefault="00103595">
          <w:pPr>
            <w:pStyle w:val="TOC3"/>
            <w:tabs>
              <w:tab w:val="right" w:leader="dot" w:pos="9016"/>
            </w:tabs>
            <w:rPr>
              <w:rFonts w:asciiTheme="minorHAnsi" w:eastAsiaTheme="minorEastAsia" w:hAnsiTheme="minorHAnsi"/>
              <w:noProof/>
              <w:sz w:val="22"/>
              <w:lang w:val="en-US"/>
            </w:rPr>
          </w:pPr>
          <w:hyperlink w:anchor="_Toc100234035" w:history="1">
            <w:r w:rsidR="00702BBE" w:rsidRPr="00C301C0">
              <w:rPr>
                <w:rStyle w:val="Hyperlink"/>
                <w:rFonts w:eastAsia="Times New Roman" w:cs="Times New Roman"/>
                <w:noProof/>
                <w:lang w:val="en-GB"/>
              </w:rPr>
              <w:t>Communication and dissemination</w:t>
            </w:r>
            <w:r w:rsidR="00702BBE">
              <w:rPr>
                <w:noProof/>
                <w:webHidden/>
              </w:rPr>
              <w:tab/>
            </w:r>
            <w:r w:rsidR="00702BBE">
              <w:rPr>
                <w:noProof/>
                <w:webHidden/>
              </w:rPr>
              <w:fldChar w:fldCharType="begin"/>
            </w:r>
            <w:r w:rsidR="00702BBE">
              <w:rPr>
                <w:noProof/>
                <w:webHidden/>
              </w:rPr>
              <w:instrText xml:space="preserve"> PAGEREF _Toc100234035 \h </w:instrText>
            </w:r>
            <w:r w:rsidR="00702BBE">
              <w:rPr>
                <w:noProof/>
                <w:webHidden/>
              </w:rPr>
            </w:r>
            <w:r w:rsidR="00702BBE">
              <w:rPr>
                <w:noProof/>
                <w:webHidden/>
              </w:rPr>
              <w:fldChar w:fldCharType="separate"/>
            </w:r>
            <w:r w:rsidR="00702BBE">
              <w:rPr>
                <w:noProof/>
                <w:webHidden/>
              </w:rPr>
              <w:t>16</w:t>
            </w:r>
            <w:r w:rsidR="00702BBE">
              <w:rPr>
                <w:noProof/>
                <w:webHidden/>
              </w:rPr>
              <w:fldChar w:fldCharType="end"/>
            </w:r>
          </w:hyperlink>
        </w:p>
        <w:p w14:paraId="3814D163" w14:textId="57825349" w:rsidR="00702BBE" w:rsidRDefault="00103595">
          <w:pPr>
            <w:pStyle w:val="TOC2"/>
            <w:tabs>
              <w:tab w:val="right" w:leader="dot" w:pos="9016"/>
            </w:tabs>
            <w:rPr>
              <w:rFonts w:asciiTheme="minorHAnsi" w:eastAsiaTheme="minorEastAsia" w:hAnsiTheme="minorHAnsi"/>
              <w:noProof/>
              <w:sz w:val="22"/>
              <w:lang w:val="en-US"/>
            </w:rPr>
          </w:pPr>
          <w:hyperlink w:anchor="_Toc100234036" w:history="1">
            <w:r w:rsidR="00702BBE" w:rsidRPr="00C301C0">
              <w:rPr>
                <w:rStyle w:val="Hyperlink"/>
                <w:rFonts w:eastAsia="Times New Roman" w:cs="Times New Roman"/>
                <w:noProof/>
                <w:lang w:val="en-GB"/>
              </w:rPr>
              <w:t>Interactions and transdisciplinarity</w:t>
            </w:r>
            <w:r w:rsidR="00702BBE">
              <w:rPr>
                <w:noProof/>
                <w:webHidden/>
              </w:rPr>
              <w:tab/>
            </w:r>
            <w:r w:rsidR="00702BBE">
              <w:rPr>
                <w:noProof/>
                <w:webHidden/>
              </w:rPr>
              <w:fldChar w:fldCharType="begin"/>
            </w:r>
            <w:r w:rsidR="00702BBE">
              <w:rPr>
                <w:noProof/>
                <w:webHidden/>
              </w:rPr>
              <w:instrText xml:space="preserve"> PAGEREF _Toc100234036 \h </w:instrText>
            </w:r>
            <w:r w:rsidR="00702BBE">
              <w:rPr>
                <w:noProof/>
                <w:webHidden/>
              </w:rPr>
            </w:r>
            <w:r w:rsidR="00702BBE">
              <w:rPr>
                <w:noProof/>
                <w:webHidden/>
              </w:rPr>
              <w:fldChar w:fldCharType="separate"/>
            </w:r>
            <w:r w:rsidR="00702BBE">
              <w:rPr>
                <w:noProof/>
                <w:webHidden/>
              </w:rPr>
              <w:t>19</w:t>
            </w:r>
            <w:r w:rsidR="00702BBE">
              <w:rPr>
                <w:noProof/>
                <w:webHidden/>
              </w:rPr>
              <w:fldChar w:fldCharType="end"/>
            </w:r>
          </w:hyperlink>
        </w:p>
        <w:p w14:paraId="11B1A50D" w14:textId="403D15C5" w:rsidR="00702BBE" w:rsidRDefault="00103595">
          <w:pPr>
            <w:pStyle w:val="TOC3"/>
            <w:tabs>
              <w:tab w:val="right" w:leader="dot" w:pos="9016"/>
            </w:tabs>
            <w:rPr>
              <w:rFonts w:asciiTheme="minorHAnsi" w:eastAsiaTheme="minorEastAsia" w:hAnsiTheme="minorHAnsi"/>
              <w:noProof/>
              <w:sz w:val="22"/>
              <w:lang w:val="en-US"/>
            </w:rPr>
          </w:pPr>
          <w:hyperlink w:anchor="_Toc100234037" w:history="1">
            <w:r w:rsidR="00702BBE" w:rsidRPr="00C301C0">
              <w:rPr>
                <w:rStyle w:val="Hyperlink"/>
                <w:rFonts w:cs="Times New Roman"/>
                <w:noProof/>
                <w:lang w:val="en-GB"/>
              </w:rPr>
              <w:t>Exchanges during the three stages of a project</w:t>
            </w:r>
            <w:r w:rsidR="00702BBE">
              <w:rPr>
                <w:noProof/>
                <w:webHidden/>
              </w:rPr>
              <w:tab/>
            </w:r>
            <w:r w:rsidR="00702BBE">
              <w:rPr>
                <w:noProof/>
                <w:webHidden/>
              </w:rPr>
              <w:fldChar w:fldCharType="begin"/>
            </w:r>
            <w:r w:rsidR="00702BBE">
              <w:rPr>
                <w:noProof/>
                <w:webHidden/>
              </w:rPr>
              <w:instrText xml:space="preserve"> PAGEREF _Toc100234037 \h </w:instrText>
            </w:r>
            <w:r w:rsidR="00702BBE">
              <w:rPr>
                <w:noProof/>
                <w:webHidden/>
              </w:rPr>
            </w:r>
            <w:r w:rsidR="00702BBE">
              <w:rPr>
                <w:noProof/>
                <w:webHidden/>
              </w:rPr>
              <w:fldChar w:fldCharType="separate"/>
            </w:r>
            <w:r w:rsidR="00702BBE">
              <w:rPr>
                <w:noProof/>
                <w:webHidden/>
              </w:rPr>
              <w:t>19</w:t>
            </w:r>
            <w:r w:rsidR="00702BBE">
              <w:rPr>
                <w:noProof/>
                <w:webHidden/>
              </w:rPr>
              <w:fldChar w:fldCharType="end"/>
            </w:r>
          </w:hyperlink>
        </w:p>
        <w:p w14:paraId="67158E48" w14:textId="28B4D7BC" w:rsidR="00702BBE" w:rsidRDefault="00103595">
          <w:pPr>
            <w:pStyle w:val="TOC3"/>
            <w:tabs>
              <w:tab w:val="right" w:leader="dot" w:pos="9016"/>
            </w:tabs>
            <w:rPr>
              <w:rFonts w:asciiTheme="minorHAnsi" w:eastAsiaTheme="minorEastAsia" w:hAnsiTheme="minorHAnsi"/>
              <w:noProof/>
              <w:sz w:val="22"/>
              <w:lang w:val="en-US"/>
            </w:rPr>
          </w:pPr>
          <w:hyperlink w:anchor="_Toc100234038" w:history="1">
            <w:r w:rsidR="00702BBE" w:rsidRPr="00C301C0">
              <w:rPr>
                <w:rStyle w:val="Hyperlink"/>
                <w:rFonts w:eastAsia="Times New Roman" w:cs="Times New Roman"/>
                <w:noProof/>
                <w:lang w:val="en-GB"/>
              </w:rPr>
              <w:t>Benefits of transdisciplinarity</w:t>
            </w:r>
            <w:r w:rsidR="00702BBE">
              <w:rPr>
                <w:noProof/>
                <w:webHidden/>
              </w:rPr>
              <w:tab/>
            </w:r>
            <w:r w:rsidR="00702BBE">
              <w:rPr>
                <w:noProof/>
                <w:webHidden/>
              </w:rPr>
              <w:fldChar w:fldCharType="begin"/>
            </w:r>
            <w:r w:rsidR="00702BBE">
              <w:rPr>
                <w:noProof/>
                <w:webHidden/>
              </w:rPr>
              <w:instrText xml:space="preserve"> PAGEREF _Toc100234038 \h </w:instrText>
            </w:r>
            <w:r w:rsidR="00702BBE">
              <w:rPr>
                <w:noProof/>
                <w:webHidden/>
              </w:rPr>
            </w:r>
            <w:r w:rsidR="00702BBE">
              <w:rPr>
                <w:noProof/>
                <w:webHidden/>
              </w:rPr>
              <w:fldChar w:fldCharType="separate"/>
            </w:r>
            <w:r w:rsidR="00702BBE">
              <w:rPr>
                <w:noProof/>
                <w:webHidden/>
              </w:rPr>
              <w:t>25</w:t>
            </w:r>
            <w:r w:rsidR="00702BBE">
              <w:rPr>
                <w:noProof/>
                <w:webHidden/>
              </w:rPr>
              <w:fldChar w:fldCharType="end"/>
            </w:r>
          </w:hyperlink>
        </w:p>
        <w:p w14:paraId="41004097" w14:textId="1DE88007" w:rsidR="00702BBE" w:rsidRDefault="00103595">
          <w:pPr>
            <w:pStyle w:val="TOC3"/>
            <w:tabs>
              <w:tab w:val="right" w:leader="dot" w:pos="9016"/>
            </w:tabs>
            <w:rPr>
              <w:rFonts w:asciiTheme="minorHAnsi" w:eastAsiaTheme="minorEastAsia" w:hAnsiTheme="minorHAnsi"/>
              <w:noProof/>
              <w:sz w:val="22"/>
              <w:lang w:val="en-US"/>
            </w:rPr>
          </w:pPr>
          <w:hyperlink w:anchor="_Toc100234039" w:history="1">
            <w:r w:rsidR="00702BBE" w:rsidRPr="00C301C0">
              <w:rPr>
                <w:rStyle w:val="Hyperlink"/>
                <w:rFonts w:eastAsia="Times New Roman" w:cs="Times New Roman"/>
                <w:noProof/>
                <w:lang w:val="en-GB"/>
              </w:rPr>
              <w:t>Challenges of transdisciplinarity</w:t>
            </w:r>
            <w:r w:rsidR="00702BBE">
              <w:rPr>
                <w:noProof/>
                <w:webHidden/>
              </w:rPr>
              <w:tab/>
            </w:r>
            <w:r w:rsidR="00702BBE">
              <w:rPr>
                <w:noProof/>
                <w:webHidden/>
              </w:rPr>
              <w:fldChar w:fldCharType="begin"/>
            </w:r>
            <w:r w:rsidR="00702BBE">
              <w:rPr>
                <w:noProof/>
                <w:webHidden/>
              </w:rPr>
              <w:instrText xml:space="preserve"> PAGEREF _Toc100234039 \h </w:instrText>
            </w:r>
            <w:r w:rsidR="00702BBE">
              <w:rPr>
                <w:noProof/>
                <w:webHidden/>
              </w:rPr>
            </w:r>
            <w:r w:rsidR="00702BBE">
              <w:rPr>
                <w:noProof/>
                <w:webHidden/>
              </w:rPr>
              <w:fldChar w:fldCharType="separate"/>
            </w:r>
            <w:r w:rsidR="00702BBE">
              <w:rPr>
                <w:noProof/>
                <w:webHidden/>
              </w:rPr>
              <w:t>28</w:t>
            </w:r>
            <w:r w:rsidR="00702BBE">
              <w:rPr>
                <w:noProof/>
                <w:webHidden/>
              </w:rPr>
              <w:fldChar w:fldCharType="end"/>
            </w:r>
          </w:hyperlink>
        </w:p>
        <w:p w14:paraId="41BAB1EE" w14:textId="134F7A82" w:rsidR="00702BBE" w:rsidRDefault="00103595">
          <w:pPr>
            <w:pStyle w:val="TOC3"/>
            <w:tabs>
              <w:tab w:val="right" w:leader="dot" w:pos="9016"/>
            </w:tabs>
            <w:rPr>
              <w:rFonts w:asciiTheme="minorHAnsi" w:eastAsiaTheme="minorEastAsia" w:hAnsiTheme="minorHAnsi"/>
              <w:noProof/>
              <w:sz w:val="22"/>
              <w:lang w:val="en-US"/>
            </w:rPr>
          </w:pPr>
          <w:hyperlink w:anchor="_Toc100234040" w:history="1">
            <w:r w:rsidR="00702BBE" w:rsidRPr="00C301C0">
              <w:rPr>
                <w:rStyle w:val="Hyperlink"/>
                <w:rFonts w:eastAsia="Times New Roman" w:cs="Times New Roman"/>
                <w:noProof/>
                <w:lang w:val="en-GB"/>
              </w:rPr>
              <w:t>Skills</w:t>
            </w:r>
            <w:r w:rsidR="00702BBE">
              <w:rPr>
                <w:noProof/>
                <w:webHidden/>
              </w:rPr>
              <w:tab/>
            </w:r>
            <w:r w:rsidR="00702BBE">
              <w:rPr>
                <w:noProof/>
                <w:webHidden/>
              </w:rPr>
              <w:fldChar w:fldCharType="begin"/>
            </w:r>
            <w:r w:rsidR="00702BBE">
              <w:rPr>
                <w:noProof/>
                <w:webHidden/>
              </w:rPr>
              <w:instrText xml:space="preserve"> PAGEREF _Toc100234040 \h </w:instrText>
            </w:r>
            <w:r w:rsidR="00702BBE">
              <w:rPr>
                <w:noProof/>
                <w:webHidden/>
              </w:rPr>
            </w:r>
            <w:r w:rsidR="00702BBE">
              <w:rPr>
                <w:noProof/>
                <w:webHidden/>
              </w:rPr>
              <w:fldChar w:fldCharType="separate"/>
            </w:r>
            <w:r w:rsidR="00702BBE">
              <w:rPr>
                <w:noProof/>
                <w:webHidden/>
              </w:rPr>
              <w:t>33</w:t>
            </w:r>
            <w:r w:rsidR="00702BBE">
              <w:rPr>
                <w:noProof/>
                <w:webHidden/>
              </w:rPr>
              <w:fldChar w:fldCharType="end"/>
            </w:r>
          </w:hyperlink>
        </w:p>
        <w:p w14:paraId="3248BF78" w14:textId="102DE688" w:rsidR="00702BBE" w:rsidRDefault="00103595">
          <w:pPr>
            <w:pStyle w:val="TOC2"/>
            <w:tabs>
              <w:tab w:val="right" w:leader="dot" w:pos="9016"/>
            </w:tabs>
            <w:rPr>
              <w:rFonts w:asciiTheme="minorHAnsi" w:eastAsiaTheme="minorEastAsia" w:hAnsiTheme="minorHAnsi"/>
              <w:noProof/>
              <w:sz w:val="22"/>
              <w:lang w:val="en-US"/>
            </w:rPr>
          </w:pPr>
          <w:hyperlink w:anchor="_Toc100234041" w:history="1">
            <w:r w:rsidR="00702BBE" w:rsidRPr="00C301C0">
              <w:rPr>
                <w:rStyle w:val="Hyperlink"/>
                <w:rFonts w:eastAsia="Times New Roman" w:cs="Times New Roman"/>
                <w:noProof/>
                <w:lang w:val="en-GB"/>
              </w:rPr>
              <w:t>Exploitation and Utilisation</w:t>
            </w:r>
            <w:r w:rsidR="00702BBE">
              <w:rPr>
                <w:noProof/>
                <w:webHidden/>
              </w:rPr>
              <w:tab/>
            </w:r>
            <w:r w:rsidR="00702BBE">
              <w:rPr>
                <w:noProof/>
                <w:webHidden/>
              </w:rPr>
              <w:fldChar w:fldCharType="begin"/>
            </w:r>
            <w:r w:rsidR="00702BBE">
              <w:rPr>
                <w:noProof/>
                <w:webHidden/>
              </w:rPr>
              <w:instrText xml:space="preserve"> PAGEREF _Toc100234041 \h </w:instrText>
            </w:r>
            <w:r w:rsidR="00702BBE">
              <w:rPr>
                <w:noProof/>
                <w:webHidden/>
              </w:rPr>
            </w:r>
            <w:r w:rsidR="00702BBE">
              <w:rPr>
                <w:noProof/>
                <w:webHidden/>
              </w:rPr>
              <w:fldChar w:fldCharType="separate"/>
            </w:r>
            <w:r w:rsidR="00702BBE">
              <w:rPr>
                <w:noProof/>
                <w:webHidden/>
              </w:rPr>
              <w:t>36</w:t>
            </w:r>
            <w:r w:rsidR="00702BBE">
              <w:rPr>
                <w:noProof/>
                <w:webHidden/>
              </w:rPr>
              <w:fldChar w:fldCharType="end"/>
            </w:r>
          </w:hyperlink>
        </w:p>
        <w:p w14:paraId="2BE6276D" w14:textId="5791A464" w:rsidR="00702BBE" w:rsidRDefault="00103595">
          <w:pPr>
            <w:pStyle w:val="TOC3"/>
            <w:tabs>
              <w:tab w:val="right" w:leader="dot" w:pos="9016"/>
            </w:tabs>
            <w:rPr>
              <w:rFonts w:asciiTheme="minorHAnsi" w:eastAsiaTheme="minorEastAsia" w:hAnsiTheme="minorHAnsi"/>
              <w:noProof/>
              <w:sz w:val="22"/>
              <w:lang w:val="en-US"/>
            </w:rPr>
          </w:pPr>
          <w:hyperlink w:anchor="_Toc100234042" w:history="1">
            <w:r w:rsidR="00702BBE" w:rsidRPr="00C301C0">
              <w:rPr>
                <w:rStyle w:val="Hyperlink"/>
                <w:rFonts w:eastAsia="Times New Roman" w:cs="Times New Roman"/>
                <w:noProof/>
                <w:lang w:val="en-GB"/>
              </w:rPr>
              <w:t>Sustainability</w:t>
            </w:r>
            <w:r w:rsidR="00702BBE">
              <w:rPr>
                <w:noProof/>
                <w:webHidden/>
              </w:rPr>
              <w:tab/>
            </w:r>
            <w:r w:rsidR="00702BBE">
              <w:rPr>
                <w:noProof/>
                <w:webHidden/>
              </w:rPr>
              <w:fldChar w:fldCharType="begin"/>
            </w:r>
            <w:r w:rsidR="00702BBE">
              <w:rPr>
                <w:noProof/>
                <w:webHidden/>
              </w:rPr>
              <w:instrText xml:space="preserve"> PAGEREF _Toc100234042 \h </w:instrText>
            </w:r>
            <w:r w:rsidR="00702BBE">
              <w:rPr>
                <w:noProof/>
                <w:webHidden/>
              </w:rPr>
            </w:r>
            <w:r w:rsidR="00702BBE">
              <w:rPr>
                <w:noProof/>
                <w:webHidden/>
              </w:rPr>
              <w:fldChar w:fldCharType="separate"/>
            </w:r>
            <w:r w:rsidR="00702BBE">
              <w:rPr>
                <w:noProof/>
                <w:webHidden/>
              </w:rPr>
              <w:t>38</w:t>
            </w:r>
            <w:r w:rsidR="00702BBE">
              <w:rPr>
                <w:noProof/>
                <w:webHidden/>
              </w:rPr>
              <w:fldChar w:fldCharType="end"/>
            </w:r>
          </w:hyperlink>
        </w:p>
        <w:p w14:paraId="3783495B" w14:textId="4E1E38D9" w:rsidR="00702BBE" w:rsidRDefault="00103595">
          <w:pPr>
            <w:pStyle w:val="TOC3"/>
            <w:tabs>
              <w:tab w:val="right" w:leader="dot" w:pos="9016"/>
            </w:tabs>
            <w:rPr>
              <w:rFonts w:asciiTheme="minorHAnsi" w:eastAsiaTheme="minorEastAsia" w:hAnsiTheme="minorHAnsi"/>
              <w:noProof/>
              <w:sz w:val="22"/>
              <w:lang w:val="en-US"/>
            </w:rPr>
          </w:pPr>
          <w:hyperlink w:anchor="_Toc100234043" w:history="1">
            <w:r w:rsidR="00702BBE" w:rsidRPr="00C301C0">
              <w:rPr>
                <w:rStyle w:val="Hyperlink"/>
                <w:rFonts w:eastAsia="Times New Roman" w:cs="Times New Roman"/>
                <w:noProof/>
                <w:lang w:val="en-GB"/>
              </w:rPr>
              <w:t>Experienced support</w:t>
            </w:r>
            <w:r w:rsidR="00702BBE">
              <w:rPr>
                <w:noProof/>
                <w:webHidden/>
              </w:rPr>
              <w:tab/>
            </w:r>
            <w:r w:rsidR="00702BBE">
              <w:rPr>
                <w:noProof/>
                <w:webHidden/>
              </w:rPr>
              <w:fldChar w:fldCharType="begin"/>
            </w:r>
            <w:r w:rsidR="00702BBE">
              <w:rPr>
                <w:noProof/>
                <w:webHidden/>
              </w:rPr>
              <w:instrText xml:space="preserve"> PAGEREF _Toc100234043 \h </w:instrText>
            </w:r>
            <w:r w:rsidR="00702BBE">
              <w:rPr>
                <w:noProof/>
                <w:webHidden/>
              </w:rPr>
            </w:r>
            <w:r w:rsidR="00702BBE">
              <w:rPr>
                <w:noProof/>
                <w:webHidden/>
              </w:rPr>
              <w:fldChar w:fldCharType="separate"/>
            </w:r>
            <w:r w:rsidR="00702BBE">
              <w:rPr>
                <w:noProof/>
                <w:webHidden/>
              </w:rPr>
              <w:t>40</w:t>
            </w:r>
            <w:r w:rsidR="00702BBE">
              <w:rPr>
                <w:noProof/>
                <w:webHidden/>
              </w:rPr>
              <w:fldChar w:fldCharType="end"/>
            </w:r>
          </w:hyperlink>
        </w:p>
        <w:p w14:paraId="42A1E9D9" w14:textId="75E7D1B1" w:rsidR="00702BBE" w:rsidRDefault="00103595">
          <w:pPr>
            <w:pStyle w:val="TOC3"/>
            <w:tabs>
              <w:tab w:val="right" w:leader="dot" w:pos="9016"/>
            </w:tabs>
            <w:rPr>
              <w:rFonts w:asciiTheme="minorHAnsi" w:eastAsiaTheme="minorEastAsia" w:hAnsiTheme="minorHAnsi"/>
              <w:noProof/>
              <w:sz w:val="22"/>
              <w:lang w:val="en-US"/>
            </w:rPr>
          </w:pPr>
          <w:hyperlink w:anchor="_Toc100234044" w:history="1">
            <w:r w:rsidR="00702BBE" w:rsidRPr="00C301C0">
              <w:rPr>
                <w:rStyle w:val="Hyperlink"/>
                <w:rFonts w:eastAsia="Times New Roman" w:cs="Times New Roman"/>
                <w:noProof/>
                <w:lang w:val="en-GB"/>
              </w:rPr>
              <w:t>Barriers and challenges in exploitation and utilisation</w:t>
            </w:r>
            <w:r w:rsidR="00702BBE">
              <w:rPr>
                <w:noProof/>
                <w:webHidden/>
              </w:rPr>
              <w:tab/>
            </w:r>
            <w:r w:rsidR="00702BBE">
              <w:rPr>
                <w:noProof/>
                <w:webHidden/>
              </w:rPr>
              <w:fldChar w:fldCharType="begin"/>
            </w:r>
            <w:r w:rsidR="00702BBE">
              <w:rPr>
                <w:noProof/>
                <w:webHidden/>
              </w:rPr>
              <w:instrText xml:space="preserve"> PAGEREF _Toc100234044 \h </w:instrText>
            </w:r>
            <w:r w:rsidR="00702BBE">
              <w:rPr>
                <w:noProof/>
                <w:webHidden/>
              </w:rPr>
            </w:r>
            <w:r w:rsidR="00702BBE">
              <w:rPr>
                <w:noProof/>
                <w:webHidden/>
              </w:rPr>
              <w:fldChar w:fldCharType="separate"/>
            </w:r>
            <w:r w:rsidR="00702BBE">
              <w:rPr>
                <w:noProof/>
                <w:webHidden/>
              </w:rPr>
              <w:t>41</w:t>
            </w:r>
            <w:r w:rsidR="00702BBE">
              <w:rPr>
                <w:noProof/>
                <w:webHidden/>
              </w:rPr>
              <w:fldChar w:fldCharType="end"/>
            </w:r>
          </w:hyperlink>
        </w:p>
        <w:p w14:paraId="5894EFBD" w14:textId="06416B85" w:rsidR="00702BBE" w:rsidRDefault="00103595">
          <w:pPr>
            <w:pStyle w:val="TOC3"/>
            <w:tabs>
              <w:tab w:val="right" w:leader="dot" w:pos="9016"/>
            </w:tabs>
            <w:rPr>
              <w:rFonts w:asciiTheme="minorHAnsi" w:eastAsiaTheme="minorEastAsia" w:hAnsiTheme="minorHAnsi"/>
              <w:noProof/>
              <w:sz w:val="22"/>
              <w:lang w:val="en-US"/>
            </w:rPr>
          </w:pPr>
          <w:hyperlink w:anchor="_Toc100234045" w:history="1">
            <w:r w:rsidR="00702BBE" w:rsidRPr="00C301C0">
              <w:rPr>
                <w:rStyle w:val="Hyperlink"/>
                <w:rFonts w:eastAsia="Times New Roman" w:cs="Times New Roman"/>
                <w:noProof/>
                <w:lang w:val="en-GB"/>
              </w:rPr>
              <w:t>Pathways to impact</w:t>
            </w:r>
            <w:r w:rsidR="00702BBE">
              <w:rPr>
                <w:noProof/>
                <w:webHidden/>
              </w:rPr>
              <w:tab/>
            </w:r>
            <w:r w:rsidR="00702BBE">
              <w:rPr>
                <w:noProof/>
                <w:webHidden/>
              </w:rPr>
              <w:fldChar w:fldCharType="begin"/>
            </w:r>
            <w:r w:rsidR="00702BBE">
              <w:rPr>
                <w:noProof/>
                <w:webHidden/>
              </w:rPr>
              <w:instrText xml:space="preserve"> PAGEREF _Toc100234045 \h </w:instrText>
            </w:r>
            <w:r w:rsidR="00702BBE">
              <w:rPr>
                <w:noProof/>
                <w:webHidden/>
              </w:rPr>
            </w:r>
            <w:r w:rsidR="00702BBE">
              <w:rPr>
                <w:noProof/>
                <w:webHidden/>
              </w:rPr>
              <w:fldChar w:fldCharType="separate"/>
            </w:r>
            <w:r w:rsidR="00702BBE">
              <w:rPr>
                <w:noProof/>
                <w:webHidden/>
              </w:rPr>
              <w:t>45</w:t>
            </w:r>
            <w:r w:rsidR="00702BBE">
              <w:rPr>
                <w:noProof/>
                <w:webHidden/>
              </w:rPr>
              <w:fldChar w:fldCharType="end"/>
            </w:r>
          </w:hyperlink>
        </w:p>
        <w:p w14:paraId="64BE118E" w14:textId="38EAE11D" w:rsidR="00702BBE" w:rsidRDefault="00103595">
          <w:pPr>
            <w:pStyle w:val="TOC2"/>
            <w:tabs>
              <w:tab w:val="right" w:leader="dot" w:pos="9016"/>
            </w:tabs>
            <w:rPr>
              <w:rFonts w:asciiTheme="minorHAnsi" w:eastAsiaTheme="minorEastAsia" w:hAnsiTheme="minorHAnsi"/>
              <w:noProof/>
              <w:sz w:val="22"/>
              <w:lang w:val="en-US"/>
            </w:rPr>
          </w:pPr>
          <w:hyperlink w:anchor="_Toc100234046" w:history="1">
            <w:r w:rsidR="00702BBE" w:rsidRPr="00C301C0">
              <w:rPr>
                <w:rStyle w:val="Hyperlink"/>
                <w:rFonts w:eastAsia="Times New Roman" w:cs="Times New Roman"/>
                <w:noProof/>
                <w:lang w:val="en-GB"/>
              </w:rPr>
              <w:t>Practice partners</w:t>
            </w:r>
            <w:r w:rsidR="00702BBE">
              <w:rPr>
                <w:noProof/>
                <w:webHidden/>
              </w:rPr>
              <w:tab/>
            </w:r>
            <w:r w:rsidR="00702BBE">
              <w:rPr>
                <w:noProof/>
                <w:webHidden/>
              </w:rPr>
              <w:fldChar w:fldCharType="begin"/>
            </w:r>
            <w:r w:rsidR="00702BBE">
              <w:rPr>
                <w:noProof/>
                <w:webHidden/>
              </w:rPr>
              <w:instrText xml:space="preserve"> PAGEREF _Toc100234046 \h </w:instrText>
            </w:r>
            <w:r w:rsidR="00702BBE">
              <w:rPr>
                <w:noProof/>
                <w:webHidden/>
              </w:rPr>
            </w:r>
            <w:r w:rsidR="00702BBE">
              <w:rPr>
                <w:noProof/>
                <w:webHidden/>
              </w:rPr>
              <w:fldChar w:fldCharType="separate"/>
            </w:r>
            <w:r w:rsidR="00702BBE">
              <w:rPr>
                <w:noProof/>
                <w:webHidden/>
              </w:rPr>
              <w:t>51</w:t>
            </w:r>
            <w:r w:rsidR="00702BBE">
              <w:rPr>
                <w:noProof/>
                <w:webHidden/>
              </w:rPr>
              <w:fldChar w:fldCharType="end"/>
            </w:r>
          </w:hyperlink>
        </w:p>
        <w:p w14:paraId="6AB46401" w14:textId="64F83302" w:rsidR="00702BBE" w:rsidRDefault="00103595">
          <w:pPr>
            <w:pStyle w:val="TOC3"/>
            <w:tabs>
              <w:tab w:val="right" w:leader="dot" w:pos="9016"/>
            </w:tabs>
            <w:rPr>
              <w:rFonts w:asciiTheme="minorHAnsi" w:eastAsiaTheme="minorEastAsia" w:hAnsiTheme="minorHAnsi"/>
              <w:noProof/>
              <w:sz w:val="22"/>
              <w:lang w:val="en-US"/>
            </w:rPr>
          </w:pPr>
          <w:hyperlink w:anchor="_Toc100234047" w:history="1">
            <w:r w:rsidR="00702BBE" w:rsidRPr="00C301C0">
              <w:rPr>
                <w:rStyle w:val="Hyperlink"/>
                <w:rFonts w:eastAsia="Times New Roman" w:cs="Times New Roman"/>
                <w:noProof/>
                <w:lang w:val="en-GB"/>
              </w:rPr>
              <w:t>Motivation and social purpose</w:t>
            </w:r>
            <w:r w:rsidR="00702BBE">
              <w:rPr>
                <w:noProof/>
                <w:webHidden/>
              </w:rPr>
              <w:tab/>
            </w:r>
            <w:r w:rsidR="00702BBE">
              <w:rPr>
                <w:noProof/>
                <w:webHidden/>
              </w:rPr>
              <w:fldChar w:fldCharType="begin"/>
            </w:r>
            <w:r w:rsidR="00702BBE">
              <w:rPr>
                <w:noProof/>
                <w:webHidden/>
              </w:rPr>
              <w:instrText xml:space="preserve"> PAGEREF _Toc100234047 \h </w:instrText>
            </w:r>
            <w:r w:rsidR="00702BBE">
              <w:rPr>
                <w:noProof/>
                <w:webHidden/>
              </w:rPr>
            </w:r>
            <w:r w:rsidR="00702BBE">
              <w:rPr>
                <w:noProof/>
                <w:webHidden/>
              </w:rPr>
              <w:fldChar w:fldCharType="separate"/>
            </w:r>
            <w:r w:rsidR="00702BBE">
              <w:rPr>
                <w:noProof/>
                <w:webHidden/>
              </w:rPr>
              <w:t>52</w:t>
            </w:r>
            <w:r w:rsidR="00702BBE">
              <w:rPr>
                <w:noProof/>
                <w:webHidden/>
              </w:rPr>
              <w:fldChar w:fldCharType="end"/>
            </w:r>
          </w:hyperlink>
        </w:p>
        <w:p w14:paraId="256D5807" w14:textId="4B02A0CD" w:rsidR="00702BBE" w:rsidRDefault="00103595">
          <w:pPr>
            <w:pStyle w:val="TOC3"/>
            <w:tabs>
              <w:tab w:val="right" w:leader="dot" w:pos="9016"/>
            </w:tabs>
            <w:rPr>
              <w:rFonts w:asciiTheme="minorHAnsi" w:eastAsiaTheme="minorEastAsia" w:hAnsiTheme="minorHAnsi"/>
              <w:noProof/>
              <w:sz w:val="22"/>
              <w:lang w:val="en-US"/>
            </w:rPr>
          </w:pPr>
          <w:hyperlink w:anchor="_Toc100234048" w:history="1">
            <w:r w:rsidR="00702BBE" w:rsidRPr="00C301C0">
              <w:rPr>
                <w:rStyle w:val="Hyperlink"/>
                <w:rFonts w:eastAsia="Times New Roman" w:cs="Times New Roman"/>
                <w:noProof/>
                <w:lang w:val="en-GB"/>
              </w:rPr>
              <w:t>Impact and change for practice partners</w:t>
            </w:r>
            <w:r w:rsidR="00702BBE">
              <w:rPr>
                <w:noProof/>
                <w:webHidden/>
              </w:rPr>
              <w:tab/>
            </w:r>
            <w:r w:rsidR="00702BBE">
              <w:rPr>
                <w:noProof/>
                <w:webHidden/>
              </w:rPr>
              <w:fldChar w:fldCharType="begin"/>
            </w:r>
            <w:r w:rsidR="00702BBE">
              <w:rPr>
                <w:noProof/>
                <w:webHidden/>
              </w:rPr>
              <w:instrText xml:space="preserve"> PAGEREF _Toc100234048 \h </w:instrText>
            </w:r>
            <w:r w:rsidR="00702BBE">
              <w:rPr>
                <w:noProof/>
                <w:webHidden/>
              </w:rPr>
            </w:r>
            <w:r w:rsidR="00702BBE">
              <w:rPr>
                <w:noProof/>
                <w:webHidden/>
              </w:rPr>
              <w:fldChar w:fldCharType="separate"/>
            </w:r>
            <w:r w:rsidR="00702BBE">
              <w:rPr>
                <w:noProof/>
                <w:webHidden/>
              </w:rPr>
              <w:t>53</w:t>
            </w:r>
            <w:r w:rsidR="00702BBE">
              <w:rPr>
                <w:noProof/>
                <w:webHidden/>
              </w:rPr>
              <w:fldChar w:fldCharType="end"/>
            </w:r>
          </w:hyperlink>
        </w:p>
        <w:p w14:paraId="6ED6B9F7" w14:textId="1408F19B" w:rsidR="00702BBE" w:rsidRDefault="00103595">
          <w:pPr>
            <w:pStyle w:val="TOC3"/>
            <w:tabs>
              <w:tab w:val="right" w:leader="dot" w:pos="9016"/>
            </w:tabs>
            <w:rPr>
              <w:rFonts w:asciiTheme="minorHAnsi" w:eastAsiaTheme="minorEastAsia" w:hAnsiTheme="minorHAnsi"/>
              <w:noProof/>
              <w:sz w:val="22"/>
              <w:lang w:val="en-US"/>
            </w:rPr>
          </w:pPr>
          <w:hyperlink w:anchor="_Toc100234049" w:history="1">
            <w:r w:rsidR="00702BBE" w:rsidRPr="00C301C0">
              <w:rPr>
                <w:rStyle w:val="Hyperlink"/>
                <w:rFonts w:eastAsia="Times New Roman" w:cs="Times New Roman"/>
                <w:noProof/>
                <w:lang w:val="en-GB"/>
              </w:rPr>
              <w:t>How can change and impact be facilitated?</w:t>
            </w:r>
            <w:r w:rsidR="00702BBE">
              <w:rPr>
                <w:noProof/>
                <w:webHidden/>
              </w:rPr>
              <w:tab/>
            </w:r>
            <w:r w:rsidR="00702BBE">
              <w:rPr>
                <w:noProof/>
                <w:webHidden/>
              </w:rPr>
              <w:fldChar w:fldCharType="begin"/>
            </w:r>
            <w:r w:rsidR="00702BBE">
              <w:rPr>
                <w:noProof/>
                <w:webHidden/>
              </w:rPr>
              <w:instrText xml:space="preserve"> PAGEREF _Toc100234049 \h </w:instrText>
            </w:r>
            <w:r w:rsidR="00702BBE">
              <w:rPr>
                <w:noProof/>
                <w:webHidden/>
              </w:rPr>
            </w:r>
            <w:r w:rsidR="00702BBE">
              <w:rPr>
                <w:noProof/>
                <w:webHidden/>
              </w:rPr>
              <w:fldChar w:fldCharType="separate"/>
            </w:r>
            <w:r w:rsidR="00702BBE">
              <w:rPr>
                <w:noProof/>
                <w:webHidden/>
              </w:rPr>
              <w:t>54</w:t>
            </w:r>
            <w:r w:rsidR="00702BBE">
              <w:rPr>
                <w:noProof/>
                <w:webHidden/>
              </w:rPr>
              <w:fldChar w:fldCharType="end"/>
            </w:r>
          </w:hyperlink>
        </w:p>
        <w:p w14:paraId="3EA92620" w14:textId="0D0069D8" w:rsidR="00702BBE" w:rsidRDefault="00103595">
          <w:pPr>
            <w:pStyle w:val="TOC3"/>
            <w:tabs>
              <w:tab w:val="right" w:leader="dot" w:pos="9016"/>
            </w:tabs>
            <w:rPr>
              <w:rFonts w:asciiTheme="minorHAnsi" w:eastAsiaTheme="minorEastAsia" w:hAnsiTheme="minorHAnsi"/>
              <w:noProof/>
              <w:sz w:val="22"/>
              <w:lang w:val="en-US"/>
            </w:rPr>
          </w:pPr>
          <w:hyperlink w:anchor="_Toc100234050" w:history="1">
            <w:r w:rsidR="00702BBE" w:rsidRPr="00C301C0">
              <w:rPr>
                <w:rStyle w:val="Hyperlink"/>
                <w:rFonts w:eastAsia="Times New Roman" w:cs="Times New Roman"/>
                <w:noProof/>
                <w:lang w:val="en-GB"/>
              </w:rPr>
              <w:t>Interactions with academic partners and challenges in these interactions</w:t>
            </w:r>
            <w:r w:rsidR="00702BBE">
              <w:rPr>
                <w:noProof/>
                <w:webHidden/>
              </w:rPr>
              <w:tab/>
            </w:r>
            <w:r w:rsidR="00702BBE">
              <w:rPr>
                <w:noProof/>
                <w:webHidden/>
              </w:rPr>
              <w:fldChar w:fldCharType="begin"/>
            </w:r>
            <w:r w:rsidR="00702BBE">
              <w:rPr>
                <w:noProof/>
                <w:webHidden/>
              </w:rPr>
              <w:instrText xml:space="preserve"> PAGEREF _Toc100234050 \h </w:instrText>
            </w:r>
            <w:r w:rsidR="00702BBE">
              <w:rPr>
                <w:noProof/>
                <w:webHidden/>
              </w:rPr>
            </w:r>
            <w:r w:rsidR="00702BBE">
              <w:rPr>
                <w:noProof/>
                <w:webHidden/>
              </w:rPr>
              <w:fldChar w:fldCharType="separate"/>
            </w:r>
            <w:r w:rsidR="00702BBE">
              <w:rPr>
                <w:noProof/>
                <w:webHidden/>
              </w:rPr>
              <w:t>56</w:t>
            </w:r>
            <w:r w:rsidR="00702BBE">
              <w:rPr>
                <w:noProof/>
                <w:webHidden/>
              </w:rPr>
              <w:fldChar w:fldCharType="end"/>
            </w:r>
          </w:hyperlink>
        </w:p>
        <w:p w14:paraId="7A287AF4" w14:textId="2909B126" w:rsidR="00702BBE" w:rsidRDefault="00103595">
          <w:pPr>
            <w:pStyle w:val="TOC3"/>
            <w:tabs>
              <w:tab w:val="right" w:leader="dot" w:pos="9016"/>
            </w:tabs>
            <w:rPr>
              <w:rFonts w:asciiTheme="minorHAnsi" w:eastAsiaTheme="minorEastAsia" w:hAnsiTheme="minorHAnsi"/>
              <w:noProof/>
              <w:sz w:val="22"/>
              <w:lang w:val="en-US"/>
            </w:rPr>
          </w:pPr>
          <w:hyperlink w:anchor="_Toc100234051" w:history="1">
            <w:r w:rsidR="00702BBE" w:rsidRPr="00C301C0">
              <w:rPr>
                <w:rStyle w:val="Hyperlink"/>
                <w:noProof/>
              </w:rPr>
              <w:t>Benefits for practice partners</w:t>
            </w:r>
            <w:r w:rsidR="00702BBE">
              <w:rPr>
                <w:noProof/>
                <w:webHidden/>
              </w:rPr>
              <w:tab/>
            </w:r>
            <w:r w:rsidR="00702BBE">
              <w:rPr>
                <w:noProof/>
                <w:webHidden/>
              </w:rPr>
              <w:fldChar w:fldCharType="begin"/>
            </w:r>
            <w:r w:rsidR="00702BBE">
              <w:rPr>
                <w:noProof/>
                <w:webHidden/>
              </w:rPr>
              <w:instrText xml:space="preserve"> PAGEREF _Toc100234051 \h </w:instrText>
            </w:r>
            <w:r w:rsidR="00702BBE">
              <w:rPr>
                <w:noProof/>
                <w:webHidden/>
              </w:rPr>
            </w:r>
            <w:r w:rsidR="00702BBE">
              <w:rPr>
                <w:noProof/>
                <w:webHidden/>
              </w:rPr>
              <w:fldChar w:fldCharType="separate"/>
            </w:r>
            <w:r w:rsidR="00702BBE">
              <w:rPr>
                <w:noProof/>
                <w:webHidden/>
              </w:rPr>
              <w:t>59</w:t>
            </w:r>
            <w:r w:rsidR="00702BBE">
              <w:rPr>
                <w:noProof/>
                <w:webHidden/>
              </w:rPr>
              <w:fldChar w:fldCharType="end"/>
            </w:r>
          </w:hyperlink>
        </w:p>
        <w:p w14:paraId="7E01E0F7" w14:textId="0105C85C" w:rsidR="00702BBE" w:rsidRDefault="00103595">
          <w:pPr>
            <w:pStyle w:val="TOC3"/>
            <w:tabs>
              <w:tab w:val="right" w:leader="dot" w:pos="9016"/>
            </w:tabs>
            <w:rPr>
              <w:rFonts w:asciiTheme="minorHAnsi" w:eastAsiaTheme="minorEastAsia" w:hAnsiTheme="minorHAnsi"/>
              <w:noProof/>
              <w:sz w:val="22"/>
              <w:lang w:val="en-US"/>
            </w:rPr>
          </w:pPr>
          <w:hyperlink w:anchor="_Toc100234052" w:history="1">
            <w:r w:rsidR="00702BBE" w:rsidRPr="00C301C0">
              <w:rPr>
                <w:rStyle w:val="Hyperlink"/>
                <w:noProof/>
              </w:rPr>
              <w:t>Sustainability and exploitation</w:t>
            </w:r>
            <w:r w:rsidR="00702BBE">
              <w:rPr>
                <w:noProof/>
                <w:webHidden/>
              </w:rPr>
              <w:tab/>
            </w:r>
            <w:r w:rsidR="00702BBE">
              <w:rPr>
                <w:noProof/>
                <w:webHidden/>
              </w:rPr>
              <w:fldChar w:fldCharType="begin"/>
            </w:r>
            <w:r w:rsidR="00702BBE">
              <w:rPr>
                <w:noProof/>
                <w:webHidden/>
              </w:rPr>
              <w:instrText xml:space="preserve"> PAGEREF _Toc100234052 \h </w:instrText>
            </w:r>
            <w:r w:rsidR="00702BBE">
              <w:rPr>
                <w:noProof/>
                <w:webHidden/>
              </w:rPr>
            </w:r>
            <w:r w:rsidR="00702BBE">
              <w:rPr>
                <w:noProof/>
                <w:webHidden/>
              </w:rPr>
              <w:fldChar w:fldCharType="separate"/>
            </w:r>
            <w:r w:rsidR="00702BBE">
              <w:rPr>
                <w:noProof/>
                <w:webHidden/>
              </w:rPr>
              <w:t>60</w:t>
            </w:r>
            <w:r w:rsidR="00702BBE">
              <w:rPr>
                <w:noProof/>
                <w:webHidden/>
              </w:rPr>
              <w:fldChar w:fldCharType="end"/>
            </w:r>
          </w:hyperlink>
        </w:p>
        <w:p w14:paraId="314F0742" w14:textId="47AA4671" w:rsidR="005D2954" w:rsidRPr="005D2954" w:rsidRDefault="005D2954" w:rsidP="00372A11">
          <w:pPr>
            <w:spacing w:line="276" w:lineRule="auto"/>
            <w:rPr>
              <w:rFonts w:cs="Times New Roman"/>
            </w:rPr>
          </w:pPr>
          <w:r w:rsidRPr="005D2954">
            <w:rPr>
              <w:rFonts w:cs="Times New Roman"/>
              <w:b/>
              <w:bCs/>
              <w:noProof/>
            </w:rPr>
            <w:fldChar w:fldCharType="end"/>
          </w:r>
        </w:p>
      </w:sdtContent>
    </w:sdt>
    <w:p w14:paraId="30AEE2F7" w14:textId="1305261D" w:rsidR="005D2954" w:rsidRPr="005D2954" w:rsidRDefault="005D2954" w:rsidP="00372A11">
      <w:pPr>
        <w:spacing w:line="276" w:lineRule="auto"/>
        <w:rPr>
          <w:rFonts w:eastAsia="Times New Roman" w:cs="Times New Roman"/>
          <w:sz w:val="32"/>
          <w:szCs w:val="32"/>
          <w:lang w:val="en-GB"/>
        </w:rPr>
      </w:pPr>
      <w:r w:rsidRPr="005D2954">
        <w:rPr>
          <w:rFonts w:eastAsia="Times New Roman" w:cs="Times New Roman"/>
          <w:sz w:val="32"/>
          <w:szCs w:val="32"/>
          <w:lang w:val="en-GB"/>
        </w:rPr>
        <w:br w:type="page"/>
      </w:r>
    </w:p>
    <w:p w14:paraId="4793F1FD" w14:textId="77777777" w:rsidR="1039C109" w:rsidRPr="005D2954" w:rsidRDefault="1039C109" w:rsidP="00372A11">
      <w:pPr>
        <w:spacing w:line="276" w:lineRule="auto"/>
        <w:jc w:val="both"/>
        <w:rPr>
          <w:rFonts w:eastAsia="Times New Roman" w:cs="Times New Roman"/>
          <w:sz w:val="32"/>
          <w:szCs w:val="32"/>
          <w:lang w:val="en-GB"/>
        </w:rPr>
      </w:pPr>
    </w:p>
    <w:p w14:paraId="0641A6C0" w14:textId="00832C05" w:rsidR="2B1A6861" w:rsidRPr="005D2954" w:rsidRDefault="6CAB2F4F" w:rsidP="00372A11">
      <w:pPr>
        <w:pStyle w:val="Heading2"/>
        <w:spacing w:line="276" w:lineRule="auto"/>
        <w:rPr>
          <w:rFonts w:ascii="Times New Roman" w:eastAsia="Times New Roman" w:hAnsi="Times New Roman" w:cs="Times New Roman"/>
          <w:lang w:val="en-GB"/>
        </w:rPr>
      </w:pPr>
      <w:bookmarkStart w:id="0" w:name="_Toc100234026"/>
      <w:r w:rsidRPr="005D2954">
        <w:rPr>
          <w:rFonts w:ascii="Times New Roman" w:eastAsia="Times New Roman" w:hAnsi="Times New Roman" w:cs="Times New Roman"/>
          <w:lang w:val="en-GB"/>
        </w:rPr>
        <w:t>Solution Orientation</w:t>
      </w:r>
      <w:bookmarkEnd w:id="0"/>
    </w:p>
    <w:p w14:paraId="433C6ACC" w14:textId="77777777" w:rsidR="00DF2D0A" w:rsidRPr="005D2954" w:rsidRDefault="00DF2D0A" w:rsidP="00372A11">
      <w:pPr>
        <w:spacing w:line="276" w:lineRule="auto"/>
        <w:rPr>
          <w:rFonts w:cs="Times New Roman"/>
          <w:lang w:val="en-GB"/>
        </w:rPr>
      </w:pPr>
    </w:p>
    <w:p w14:paraId="23DA5AF3" w14:textId="5B64885D" w:rsidR="1039C109" w:rsidRDefault="6CAB2F4F" w:rsidP="00372A11">
      <w:pPr>
        <w:pStyle w:val="Heading3"/>
        <w:spacing w:line="276" w:lineRule="auto"/>
        <w:rPr>
          <w:rFonts w:ascii="Times New Roman" w:eastAsia="Times New Roman" w:hAnsi="Times New Roman" w:cs="Times New Roman"/>
          <w:lang w:val="en-GB"/>
        </w:rPr>
      </w:pPr>
      <w:bookmarkStart w:id="1" w:name="_Toc100234027"/>
      <w:r w:rsidRPr="005D2954">
        <w:rPr>
          <w:rFonts w:ascii="Times New Roman" w:eastAsia="Times New Roman" w:hAnsi="Times New Roman" w:cs="Times New Roman"/>
          <w:lang w:val="en-GB"/>
        </w:rPr>
        <w:t>Novelty and Innovation</w:t>
      </w:r>
      <w:bookmarkEnd w:id="1"/>
    </w:p>
    <w:p w14:paraId="3AD02C88" w14:textId="77777777" w:rsidR="00673EE5" w:rsidRPr="00673EE5" w:rsidRDefault="00673EE5" w:rsidP="00372A11">
      <w:pPr>
        <w:spacing w:line="276" w:lineRule="auto"/>
        <w:rPr>
          <w:lang w:val="en-GB"/>
        </w:rPr>
      </w:pPr>
    </w:p>
    <w:p w14:paraId="43C6E945" w14:textId="24527812" w:rsidR="0B70161D"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We identified several indicators regarding the novelty and innovation of research projects within the scope of the interviews. These can be summarized in two broad categories: 1. relevance for practice and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and 2. scientific innovation and new approaches in science. The former relates to the contribution of projects to actors outside of academia and the involvement of non-academic stakeholders. The latter refers</w:t>
      </w:r>
      <w:r w:rsidR="00C20EF8" w:rsidRPr="005D2954">
        <w:rPr>
          <w:rFonts w:eastAsia="Times New Roman" w:cs="Times New Roman"/>
          <w:lang w:val="en-GB"/>
        </w:rPr>
        <w:t>,</w:t>
      </w:r>
      <w:r w:rsidRPr="005D2954">
        <w:rPr>
          <w:rFonts w:eastAsia="Times New Roman" w:cs="Times New Roman"/>
          <w:lang w:val="en-GB"/>
        </w:rPr>
        <w:t xml:space="preserve"> on the one hand</w:t>
      </w:r>
      <w:r w:rsidR="00C20EF8" w:rsidRPr="005D2954">
        <w:rPr>
          <w:rFonts w:eastAsia="Times New Roman" w:cs="Times New Roman"/>
          <w:lang w:val="en-GB"/>
        </w:rPr>
        <w:t>,</w:t>
      </w:r>
      <w:r w:rsidRPr="005D2954">
        <w:rPr>
          <w:rFonts w:eastAsia="Times New Roman" w:cs="Times New Roman"/>
          <w:lang w:val="en-GB"/>
        </w:rPr>
        <w:t xml:space="preserve"> to new scientific results and outcomes and</w:t>
      </w:r>
      <w:r w:rsidR="00C20EF8" w:rsidRPr="005D2954">
        <w:rPr>
          <w:rFonts w:eastAsia="Times New Roman" w:cs="Times New Roman"/>
          <w:lang w:val="en-GB"/>
        </w:rPr>
        <w:t>,</w:t>
      </w:r>
      <w:r w:rsidRPr="005D2954">
        <w:rPr>
          <w:rFonts w:eastAsia="Times New Roman" w:cs="Times New Roman"/>
          <w:lang w:val="en-GB"/>
        </w:rPr>
        <w:t xml:space="preserve"> on the other hand, to novel approaches in science in general or in specific academic fields.</w:t>
      </w:r>
    </w:p>
    <w:p w14:paraId="0AD51DCA" w14:textId="77777777" w:rsidR="00372A11" w:rsidRPr="005D2954" w:rsidRDefault="00372A11" w:rsidP="00372A11">
      <w:pPr>
        <w:spacing w:line="276" w:lineRule="auto"/>
        <w:jc w:val="both"/>
        <w:rPr>
          <w:rFonts w:eastAsia="Times New Roman" w:cs="Times New Roman"/>
          <w:lang w:val="en-GB"/>
        </w:rPr>
      </w:pPr>
    </w:p>
    <w:p w14:paraId="65E687C8" w14:textId="5F492197" w:rsidR="00DF2D0A" w:rsidRDefault="6CAB2F4F" w:rsidP="00372A11">
      <w:pPr>
        <w:pStyle w:val="Heading4"/>
        <w:spacing w:line="276" w:lineRule="auto"/>
        <w:rPr>
          <w:rFonts w:ascii="Times New Roman" w:eastAsia="Times New Roman" w:hAnsi="Times New Roman" w:cs="Times New Roman"/>
          <w:lang w:val="en-GB"/>
        </w:rPr>
      </w:pPr>
      <w:r w:rsidRPr="005D2954">
        <w:rPr>
          <w:rFonts w:ascii="Times New Roman" w:eastAsia="Times New Roman" w:hAnsi="Times New Roman" w:cs="Times New Roman"/>
          <w:lang w:val="en-GB"/>
        </w:rPr>
        <w:t xml:space="preserve">Relevance for practice and </w:t>
      </w:r>
      <w:proofErr w:type="spellStart"/>
      <w:r w:rsidRPr="005D2954">
        <w:rPr>
          <w:rFonts w:ascii="Times New Roman" w:eastAsia="Times New Roman" w:hAnsi="Times New Roman" w:cs="Times New Roman"/>
          <w:lang w:val="en-GB"/>
        </w:rPr>
        <w:t>transdisciplinarity</w:t>
      </w:r>
      <w:proofErr w:type="spellEnd"/>
    </w:p>
    <w:p w14:paraId="139A82F0" w14:textId="77777777" w:rsidR="00673EE5" w:rsidRPr="00673EE5" w:rsidRDefault="00673EE5" w:rsidP="00372A11">
      <w:pPr>
        <w:spacing w:line="276" w:lineRule="auto"/>
        <w:rPr>
          <w:lang w:val="en-GB"/>
        </w:rPr>
      </w:pPr>
    </w:p>
    <w:p w14:paraId="5A69105D" w14:textId="004D352D" w:rsidR="1C126804"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Projects differed vastly in both their degree regarding novelty but also which innovative aspects they offered. Almost half of the interviewees reported that the novel aspect </w:t>
      </w:r>
      <w:r w:rsidR="00C20EF8" w:rsidRPr="005D2954">
        <w:rPr>
          <w:rFonts w:eastAsia="Times New Roman" w:cs="Times New Roman"/>
          <w:lang w:val="en-GB"/>
        </w:rPr>
        <w:t>of</w:t>
      </w:r>
      <w:r w:rsidRPr="005D2954">
        <w:rPr>
          <w:rFonts w:eastAsia="Times New Roman" w:cs="Times New Roman"/>
          <w:lang w:val="en-GB"/>
        </w:rPr>
        <w:t xml:space="preserve"> their research was the contribution to practice, for example, the improvement of teacher</w:t>
      </w:r>
      <w:r w:rsidR="00C20EF8" w:rsidRPr="005D2954">
        <w:rPr>
          <w:rFonts w:eastAsia="Times New Roman" w:cs="Times New Roman"/>
          <w:lang w:val="en-GB"/>
        </w:rPr>
        <w:t>s’</w:t>
      </w:r>
      <w:r w:rsidRPr="005D2954">
        <w:rPr>
          <w:rFonts w:eastAsia="Times New Roman" w:cs="Times New Roman"/>
          <w:lang w:val="en-GB"/>
        </w:rPr>
        <w:t xml:space="preserve"> training and medical treatment. Other interviewees argued that their innovative aspects lie within the inter- and transdisciplinary aspects of their research design. Consequently, while many of those who identified relevance for practice, not all of them confirmed inter- or transdisciplinary elements in their research. This means that while practice-oriented research is essential, it does not necessarily lead to interdisciplinarity or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On the other hand, all of the interviewees who conducted transdisciplinary research argued that their research projects were also tied to the relevance of researched phenomena in the practical world. </w:t>
      </w:r>
    </w:p>
    <w:p w14:paraId="51C2727C" w14:textId="2CFDB4C6" w:rsidR="648FFAB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Moreover, interview partners argued that there is a “feedback loop” between academia and practice</w:t>
      </w:r>
      <w:r w:rsidR="00C20EF8" w:rsidRPr="005D2954">
        <w:rPr>
          <w:rFonts w:eastAsia="Times New Roman" w:cs="Times New Roman"/>
          <w:lang w:val="en-GB"/>
        </w:rPr>
        <w:t>,</w:t>
      </w:r>
      <w:r w:rsidRPr="005D2954">
        <w:rPr>
          <w:rFonts w:eastAsia="Times New Roman" w:cs="Times New Roman"/>
          <w:lang w:val="en-GB"/>
        </w:rPr>
        <w:t xml:space="preserve"> which offers a ground for learning. One interviewee recounted that while practitioners can learn from academic knowledge, researchers can benefit from incorporating “practical knowledge” into their projects.</w:t>
      </w:r>
    </w:p>
    <w:p w14:paraId="65BE53A8" w14:textId="767A27A6" w:rsidR="00F74E82"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“First of all, we describe what the professionals do because</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in the institutions</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we often don't know what the professionals do. There is a diversity of practices, so it is really important to go to the institutions, to go to the field, to describe what professionals do. And there is a knowledge that is built up among social workers - so this is something that is attributed to all professionals, but in social work, as it is highly experimental, it is even stronger</w:t>
      </w:r>
      <w:r w:rsidR="00C20EF8" w:rsidRPr="005D2954">
        <w:rPr>
          <w:rFonts w:eastAsia="Times New Roman" w:cs="Times New Roman"/>
          <w:i/>
          <w:iCs/>
          <w:sz w:val="20"/>
          <w:szCs w:val="20"/>
          <w:lang w:val="en-GB"/>
        </w:rPr>
        <w:t>. T</w:t>
      </w:r>
      <w:r w:rsidRPr="005D2954">
        <w:rPr>
          <w:rFonts w:eastAsia="Times New Roman" w:cs="Times New Roman"/>
          <w:i/>
          <w:iCs/>
          <w:sz w:val="20"/>
          <w:szCs w:val="20"/>
          <w:lang w:val="en-GB"/>
        </w:rPr>
        <w:t xml:space="preserve">here is something of an invention in the work. So, it's very important to be able to produce knowledge for that. Already for professional training, there is something of social innovation, because the idea is to allow the training of social workers to be nourished by the new knowledge that is built up in the field. Because obviously, in the institutions, in addition, the problems evolve. They evolve all the time. There is this basic innovative side.” </w:t>
      </w:r>
      <w:r w:rsidR="00DF2D0A" w:rsidRPr="005D2954">
        <w:rPr>
          <w:rFonts w:eastAsia="Times New Roman" w:cs="Times New Roman"/>
          <w:i/>
          <w:iCs/>
          <w:sz w:val="20"/>
          <w:szCs w:val="20"/>
          <w:lang w:val="en-GB"/>
        </w:rPr>
        <w:t>Interviewee 1</w:t>
      </w:r>
    </w:p>
    <w:p w14:paraId="4750006B" w14:textId="77777777" w:rsidR="00372A11" w:rsidRPr="005D2954" w:rsidRDefault="00372A11" w:rsidP="00372A11">
      <w:pPr>
        <w:spacing w:line="276" w:lineRule="auto"/>
        <w:jc w:val="both"/>
        <w:rPr>
          <w:rFonts w:eastAsia="Times New Roman" w:cs="Times New Roman"/>
          <w:i/>
          <w:iCs/>
          <w:sz w:val="20"/>
          <w:szCs w:val="20"/>
          <w:lang w:val="en-GB"/>
        </w:rPr>
      </w:pPr>
    </w:p>
    <w:p w14:paraId="76BD68A5" w14:textId="77777777" w:rsidR="00673EE5" w:rsidRDefault="6CAB2F4F" w:rsidP="00372A11">
      <w:pPr>
        <w:spacing w:line="276" w:lineRule="auto"/>
        <w:jc w:val="both"/>
        <w:rPr>
          <w:rFonts w:eastAsia="Times New Roman" w:cs="Times New Roman"/>
          <w:lang w:val="en-GB"/>
        </w:rPr>
      </w:pPr>
      <w:r w:rsidRPr="005D2954">
        <w:rPr>
          <w:rFonts w:eastAsia="Times New Roman" w:cs="Times New Roman"/>
          <w:lang w:val="en-GB"/>
        </w:rPr>
        <w:lastRenderedPageBreak/>
        <w:t xml:space="preserve">Furthermore, some interviewees mentioned that although their research is generally more theoretical and foundational, they understand their scientific activity always as related to practice. Although some interview partners claim that the boundaries and limits of foundational research </w:t>
      </w:r>
      <w:r w:rsidR="00C20EF8" w:rsidRPr="005D2954">
        <w:rPr>
          <w:rFonts w:eastAsia="Times New Roman" w:cs="Times New Roman"/>
          <w:lang w:val="en-GB"/>
        </w:rPr>
        <w:t>are</w:t>
      </w:r>
      <w:r w:rsidRPr="005D2954">
        <w:rPr>
          <w:rFonts w:eastAsia="Times New Roman" w:cs="Times New Roman"/>
          <w:lang w:val="en-GB"/>
        </w:rPr>
        <w:t xml:space="preserve"> the limited impact it can have outside of academia, others highlight that these boundaries can be overcome. This, for example, can be achieved by incorporating translational science aspects into the project from the start but also at later stages, e.g., by flexibly including stakeholders, pursuing dissemination strategies or undertaking exploitation activities. </w:t>
      </w:r>
    </w:p>
    <w:p w14:paraId="61F330B9" w14:textId="2BA51257" w:rsidR="2E3A0F4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Hence, it is emphasized that relevance for practice and potential impact is seldomly related to </w:t>
      </w:r>
      <w:r w:rsidR="00C20EF8" w:rsidRPr="005D2954">
        <w:rPr>
          <w:rFonts w:eastAsia="Times New Roman" w:cs="Times New Roman"/>
          <w:lang w:val="en-GB"/>
        </w:rPr>
        <w:t xml:space="preserve">the </w:t>
      </w:r>
      <w:r w:rsidRPr="005D2954">
        <w:rPr>
          <w:rFonts w:eastAsia="Times New Roman" w:cs="Times New Roman"/>
          <w:lang w:val="en-GB"/>
        </w:rPr>
        <w:t>scientific field or foundational research.</w:t>
      </w:r>
    </w:p>
    <w:p w14:paraId="14BA3E07" w14:textId="27F0B214" w:rsidR="09C20EC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Besides the relevance for practice, some interviewees noted that the innovative aspects of their research are connected to the motivation of raising awareness amongst wider society and citizens. </w:t>
      </w:r>
    </w:p>
    <w:p w14:paraId="17022DBC" w14:textId="12D66770" w:rsidR="4AE0346F" w:rsidRPr="005D2954" w:rsidRDefault="4AE0346F" w:rsidP="00372A11">
      <w:pPr>
        <w:spacing w:line="276" w:lineRule="auto"/>
        <w:jc w:val="both"/>
        <w:rPr>
          <w:rFonts w:eastAsia="Times New Roman" w:cs="Times New Roman"/>
          <w:lang w:val="en-GB"/>
        </w:rPr>
      </w:pPr>
    </w:p>
    <w:p w14:paraId="48BDA2BD" w14:textId="6CAE84CF" w:rsidR="4AE0346F" w:rsidRDefault="6CAB2F4F" w:rsidP="00372A11">
      <w:pPr>
        <w:pStyle w:val="Heading4"/>
        <w:spacing w:line="276" w:lineRule="auto"/>
        <w:rPr>
          <w:rFonts w:ascii="Times New Roman" w:eastAsia="Times New Roman" w:hAnsi="Times New Roman" w:cs="Times New Roman"/>
          <w:lang w:val="en-GB"/>
        </w:rPr>
      </w:pPr>
      <w:r w:rsidRPr="005D2954">
        <w:rPr>
          <w:rFonts w:ascii="Times New Roman" w:eastAsia="Times New Roman" w:hAnsi="Times New Roman" w:cs="Times New Roman"/>
          <w:lang w:val="en-GB"/>
        </w:rPr>
        <w:t>Scientific innovation and new approaches in science</w:t>
      </w:r>
    </w:p>
    <w:p w14:paraId="7E29FB92" w14:textId="77777777" w:rsidR="00673EE5" w:rsidRPr="00673EE5" w:rsidRDefault="00673EE5" w:rsidP="00372A11">
      <w:pPr>
        <w:spacing w:line="276" w:lineRule="auto"/>
        <w:rPr>
          <w:lang w:val="en-GB"/>
        </w:rPr>
      </w:pPr>
    </w:p>
    <w:p w14:paraId="2DC228EF" w14:textId="49D4B786" w:rsidR="2E3A0F4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Another aspect of novelty is related to scientific discoveries, academic innovations and new ways in and of doing science. Several interviewees reported that the novel part of their research was the way they approached the project. This, for example, could be concepts or techniques that are either new to academic science in general or to their respective fields. Some interview partners referred to the unique approach the research team employed within the project. Accordingly, in many fields</w:t>
      </w:r>
      <w:r w:rsidR="00C20EF8" w:rsidRPr="005D2954">
        <w:rPr>
          <w:rFonts w:eastAsia="Times New Roman" w:cs="Times New Roman"/>
          <w:lang w:val="en-GB"/>
        </w:rPr>
        <w:t>,</w:t>
      </w:r>
      <w:r w:rsidRPr="005D2954">
        <w:rPr>
          <w:rFonts w:eastAsia="Times New Roman" w:cs="Times New Roman"/>
          <w:lang w:val="en-GB"/>
        </w:rPr>
        <w:t xml:space="preserve"> it is not common to choose a flexible and open research design because of many reasons; two being academic standards and funding criteria. Yet, some respondents argued that such an approach, i.e., letting questions emerge from the research design, enabled the researchers to gain valuable insights and contributions to more solution-oriented work.</w:t>
      </w:r>
    </w:p>
    <w:p w14:paraId="1D3B572F" w14:textId="65D2C73C" w:rsidR="0A31FF6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Others highlighted that by simply introducing aspects from other disciplines into their research, the potential impact of the results and findings for academics and practitioners alike multiplied. For example, one interviewee mentioned that the research team decided to include more than what is considered “enough” participants in the projects, which is very common in other fields (e.g., sociology) but not in psychology. Other interviewees mentioned very similar approaches differing in details but having one aspect in common: All of them stressed that such very “minor” adjustments in research designs c</w:t>
      </w:r>
      <w:r w:rsidR="00C20EF8" w:rsidRPr="005D2954">
        <w:rPr>
          <w:rFonts w:eastAsia="Times New Roman" w:cs="Times New Roman"/>
          <w:lang w:val="en-GB"/>
        </w:rPr>
        <w:t>ould</w:t>
      </w:r>
      <w:r w:rsidRPr="005D2954">
        <w:rPr>
          <w:rFonts w:eastAsia="Times New Roman" w:cs="Times New Roman"/>
          <w:lang w:val="en-GB"/>
        </w:rPr>
        <w:t xml:space="preserve"> drastically affect the outcomes of projects. This can</w:t>
      </w:r>
      <w:r w:rsidR="00C20EF8" w:rsidRPr="005D2954">
        <w:rPr>
          <w:rFonts w:eastAsia="Times New Roman" w:cs="Times New Roman"/>
          <w:lang w:val="en-GB"/>
        </w:rPr>
        <w:t>,</w:t>
      </w:r>
      <w:r w:rsidRPr="005D2954">
        <w:rPr>
          <w:rFonts w:eastAsia="Times New Roman" w:cs="Times New Roman"/>
          <w:lang w:val="en-GB"/>
        </w:rPr>
        <w:t xml:space="preserve"> in turn</w:t>
      </w:r>
      <w:r w:rsidR="00C20EF8" w:rsidRPr="005D2954">
        <w:rPr>
          <w:rFonts w:eastAsia="Times New Roman" w:cs="Times New Roman"/>
          <w:lang w:val="en-GB"/>
        </w:rPr>
        <w:t>,</w:t>
      </w:r>
      <w:r w:rsidRPr="005D2954">
        <w:rPr>
          <w:rFonts w:eastAsia="Times New Roman" w:cs="Times New Roman"/>
          <w:lang w:val="en-GB"/>
        </w:rPr>
        <w:t xml:space="preserve"> positively impact academia as academic practices are advanced while also benefitting the non-academic world.</w:t>
      </w:r>
    </w:p>
    <w:p w14:paraId="3F24D827" w14:textId="298AFD3C" w:rsidR="00673EE5" w:rsidRDefault="6CAB2F4F" w:rsidP="00372A11">
      <w:pPr>
        <w:spacing w:line="276" w:lineRule="auto"/>
        <w:jc w:val="both"/>
        <w:rPr>
          <w:rFonts w:eastAsia="Times New Roman" w:cs="Times New Roman"/>
          <w:lang w:val="en-GB"/>
        </w:rPr>
      </w:pPr>
      <w:commentRangeStart w:id="2"/>
      <w:r w:rsidRPr="005D2954">
        <w:rPr>
          <w:rFonts w:eastAsia="Times New Roman" w:cs="Times New Roman"/>
          <w:lang w:val="en-GB"/>
        </w:rPr>
        <w:t>Similarly, it is emphasized that while interdisciplinarity is quite common in some research fields, it is not quite utilized in others. Yet, some researchers decided to incorporate interdisciplinary aspects, albeit uncommon in their field, into their project since they believed that such an approach c</w:t>
      </w:r>
      <w:r w:rsidR="00C20EF8" w:rsidRPr="005D2954">
        <w:rPr>
          <w:rFonts w:eastAsia="Times New Roman" w:cs="Times New Roman"/>
          <w:lang w:val="en-GB"/>
        </w:rPr>
        <w:t>ould</w:t>
      </w:r>
      <w:r w:rsidRPr="005D2954">
        <w:rPr>
          <w:rFonts w:eastAsia="Times New Roman" w:cs="Times New Roman"/>
          <w:lang w:val="en-GB"/>
        </w:rPr>
        <w:t xml:space="preserve"> contribute to a more holistic perspective on the researched topics. </w:t>
      </w:r>
      <w:commentRangeEnd w:id="2"/>
      <w:r w:rsidR="00FA4EE3">
        <w:rPr>
          <w:rStyle w:val="CommentReference"/>
        </w:rPr>
        <w:commentReference w:id="2"/>
      </w:r>
      <w:r w:rsidRPr="005D2954">
        <w:rPr>
          <w:rFonts w:eastAsia="Times New Roman" w:cs="Times New Roman"/>
          <w:lang w:val="en-GB"/>
        </w:rPr>
        <w:t xml:space="preserve">This could, for example, be the interaction between more fundamental and applied research but also between natural and social science. Hence, it becomes clear that scientific innovation does </w:t>
      </w:r>
      <w:r w:rsidRPr="005D2954">
        <w:rPr>
          <w:rFonts w:eastAsia="Times New Roman" w:cs="Times New Roman"/>
          <w:lang w:val="en-GB"/>
        </w:rPr>
        <w:lastRenderedPageBreak/>
        <w:t>not necessarily have to be a scientific breakthrough. Instead, overcoming disciplinary boundaries and designing research projects not only according to the standards of one field but two or more can be very innovative and eventually lead to impact both in and outside of academia.</w:t>
      </w:r>
    </w:p>
    <w:p w14:paraId="02070465" w14:textId="648BE298" w:rsidR="49647BDC" w:rsidRDefault="6CAB2F4F" w:rsidP="00372A11">
      <w:pPr>
        <w:pStyle w:val="Heading3"/>
        <w:spacing w:line="276" w:lineRule="auto"/>
        <w:rPr>
          <w:rFonts w:ascii="Times New Roman" w:eastAsia="Times New Roman" w:hAnsi="Times New Roman" w:cs="Times New Roman"/>
          <w:lang w:val="en-GB"/>
        </w:rPr>
      </w:pPr>
      <w:bookmarkStart w:id="3" w:name="_Toc100234028"/>
      <w:r w:rsidRPr="005D2954">
        <w:rPr>
          <w:rFonts w:ascii="Times New Roman" w:eastAsia="Times New Roman" w:hAnsi="Times New Roman" w:cs="Times New Roman"/>
          <w:lang w:val="en-GB"/>
        </w:rPr>
        <w:t>Problems that were addressed</w:t>
      </w:r>
      <w:bookmarkEnd w:id="3"/>
    </w:p>
    <w:p w14:paraId="6580D98D" w14:textId="77777777" w:rsidR="00673EE5" w:rsidRPr="00673EE5" w:rsidRDefault="00673EE5" w:rsidP="00372A11">
      <w:pPr>
        <w:spacing w:line="276" w:lineRule="auto"/>
        <w:rPr>
          <w:lang w:val="en-GB"/>
        </w:rPr>
      </w:pPr>
    </w:p>
    <w:p w14:paraId="61E38EB8" w14:textId="3DD45212" w:rsidR="49647BD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Before exploring whether there was a social purpose in the projects, we were interested in what kind of problems were addressed within the studies. As expected, every project had its unique issue that was addressed. However, these issues can be broadly classified into five </w:t>
      </w:r>
      <w:commentRangeStart w:id="4"/>
      <w:r w:rsidRPr="005D2954">
        <w:rPr>
          <w:rFonts w:eastAsia="Times New Roman" w:cs="Times New Roman"/>
          <w:lang w:val="en-GB"/>
        </w:rPr>
        <w:t>categories</w:t>
      </w:r>
      <w:commentRangeEnd w:id="4"/>
      <w:r w:rsidR="001E6FDF">
        <w:rPr>
          <w:rStyle w:val="CommentReference"/>
        </w:rPr>
        <w:commentReference w:id="4"/>
      </w:r>
      <w:r w:rsidRPr="005D2954">
        <w:rPr>
          <w:rFonts w:eastAsia="Times New Roman" w:cs="Times New Roman"/>
          <w:lang w:val="en-GB"/>
        </w:rPr>
        <w:t xml:space="preserve">: </w:t>
      </w:r>
    </w:p>
    <w:p w14:paraId="1C634735" w14:textId="3C1FBA55" w:rsidR="4801EE76" w:rsidRPr="005D2954" w:rsidRDefault="6CAB2F4F" w:rsidP="00372A11">
      <w:pPr>
        <w:pStyle w:val="ListParagraph"/>
        <w:numPr>
          <w:ilvl w:val="0"/>
          <w:numId w:val="32"/>
        </w:numPr>
        <w:spacing w:line="276" w:lineRule="auto"/>
        <w:jc w:val="both"/>
        <w:rPr>
          <w:rFonts w:eastAsia="Times New Roman" w:cs="Times New Roman"/>
          <w:szCs w:val="24"/>
          <w:lang w:val="en-GB"/>
        </w:rPr>
      </w:pPr>
      <w:r w:rsidRPr="005D2954">
        <w:rPr>
          <w:rFonts w:eastAsia="Times New Roman" w:cs="Times New Roman"/>
          <w:lang w:val="en-GB"/>
        </w:rPr>
        <w:t xml:space="preserve">Medical issue: e.g., medical treatment and better understanding </w:t>
      </w:r>
      <w:r w:rsidR="00C20EF8" w:rsidRPr="005D2954">
        <w:rPr>
          <w:rFonts w:eastAsia="Times New Roman" w:cs="Times New Roman"/>
          <w:lang w:val="en-GB"/>
        </w:rPr>
        <w:t xml:space="preserve">of </w:t>
      </w:r>
      <w:r w:rsidRPr="005D2954">
        <w:rPr>
          <w:rFonts w:eastAsia="Times New Roman" w:cs="Times New Roman"/>
          <w:lang w:val="en-GB"/>
        </w:rPr>
        <w:t>illnesses</w:t>
      </w:r>
    </w:p>
    <w:p w14:paraId="151416D2" w14:textId="790087C1"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Political issue: e.g., migration, democracy and political systems</w:t>
      </w:r>
    </w:p>
    <w:p w14:paraId="03822D94" w14:textId="260F9009"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Ecological issue: e.g., waste and air pollution, sustainable city planning</w:t>
      </w:r>
    </w:p>
    <w:p w14:paraId="1E95420A" w14:textId="2413FFB3"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Social issue: e.g., education and training of teachers, unequal housing conditions and social work</w:t>
      </w:r>
    </w:p>
    <w:p w14:paraId="3340B638" w14:textId="4401C87A" w:rsidR="024AE1D9"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Economic issue: e.g., market shocks and financial markets</w:t>
      </w:r>
    </w:p>
    <w:p w14:paraId="45789376" w14:textId="165B061C" w:rsidR="288F0A3B"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szCs w:val="24"/>
          <w:lang w:val="en-GB"/>
        </w:rPr>
        <w:t xml:space="preserve">Issues in humanities: </w:t>
      </w:r>
      <w:r w:rsidR="00DF2D0A" w:rsidRPr="005D2954">
        <w:rPr>
          <w:rFonts w:eastAsia="Times New Roman" w:cs="Times New Roman"/>
          <w:lang w:val="en-GB"/>
        </w:rPr>
        <w:t>e.g.</w:t>
      </w:r>
      <w:r w:rsidRPr="005D2954">
        <w:rPr>
          <w:rFonts w:eastAsia="Times New Roman" w:cs="Times New Roman"/>
          <w:lang w:val="en-GB"/>
        </w:rPr>
        <w:t xml:space="preserve"> art </w:t>
      </w:r>
      <w:r w:rsidR="00DF2D0A" w:rsidRPr="005D2954">
        <w:rPr>
          <w:rFonts w:eastAsia="Times New Roman" w:cs="Times New Roman"/>
          <w:lang w:val="en-GB"/>
        </w:rPr>
        <w:t>and</w:t>
      </w:r>
      <w:r w:rsidRPr="005D2954">
        <w:rPr>
          <w:rFonts w:eastAsia="Times New Roman" w:cs="Times New Roman"/>
          <w:lang w:val="en-GB"/>
        </w:rPr>
        <w:t xml:space="preserve"> theology</w:t>
      </w:r>
    </w:p>
    <w:p w14:paraId="221E07E2" w14:textId="2AC31E7D" w:rsidR="2E92B042"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While the problems addressed in some studies can be easily classified into one of the above groups, some fall into several categories. Correspondingly, some interviewees argued that their research objective touches upon several spheres and is not fully, for example, social or economic. One interviewee thus highlighted:</w:t>
      </w:r>
    </w:p>
    <w:p w14:paraId="7455F573" w14:textId="337C3C69" w:rsidR="52379F0B"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think my focus was more of an ecological nature, although of course that interacts, or the ecological and the social have very strong interactions, interrelationships.”</w:t>
      </w:r>
    </w:p>
    <w:p w14:paraId="49BE0FE6" w14:textId="6137D9CF" w:rsidR="52379F0B" w:rsidRPr="005D2954" w:rsidRDefault="52379F0B" w:rsidP="00372A11">
      <w:pPr>
        <w:spacing w:line="276" w:lineRule="auto"/>
        <w:jc w:val="both"/>
        <w:rPr>
          <w:rFonts w:eastAsia="Times New Roman" w:cs="Times New Roman"/>
          <w:lang w:val="en-GB"/>
        </w:rPr>
      </w:pPr>
    </w:p>
    <w:p w14:paraId="77C15DFD" w14:textId="5421A07E" w:rsidR="1039C109" w:rsidRDefault="6CAB2F4F" w:rsidP="00372A11">
      <w:pPr>
        <w:pStyle w:val="Heading3"/>
        <w:spacing w:line="276" w:lineRule="auto"/>
        <w:rPr>
          <w:rFonts w:ascii="Times New Roman" w:eastAsia="Times New Roman" w:hAnsi="Times New Roman" w:cs="Times New Roman"/>
          <w:lang w:val="en-GB"/>
        </w:rPr>
      </w:pPr>
      <w:bookmarkStart w:id="5" w:name="_Toc100234029"/>
      <w:r w:rsidRPr="005D2954">
        <w:rPr>
          <w:rFonts w:ascii="Times New Roman" w:eastAsia="Times New Roman" w:hAnsi="Times New Roman" w:cs="Times New Roman"/>
          <w:lang w:val="en-GB"/>
        </w:rPr>
        <w:t>Social Purpose</w:t>
      </w:r>
      <w:bookmarkEnd w:id="5"/>
    </w:p>
    <w:p w14:paraId="2916D65F" w14:textId="77777777" w:rsidR="00673EE5" w:rsidRPr="00673EE5" w:rsidRDefault="00673EE5" w:rsidP="00372A11">
      <w:pPr>
        <w:spacing w:line="276" w:lineRule="auto"/>
        <w:rPr>
          <w:lang w:val="en-GB"/>
        </w:rPr>
      </w:pPr>
    </w:p>
    <w:p w14:paraId="47217C0C" w14:textId="10238495" w:rsidR="717F495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of the key factors of social innovation is its social purpose. We were hence interested in whether interviewees identified a social purpose in their research and whether this purpose was already there at the beginning or whether it emerged during the project. More than half of all interviewees identified a clear social purpose; of these</w:t>
      </w:r>
      <w:r w:rsidR="00C20EF8" w:rsidRPr="005D2954">
        <w:rPr>
          <w:rFonts w:eastAsia="Times New Roman" w:cs="Times New Roman"/>
          <w:lang w:val="en-GB"/>
        </w:rPr>
        <w:t>,</w:t>
      </w:r>
      <w:r w:rsidRPr="005D2954">
        <w:rPr>
          <w:rFonts w:eastAsia="Times New Roman" w:cs="Times New Roman"/>
          <w:lang w:val="en-GB"/>
        </w:rPr>
        <w:t xml:space="preserve"> around 40 per cent had a social science background. Consequently, although a research project is not explicitly a social science project, this does not necessarily mean it cannot achieve a social purpose or be socially innovative. For most interviewees (~90 per cent)</w:t>
      </w:r>
      <w:r w:rsidR="00C20EF8" w:rsidRPr="005D2954">
        <w:rPr>
          <w:rFonts w:eastAsia="Times New Roman" w:cs="Times New Roman"/>
          <w:lang w:val="en-GB"/>
        </w:rPr>
        <w:t>,</w:t>
      </w:r>
      <w:r w:rsidRPr="005D2954">
        <w:rPr>
          <w:rFonts w:eastAsia="Times New Roman" w:cs="Times New Roman"/>
          <w:lang w:val="en-GB"/>
        </w:rPr>
        <w:t xml:space="preserve"> the social purpose did not change during their projects. For the remaining ten per cent, however, the social purpose intensified during the project implementation. One interviewee, for example, reported that the research team designed the project without having a precise social goal in mind. </w:t>
      </w:r>
      <w:commentRangeStart w:id="6"/>
      <w:r w:rsidRPr="005D2954">
        <w:rPr>
          <w:rFonts w:eastAsia="Times New Roman" w:cs="Times New Roman"/>
          <w:lang w:val="en-GB"/>
        </w:rPr>
        <w:t>This then changed as more exchange</w:t>
      </w:r>
      <w:r w:rsidR="00C20EF8" w:rsidRPr="005D2954">
        <w:rPr>
          <w:rFonts w:eastAsia="Times New Roman" w:cs="Times New Roman"/>
          <w:lang w:val="en-GB"/>
        </w:rPr>
        <w:t>s</w:t>
      </w:r>
      <w:r w:rsidRPr="005D2954">
        <w:rPr>
          <w:rFonts w:eastAsia="Times New Roman" w:cs="Times New Roman"/>
          <w:lang w:val="en-GB"/>
        </w:rPr>
        <w:t xml:space="preserve"> with stakeholders took place</w:t>
      </w:r>
      <w:r w:rsidR="00C20EF8" w:rsidRPr="005D2954">
        <w:rPr>
          <w:rFonts w:eastAsia="Times New Roman" w:cs="Times New Roman"/>
          <w:lang w:val="en-GB"/>
        </w:rPr>
        <w:t>,</w:t>
      </w:r>
      <w:r w:rsidRPr="005D2954">
        <w:rPr>
          <w:rFonts w:eastAsia="Times New Roman" w:cs="Times New Roman"/>
          <w:lang w:val="en-GB"/>
        </w:rPr>
        <w:t xml:space="preserve"> and dissemination activities started. Hence, communication and interaction can help chang</w:t>
      </w:r>
      <w:r w:rsidR="00C20EF8" w:rsidRPr="005D2954">
        <w:rPr>
          <w:rFonts w:eastAsia="Times New Roman" w:cs="Times New Roman"/>
          <w:lang w:val="en-GB"/>
        </w:rPr>
        <w:t>e</w:t>
      </w:r>
      <w:r w:rsidRPr="005D2954">
        <w:rPr>
          <w:rFonts w:eastAsia="Times New Roman" w:cs="Times New Roman"/>
          <w:lang w:val="en-GB"/>
        </w:rPr>
        <w:t xml:space="preserve"> perspectives and put research in a social context.</w:t>
      </w:r>
      <w:commentRangeEnd w:id="6"/>
      <w:r w:rsidR="00594B06">
        <w:rPr>
          <w:rStyle w:val="CommentReference"/>
        </w:rPr>
        <w:commentReference w:id="6"/>
      </w:r>
    </w:p>
    <w:p w14:paraId="29183F80" w14:textId="3DA1F802" w:rsidR="09E54E05"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We were further interested in how researchers served the social purpose they determined in their projects. For this, we divided the means of achievement in</w:t>
      </w:r>
      <w:r w:rsidR="00C20EF8" w:rsidRPr="005D2954">
        <w:rPr>
          <w:rFonts w:eastAsia="Times New Roman" w:cs="Times New Roman"/>
          <w:lang w:val="en-GB"/>
        </w:rPr>
        <w:t>to</w:t>
      </w:r>
      <w:r w:rsidRPr="005D2954">
        <w:rPr>
          <w:rFonts w:eastAsia="Times New Roman" w:cs="Times New Roman"/>
          <w:lang w:val="en-GB"/>
        </w:rPr>
        <w:t xml:space="preserve"> three categories:</w:t>
      </w:r>
    </w:p>
    <w:p w14:paraId="08321DCB" w14:textId="09B44131" w:rsidR="29433314" w:rsidRPr="005D2954" w:rsidRDefault="6CAB2F4F" w:rsidP="00372A11">
      <w:pPr>
        <w:pStyle w:val="ListParagraph"/>
        <w:numPr>
          <w:ilvl w:val="0"/>
          <w:numId w:val="33"/>
        </w:numPr>
        <w:spacing w:after="160" w:line="276" w:lineRule="auto"/>
        <w:jc w:val="both"/>
        <w:rPr>
          <w:rFonts w:eastAsia="Times New Roman" w:cs="Times New Roman"/>
          <w:lang w:val="en-GB"/>
        </w:rPr>
      </w:pPr>
      <w:r w:rsidRPr="005D2954">
        <w:rPr>
          <w:rFonts w:eastAsia="Times New Roman" w:cs="Times New Roman"/>
          <w:b/>
          <w:bCs/>
          <w:lang w:val="en-GB"/>
        </w:rPr>
        <w:lastRenderedPageBreak/>
        <w:t xml:space="preserve">Prevention: </w:t>
      </w:r>
      <w:r w:rsidRPr="005D2954">
        <w:rPr>
          <w:rFonts w:eastAsia="Times New Roman" w:cs="Times New Roman"/>
          <w:lang w:val="en-GB"/>
        </w:rPr>
        <w:t>Some PIs noted that the main instrument for achieving the social aim of their project was to prevent certain situations or circumstances. In many cases</w:t>
      </w:r>
      <w:r w:rsidR="00C20EF8" w:rsidRPr="005D2954">
        <w:rPr>
          <w:rFonts w:eastAsia="Times New Roman" w:cs="Times New Roman"/>
          <w:lang w:val="en-GB"/>
        </w:rPr>
        <w:t>,</w:t>
      </w:r>
      <w:r w:rsidRPr="005D2954">
        <w:rPr>
          <w:rFonts w:eastAsia="Times New Roman" w:cs="Times New Roman"/>
          <w:lang w:val="en-GB"/>
        </w:rPr>
        <w:t xml:space="preserve"> this was the prevention of an illness or psychological disorder.</w:t>
      </w:r>
    </w:p>
    <w:p w14:paraId="756D007F" w14:textId="5FF6A79B" w:rsidR="68EF420A" w:rsidRPr="005D2954" w:rsidRDefault="68EF420A" w:rsidP="00372A11">
      <w:pPr>
        <w:spacing w:line="276" w:lineRule="auto"/>
        <w:jc w:val="both"/>
        <w:rPr>
          <w:rFonts w:eastAsia="Times New Roman" w:cs="Times New Roman"/>
          <w:lang w:val="en-GB"/>
        </w:rPr>
      </w:pPr>
    </w:p>
    <w:p w14:paraId="3DCA029F" w14:textId="1D5A33E6" w:rsidR="5586524B" w:rsidRPr="005D2954" w:rsidRDefault="6CAB2F4F" w:rsidP="00372A11">
      <w:pPr>
        <w:pStyle w:val="ListParagraph"/>
        <w:numPr>
          <w:ilvl w:val="0"/>
          <w:numId w:val="33"/>
        </w:numPr>
        <w:spacing w:after="160" w:line="276" w:lineRule="auto"/>
        <w:jc w:val="both"/>
        <w:rPr>
          <w:rFonts w:eastAsia="Times New Roman" w:cs="Times New Roman"/>
          <w:lang w:val="en-GB"/>
        </w:rPr>
      </w:pPr>
      <w:r w:rsidRPr="005D2954">
        <w:rPr>
          <w:rFonts w:eastAsia="Times New Roman" w:cs="Times New Roman"/>
          <w:b/>
          <w:bCs/>
          <w:lang w:val="en-GB"/>
        </w:rPr>
        <w:t xml:space="preserve">Better understanding: </w:t>
      </w:r>
      <w:r w:rsidRPr="005D2954">
        <w:rPr>
          <w:rFonts w:eastAsia="Times New Roman" w:cs="Times New Roman"/>
          <w:lang w:val="en-GB"/>
        </w:rPr>
        <w:t>This category was by far the most prominent instrument for achieving a social purpose. Many interviewees highlighted that much was unknown in their research field</w:t>
      </w:r>
      <w:r w:rsidR="00C20EF8" w:rsidRPr="005D2954">
        <w:rPr>
          <w:rFonts w:eastAsia="Times New Roman" w:cs="Times New Roman"/>
          <w:lang w:val="en-GB"/>
        </w:rPr>
        <w:t>,</w:t>
      </w:r>
      <w:r w:rsidRPr="005D2954">
        <w:rPr>
          <w:rFonts w:eastAsia="Times New Roman" w:cs="Times New Roman"/>
          <w:lang w:val="en-GB"/>
        </w:rPr>
        <w:t xml:space="preserve"> which made it necessary to delve deeper into details in order to better understand the research phenomena. It further became apparent that most often</w:t>
      </w:r>
      <w:r w:rsidR="00C20EF8" w:rsidRPr="005D2954">
        <w:rPr>
          <w:rFonts w:eastAsia="Times New Roman" w:cs="Times New Roman"/>
          <w:lang w:val="en-GB"/>
        </w:rPr>
        <w:t>,</w:t>
      </w:r>
      <w:r w:rsidRPr="005D2954">
        <w:rPr>
          <w:rFonts w:eastAsia="Times New Roman" w:cs="Times New Roman"/>
          <w:lang w:val="en-GB"/>
        </w:rPr>
        <w:t xml:space="preserve"> inter- or transdisciplinary research design has the goal to conceive phenomena differently; i.e., by bringing different actors or disciplines together, research problems can be explored utilizing the advantages of different angles. Further, a few interview partners stressed that while their main goal was to better understand a research phenomenon, this is indirectly linked to the adjustment and improvement of practices. For instance, it was argued that providing new information for practitioners or the policy level presents the basis for action and decision-making. On the other hand, one interviewee even stressed that the aim of fundamental research is to better understand a problem, which potentially limits the opportunities for impact.</w:t>
      </w:r>
    </w:p>
    <w:p w14:paraId="6347448A" w14:textId="3F0D1E53" w:rsidR="2943331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our goal was first and foremost a scientific one in the sense that we wanted to develop a better understanding and explanations and not necessarily to change the world - that was not necessarily our primary goal.” </w:t>
      </w:r>
      <w:r w:rsidR="00F74E82">
        <w:rPr>
          <w:rFonts w:eastAsia="Times New Roman" w:cs="Times New Roman"/>
          <w:i/>
          <w:iCs/>
          <w:sz w:val="20"/>
          <w:szCs w:val="20"/>
          <w:lang w:val="en-GB"/>
        </w:rPr>
        <w:t>Interviewee 3</w:t>
      </w:r>
    </w:p>
    <w:p w14:paraId="273BAEBF" w14:textId="5BF5F974" w:rsidR="29433314" w:rsidRPr="005D2954" w:rsidRDefault="29433314" w:rsidP="00372A11">
      <w:pPr>
        <w:spacing w:line="276" w:lineRule="auto"/>
        <w:jc w:val="both"/>
        <w:rPr>
          <w:rFonts w:eastAsia="Times New Roman" w:cs="Times New Roman"/>
          <w:i/>
          <w:iCs/>
          <w:lang w:val="en-GB"/>
        </w:rPr>
      </w:pPr>
    </w:p>
    <w:p w14:paraId="37FAA2C4" w14:textId="726E39CF" w:rsidR="3D20BD25" w:rsidRPr="005D2954" w:rsidRDefault="6CAB2F4F" w:rsidP="00372A11">
      <w:pPr>
        <w:pStyle w:val="ListParagraph"/>
        <w:numPr>
          <w:ilvl w:val="0"/>
          <w:numId w:val="33"/>
        </w:numPr>
        <w:spacing w:line="276" w:lineRule="auto"/>
        <w:jc w:val="both"/>
        <w:rPr>
          <w:rFonts w:eastAsia="Times New Roman" w:cs="Times New Roman"/>
          <w:b/>
          <w:bCs/>
          <w:lang w:val="en-GB"/>
        </w:rPr>
      </w:pPr>
      <w:r w:rsidRPr="005D2954">
        <w:rPr>
          <w:rFonts w:eastAsia="Times New Roman" w:cs="Times New Roman"/>
          <w:b/>
          <w:bCs/>
          <w:lang w:val="en-GB"/>
        </w:rPr>
        <w:t>Improvement of</w:t>
      </w:r>
      <w:r w:rsidR="00C20EF8" w:rsidRPr="005D2954">
        <w:rPr>
          <w:rFonts w:eastAsia="Times New Roman" w:cs="Times New Roman"/>
          <w:b/>
          <w:bCs/>
          <w:lang w:val="en-GB"/>
        </w:rPr>
        <w:t>,</w:t>
      </w:r>
      <w:r w:rsidRPr="005D2954">
        <w:rPr>
          <w:rFonts w:eastAsia="Times New Roman" w:cs="Times New Roman"/>
          <w:b/>
          <w:bCs/>
          <w:lang w:val="en-GB"/>
        </w:rPr>
        <w:t xml:space="preserve"> e.g. medical treatment, education, gender disparities: </w:t>
      </w:r>
      <w:r w:rsidRPr="005D2954">
        <w:rPr>
          <w:rFonts w:eastAsia="Times New Roman" w:cs="Times New Roman"/>
          <w:lang w:val="en-GB"/>
        </w:rPr>
        <w:t>Another mean</w:t>
      </w:r>
      <w:r w:rsidR="00C20EF8" w:rsidRPr="005D2954">
        <w:rPr>
          <w:rFonts w:eastAsia="Times New Roman" w:cs="Times New Roman"/>
          <w:lang w:val="en-GB"/>
        </w:rPr>
        <w:t>s</w:t>
      </w:r>
      <w:r w:rsidRPr="005D2954">
        <w:rPr>
          <w:rFonts w:eastAsia="Times New Roman" w:cs="Times New Roman"/>
          <w:lang w:val="en-GB"/>
        </w:rPr>
        <w:t xml:space="preserve"> to achieve a social purpose is to work on the improvement of the issue that is researched. In many cases, this goes one step further than the aim to better understand a phenomenon, as it anticipates actions that need to be taken in order to achieve such an improvement. More than half of all interviewed people said their main goal was to improve a topic of interest. These topics, however, are very diverse and range from the improvement of a product to the improvement of medical treatment and gender disparities. Many interviewees who reported that their goal was to improve something in or outside their field also said that it is essential to first better understand the researched topic. Yet, one interviewee stressed that while more detailed knowledge about a phenomenon is crucial, the motivation to improve the current situation is crucial for change or impact. </w:t>
      </w:r>
    </w:p>
    <w:p w14:paraId="730BCFDE" w14:textId="79C5A24E" w:rsidR="46570B7D" w:rsidRPr="005D2954" w:rsidRDefault="6CAB2F4F" w:rsidP="00372A11">
      <w:pPr>
        <w:spacing w:line="276" w:lineRule="auto"/>
        <w:ind w:left="680"/>
        <w:jc w:val="both"/>
        <w:rPr>
          <w:rFonts w:eastAsia="Times New Roman" w:cs="Times New Roman"/>
          <w:b/>
          <w:bCs/>
          <w:lang w:val="en-GB"/>
        </w:rPr>
      </w:pPr>
      <w:r w:rsidRPr="005D2954">
        <w:rPr>
          <w:rFonts w:eastAsia="Times New Roman" w:cs="Times New Roman"/>
          <w:lang w:val="en-GB"/>
        </w:rPr>
        <w:t>What became apparent is that many interviewees, irrespective of their research field, had not only a social purpose but also other intentions in mind. Accordingly, some interview partners highlight that it was crucial for their project not only to consider the social aspects of the research topic but also others, such as economic, ethical or legal elements. Often these aspects seem intertwined and are essential to be acknowledged when aiming for societal impact.</w:t>
      </w:r>
    </w:p>
    <w:p w14:paraId="3DD71554" w14:textId="7D595B01" w:rsidR="66AE95B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“We knew, when we studied these particular files, that there were social elements. But we couldn't dissociate these social elements from the financial, technical and technological elements, which were completely integrated into these discussions.” </w:t>
      </w:r>
      <w:r w:rsidR="00F74E82">
        <w:rPr>
          <w:rFonts w:eastAsia="Times New Roman" w:cs="Times New Roman"/>
          <w:i/>
          <w:iCs/>
          <w:sz w:val="20"/>
          <w:szCs w:val="20"/>
          <w:lang w:val="en-GB"/>
        </w:rPr>
        <w:t>Interviewee 7</w:t>
      </w:r>
    </w:p>
    <w:p w14:paraId="0881C0EB" w14:textId="77777777" w:rsidR="00673EE5"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In other cases, interviewees highlighted that there was no immediate social benefit or the direct social aspect was not immediately recognisable. Several interview partners then stressed that there might be a social benefit, but a rather indirect one or one that develops over a longer period of time. </w:t>
      </w:r>
    </w:p>
    <w:p w14:paraId="7DE862E4" w14:textId="76BB3F8B" w:rsidR="7149D26F"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interviewee reported that the research team realized after the project en</w:t>
      </w:r>
      <w:r w:rsidR="00C20EF8" w:rsidRPr="005D2954">
        <w:rPr>
          <w:rFonts w:eastAsia="Times New Roman" w:cs="Times New Roman"/>
          <w:lang w:val="en-GB"/>
        </w:rPr>
        <w:t>de</w:t>
      </w:r>
      <w:r w:rsidRPr="005D2954">
        <w:rPr>
          <w:rFonts w:eastAsia="Times New Roman" w:cs="Times New Roman"/>
          <w:lang w:val="en-GB"/>
        </w:rPr>
        <w:t xml:space="preserve">d that the social potential of the research had not been exhausted, which then led to follow-up projects with a more specific and clearer social purpose. Furthermore, there were also cases where no social purpose was </w:t>
      </w:r>
      <w:commentRangeStart w:id="7"/>
      <w:r w:rsidRPr="005D2954">
        <w:rPr>
          <w:rFonts w:eastAsia="Times New Roman" w:cs="Times New Roman"/>
          <w:lang w:val="en-GB"/>
        </w:rPr>
        <w:t>identified</w:t>
      </w:r>
      <w:commentRangeEnd w:id="7"/>
      <w:r w:rsidR="00E07919">
        <w:rPr>
          <w:rStyle w:val="CommentReference"/>
        </w:rPr>
        <w:commentReference w:id="7"/>
      </w:r>
      <w:r w:rsidRPr="005D2954">
        <w:rPr>
          <w:rFonts w:eastAsia="Times New Roman" w:cs="Times New Roman"/>
          <w:lang w:val="en-GB"/>
        </w:rPr>
        <w:t xml:space="preserve">. </w:t>
      </w:r>
    </w:p>
    <w:p w14:paraId="36C4FDCC" w14:textId="3F5AF592" w:rsidR="4F456ECC" w:rsidRPr="005D2954" w:rsidRDefault="4F456ECC" w:rsidP="00372A11">
      <w:pPr>
        <w:spacing w:line="276" w:lineRule="auto"/>
        <w:jc w:val="both"/>
        <w:rPr>
          <w:rFonts w:eastAsia="Times New Roman" w:cs="Times New Roman"/>
          <w:lang w:val="en-GB"/>
        </w:rPr>
      </w:pPr>
    </w:p>
    <w:p w14:paraId="2782072B" w14:textId="41F5C0B8" w:rsidR="1039C109" w:rsidRPr="005D2954" w:rsidRDefault="1039C109" w:rsidP="00372A11">
      <w:pPr>
        <w:spacing w:line="276" w:lineRule="auto"/>
        <w:jc w:val="both"/>
        <w:rPr>
          <w:rFonts w:eastAsia="Times New Roman" w:cs="Times New Roman"/>
          <w:sz w:val="32"/>
          <w:szCs w:val="32"/>
          <w:lang w:val="en-GB"/>
        </w:rPr>
      </w:pPr>
    </w:p>
    <w:p w14:paraId="185A98E5" w14:textId="6C2AB0C2" w:rsidR="1039C109" w:rsidRDefault="6CAB2F4F" w:rsidP="00372A11">
      <w:pPr>
        <w:pStyle w:val="Heading2"/>
        <w:spacing w:line="276" w:lineRule="auto"/>
        <w:rPr>
          <w:rFonts w:ascii="Times New Roman" w:eastAsia="Times New Roman" w:hAnsi="Times New Roman" w:cs="Times New Roman"/>
          <w:lang w:val="en-GB"/>
        </w:rPr>
      </w:pPr>
      <w:bookmarkStart w:id="8" w:name="_Toc100234030"/>
      <w:r w:rsidRPr="005D2954">
        <w:rPr>
          <w:rFonts w:ascii="Times New Roman" w:eastAsia="Times New Roman" w:hAnsi="Times New Roman" w:cs="Times New Roman"/>
          <w:lang w:val="en-GB"/>
        </w:rPr>
        <w:t>Efforts for change and impact</w:t>
      </w:r>
      <w:bookmarkEnd w:id="8"/>
    </w:p>
    <w:p w14:paraId="3CCBEFCC" w14:textId="77777777" w:rsidR="00673EE5" w:rsidRPr="00673EE5" w:rsidRDefault="00673EE5" w:rsidP="00372A11">
      <w:pPr>
        <w:spacing w:line="276" w:lineRule="auto"/>
        <w:rPr>
          <w:lang w:val="en-GB"/>
        </w:rPr>
      </w:pPr>
    </w:p>
    <w:p w14:paraId="66FEFF37" w14:textId="73BFCF21" w:rsidR="7D90CAE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Another crucial aspect of social innovation is </w:t>
      </w:r>
      <w:proofErr w:type="gramStart"/>
      <w:r w:rsidRPr="005D2954">
        <w:rPr>
          <w:rFonts w:eastAsia="Times New Roman" w:cs="Times New Roman"/>
          <w:lang w:val="en-GB"/>
        </w:rPr>
        <w:t>its</w:t>
      </w:r>
      <w:proofErr w:type="gramEnd"/>
      <w:r w:rsidRPr="005D2954">
        <w:rPr>
          <w:rFonts w:eastAsia="Times New Roman" w:cs="Times New Roman"/>
          <w:lang w:val="en-GB"/>
        </w:rPr>
        <w:t xml:space="preserve"> strive for change and impact. This change can happen on several levels and affect different stakeholders or groups:</w:t>
      </w:r>
    </w:p>
    <w:p w14:paraId="462E6812" w14:textId="75C48186" w:rsidR="040FECF9" w:rsidRPr="005D2954" w:rsidRDefault="040FECF9" w:rsidP="00372A11">
      <w:pPr>
        <w:spacing w:line="276" w:lineRule="auto"/>
        <w:jc w:val="both"/>
        <w:rPr>
          <w:rFonts w:eastAsia="Times New Roman" w:cs="Times New Roman"/>
        </w:rPr>
      </w:pPr>
      <w:commentRangeStart w:id="9"/>
      <w:r w:rsidRPr="005D2954">
        <w:rPr>
          <w:rFonts w:cs="Times New Roman"/>
          <w:noProof/>
        </w:rPr>
        <w:drawing>
          <wp:inline distT="0" distB="0" distL="0" distR="0" wp14:anchorId="53B0805E" wp14:editId="53AF5F0A">
            <wp:extent cx="5679832" cy="3076575"/>
            <wp:effectExtent l="0" t="0" r="0" b="0"/>
            <wp:docPr id="957969670" name="Picture 95796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969670"/>
                    <pic:cNvPicPr/>
                  </pic:nvPicPr>
                  <pic:blipFill>
                    <a:blip r:embed="rId12">
                      <a:extLst>
                        <a:ext uri="{28A0092B-C50C-407E-A947-70E740481C1C}">
                          <a14:useLocalDpi xmlns:a14="http://schemas.microsoft.com/office/drawing/2010/main" val="0"/>
                        </a:ext>
                      </a:extLst>
                    </a:blip>
                    <a:stretch>
                      <a:fillRect/>
                    </a:stretch>
                  </pic:blipFill>
                  <pic:spPr>
                    <a:xfrm>
                      <a:off x="0" y="0"/>
                      <a:ext cx="5679832" cy="3076575"/>
                    </a:xfrm>
                    <a:prstGeom prst="rect">
                      <a:avLst/>
                    </a:prstGeom>
                  </pic:spPr>
                </pic:pic>
              </a:graphicData>
            </a:graphic>
          </wp:inline>
        </w:drawing>
      </w:r>
      <w:commentRangeEnd w:id="9"/>
      <w:r w:rsidR="005E365F">
        <w:rPr>
          <w:rStyle w:val="CommentReference"/>
        </w:rPr>
        <w:commentReference w:id="9"/>
      </w:r>
    </w:p>
    <w:p w14:paraId="3E125B32" w14:textId="74D2AFF0" w:rsidR="70CB43E7" w:rsidRDefault="6CAB2F4F" w:rsidP="00372A11">
      <w:pPr>
        <w:pStyle w:val="Heading3"/>
        <w:spacing w:line="276" w:lineRule="auto"/>
        <w:rPr>
          <w:rFonts w:ascii="Times New Roman" w:eastAsia="Times New Roman" w:hAnsi="Times New Roman" w:cs="Times New Roman"/>
          <w:lang w:val="en-US"/>
        </w:rPr>
      </w:pPr>
      <w:bookmarkStart w:id="10" w:name="_Toc100234031"/>
      <w:r w:rsidRPr="005D2954">
        <w:rPr>
          <w:rFonts w:ascii="Times New Roman" w:eastAsia="Times New Roman" w:hAnsi="Times New Roman" w:cs="Times New Roman"/>
          <w:lang w:val="en-US"/>
        </w:rPr>
        <w:t>Change of what?</w:t>
      </w:r>
      <w:bookmarkEnd w:id="10"/>
    </w:p>
    <w:p w14:paraId="51B48FB5" w14:textId="77777777" w:rsidR="00673EE5" w:rsidRPr="00673EE5" w:rsidRDefault="00673EE5" w:rsidP="00372A11">
      <w:pPr>
        <w:spacing w:line="276" w:lineRule="auto"/>
        <w:rPr>
          <w:lang w:val="en-US"/>
        </w:rPr>
      </w:pPr>
    </w:p>
    <w:p w14:paraId="38053DDA" w14:textId="2067B3CC" w:rsidR="5EB8B6E5" w:rsidRPr="00673EE5"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Change in practices:</w:t>
      </w:r>
      <w:r w:rsidRPr="005D2954">
        <w:rPr>
          <w:rFonts w:eastAsia="Times New Roman" w:cs="Times New Roman"/>
          <w:lang w:val="en-GB"/>
        </w:rPr>
        <w:t xml:space="preserve"> One aspect of change is the change in practices. Practices can be </w:t>
      </w:r>
      <w:commentRangeStart w:id="11"/>
      <w:r w:rsidRPr="005D2954">
        <w:rPr>
          <w:rFonts w:eastAsia="Times New Roman" w:cs="Times New Roman"/>
          <w:lang w:val="en-GB"/>
        </w:rPr>
        <w:t>seen</w:t>
      </w:r>
      <w:commentRangeEnd w:id="11"/>
      <w:r w:rsidR="00793FAB">
        <w:rPr>
          <w:rStyle w:val="CommentReference"/>
        </w:rPr>
        <w:commentReference w:id="11"/>
      </w:r>
      <w:r w:rsidRPr="005D2954">
        <w:rPr>
          <w:rFonts w:eastAsia="Times New Roman" w:cs="Times New Roman"/>
          <w:lang w:val="en-GB"/>
        </w:rPr>
        <w:t xml:space="preserve"> as something that is performed regularly or habitually, such as actions that are perceived as standard </w:t>
      </w:r>
      <w:proofErr w:type="gramStart"/>
      <w:r w:rsidRPr="005D2954">
        <w:rPr>
          <w:rFonts w:eastAsia="Times New Roman" w:cs="Times New Roman"/>
          <w:lang w:val="en-GB"/>
        </w:rPr>
        <w:t>in a given</w:t>
      </w:r>
      <w:proofErr w:type="gramEnd"/>
      <w:r w:rsidRPr="005D2954">
        <w:rPr>
          <w:rFonts w:eastAsia="Times New Roman" w:cs="Times New Roman"/>
          <w:lang w:val="en-GB"/>
        </w:rPr>
        <w:t xml:space="preserve"> field. Several research projects aimed at changing practices. For example, some interviewees reported that the objective of their research was to change the way medical treatment is executed or how and in which situations </w:t>
      </w:r>
      <w:r w:rsidRPr="005D2954">
        <w:rPr>
          <w:rFonts w:eastAsia="Times New Roman" w:cs="Times New Roman"/>
          <w:lang w:val="en-GB"/>
        </w:rPr>
        <w:lastRenderedPageBreak/>
        <w:t xml:space="preserve">doctors prescribe drugs. Others emphasized that their aim was to change political decision-making or the training for practitioners. While in many cases, this change in practices was an explicit goal of several projects, it was highlighted that this change only takes place incrementally over a longer period of time. Furthermore, a change in practice is often related </w:t>
      </w:r>
      <w:r w:rsidR="00C20EF8" w:rsidRPr="005D2954">
        <w:rPr>
          <w:rFonts w:eastAsia="Times New Roman" w:cs="Times New Roman"/>
          <w:lang w:val="en-GB"/>
        </w:rPr>
        <w:t xml:space="preserve">to </w:t>
      </w:r>
      <w:r w:rsidRPr="005D2954">
        <w:rPr>
          <w:rFonts w:eastAsia="Times New Roman" w:cs="Times New Roman"/>
          <w:lang w:val="en-GB"/>
        </w:rPr>
        <w:t>and follows a change in</w:t>
      </w:r>
      <w:r w:rsidR="00C20EF8" w:rsidRPr="005D2954">
        <w:rPr>
          <w:rFonts w:eastAsia="Times New Roman" w:cs="Times New Roman"/>
          <w:lang w:val="en-GB"/>
        </w:rPr>
        <w:t>,</w:t>
      </w:r>
      <w:r w:rsidRPr="005D2954">
        <w:rPr>
          <w:rFonts w:eastAsia="Times New Roman" w:cs="Times New Roman"/>
          <w:lang w:val="en-GB"/>
        </w:rPr>
        <w:t xml:space="preserve"> for example, attitudes and behaviour. Hence, achieving a transformation of practices can be a complex and long process. However, it has great potential for social innovation.  </w:t>
      </w:r>
    </w:p>
    <w:p w14:paraId="56F0B566" w14:textId="40847D0A" w:rsidR="602E1589"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 xml:space="preserve">Changes in behaviour: </w:t>
      </w:r>
      <w:r w:rsidRPr="005D2954">
        <w:rPr>
          <w:rFonts w:eastAsia="Times New Roman" w:cs="Times New Roman"/>
          <w:lang w:val="en-GB"/>
        </w:rPr>
        <w:t>Very similar to a change in practices is a change in behaviour. The difference is that while practices refer to “the customary, habitual, or expected procedure or way of doing something”</w:t>
      </w:r>
      <w:r w:rsidR="00DF2D0A" w:rsidRPr="005D2954">
        <w:rPr>
          <w:rStyle w:val="FootnoteReference"/>
          <w:rFonts w:eastAsia="Times New Roman" w:cs="Times New Roman"/>
          <w:lang w:val="en-GB"/>
        </w:rPr>
        <w:footnoteReference w:id="1"/>
      </w:r>
      <w:r w:rsidRPr="005D2954">
        <w:rPr>
          <w:rFonts w:eastAsia="Times New Roman" w:cs="Times New Roman"/>
          <w:lang w:val="en-GB"/>
        </w:rPr>
        <w:t>, behaviour is defined as “the way in which one acts or conducts oneself, especially towards others”</w:t>
      </w:r>
      <w:r w:rsidR="00DF2D0A" w:rsidRPr="005D2954">
        <w:rPr>
          <w:rStyle w:val="FootnoteReference"/>
          <w:rFonts w:eastAsia="Times New Roman" w:cs="Times New Roman"/>
          <w:lang w:val="en-GB"/>
        </w:rPr>
        <w:footnoteReference w:id="2"/>
      </w:r>
      <w:r w:rsidRPr="005D2954">
        <w:rPr>
          <w:rFonts w:eastAsia="Times New Roman" w:cs="Times New Roman"/>
          <w:lang w:val="en-GB"/>
        </w:rPr>
        <w:t>. While the definitions differ, a clear differentiation is hard, especially since behaviour often results in practices when done frequently. For instance, one interviewee said that one of his goals was to achieve a reflexive process for practitioners which should ultimately change their behaviour in certain situations. However, he also stressed that once this behaviour change is incorporated, this could also result in a change of practices. This again highlights the interconnectedness of behaviour and practice.</w:t>
      </w:r>
    </w:p>
    <w:p w14:paraId="138A550E" w14:textId="1E40D2BA" w:rsidR="3D3EE42B" w:rsidRPr="005D2954" w:rsidRDefault="3D3EE42B" w:rsidP="00372A11">
      <w:pPr>
        <w:spacing w:line="276" w:lineRule="auto"/>
        <w:jc w:val="both"/>
        <w:rPr>
          <w:rFonts w:eastAsia="Times New Roman" w:cs="Times New Roman"/>
          <w:lang w:val="en-GB"/>
        </w:rPr>
      </w:pPr>
    </w:p>
    <w:p w14:paraId="01CB4EFB" w14:textId="3AD9D71C" w:rsidR="2B20FA74"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Change in attitudes:</w:t>
      </w:r>
      <w:r w:rsidRPr="005D2954">
        <w:rPr>
          <w:rFonts w:eastAsia="Times New Roman" w:cs="Times New Roman"/>
          <w:lang w:val="en-GB"/>
        </w:rPr>
        <w:t xml:space="preserve"> A lot of projects did not have the intention to initiate a change in practices or behaviour. Rather, their goal was to change the attitudes of a given sub-population or wider society. For instance, one interviewee who studied the effects of migration on housing and segregation argued that one important aspect that prohibits societal change is the attitude of policy-makers as well as the public. Accordingly, different stakeholders perceive recent migration flows as negative and potential for conflict</w:t>
      </w:r>
      <w:r w:rsidR="00C20EF8" w:rsidRPr="005D2954">
        <w:rPr>
          <w:rFonts w:eastAsia="Times New Roman" w:cs="Times New Roman"/>
          <w:lang w:val="en-GB"/>
        </w:rPr>
        <w:t>,</w:t>
      </w:r>
      <w:r w:rsidRPr="005D2954">
        <w:rPr>
          <w:rFonts w:eastAsia="Times New Roman" w:cs="Times New Roman"/>
          <w:lang w:val="en-GB"/>
        </w:rPr>
        <w:t xml:space="preserve"> while this was not necessarily the case with past migration flows. Hence, most often</w:t>
      </w:r>
      <w:r w:rsidR="00C20EF8" w:rsidRPr="005D2954">
        <w:rPr>
          <w:rFonts w:eastAsia="Times New Roman" w:cs="Times New Roman"/>
          <w:lang w:val="en-GB"/>
        </w:rPr>
        <w:t>,</w:t>
      </w:r>
      <w:r w:rsidRPr="005D2954">
        <w:rPr>
          <w:rFonts w:eastAsia="Times New Roman" w:cs="Times New Roman"/>
          <w:lang w:val="en-GB"/>
        </w:rPr>
        <w:t xml:space="preserve"> a change in attitudes and perceptions is essential when trying to achieve a change in behaviour or practices. Accordingly, when trying to accomplish a broader impact, it is also crucial to keep people who might not be obvious stakeholders (e.g., society as a whole) in mind. One interviewee, who worked on the medical treatment with antidepressants, stated:</w:t>
      </w:r>
    </w:p>
    <w:p w14:paraId="1E35C56A" w14:textId="29861D34" w:rsidR="7D0597E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“Another, further social component is the population's broad perception of psychotropic drugs. They are viewed critically in broad sections of the population, and I think part of this criticism also comes from the fact that they are not discontinued. A social component that is important for me is that this concern, this perception is addressed, and that it is perceived and taken up.” </w:t>
      </w:r>
      <w:r w:rsidR="00673EE5">
        <w:rPr>
          <w:rFonts w:eastAsia="Times New Roman" w:cs="Times New Roman"/>
          <w:i/>
          <w:iCs/>
          <w:sz w:val="20"/>
          <w:szCs w:val="20"/>
          <w:lang w:val="en-GB"/>
        </w:rPr>
        <w:t>Interviewee 7</w:t>
      </w:r>
    </w:p>
    <w:p w14:paraId="0867C33D" w14:textId="5B5F3D63" w:rsidR="07FF95FD" w:rsidRPr="005D2954" w:rsidRDefault="07FF95FD" w:rsidP="00372A11">
      <w:pPr>
        <w:spacing w:line="276" w:lineRule="auto"/>
        <w:jc w:val="both"/>
        <w:rPr>
          <w:rFonts w:eastAsia="Times New Roman" w:cs="Times New Roman"/>
          <w:lang w:val="en-GB"/>
        </w:rPr>
      </w:pPr>
    </w:p>
    <w:p w14:paraId="7AF292FA" w14:textId="71BA0AC8" w:rsidR="2932524C"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 xml:space="preserve">Change in awareness: </w:t>
      </w:r>
      <w:r w:rsidRPr="005D2954">
        <w:rPr>
          <w:rFonts w:eastAsia="Times New Roman" w:cs="Times New Roman"/>
          <w:lang w:val="en-GB"/>
        </w:rPr>
        <w:t>Another aspect that can be suspect to change is awareness. One</w:t>
      </w:r>
      <w:r w:rsidR="00C20EF8" w:rsidRPr="005D2954">
        <w:rPr>
          <w:rFonts w:eastAsia="Times New Roman" w:cs="Times New Roman"/>
          <w:lang w:val="en-GB"/>
        </w:rPr>
        <w:t>-</w:t>
      </w:r>
      <w:r w:rsidRPr="005D2954">
        <w:rPr>
          <w:rFonts w:eastAsia="Times New Roman" w:cs="Times New Roman"/>
          <w:lang w:val="en-GB"/>
        </w:rPr>
        <w:t xml:space="preserve">third of </w:t>
      </w:r>
      <w:r w:rsidR="00C20EF8" w:rsidRPr="005D2954">
        <w:rPr>
          <w:rFonts w:eastAsia="Times New Roman" w:cs="Times New Roman"/>
          <w:lang w:val="en-GB"/>
        </w:rPr>
        <w:t xml:space="preserve">the </w:t>
      </w:r>
      <w:r w:rsidRPr="005D2954">
        <w:rPr>
          <w:rFonts w:eastAsia="Times New Roman" w:cs="Times New Roman"/>
          <w:lang w:val="en-GB"/>
        </w:rPr>
        <w:t>interviewees said that one of their aims was to raise awareness regarding their research problem. This awareness</w:t>
      </w:r>
      <w:r w:rsidR="00C20EF8" w:rsidRPr="005D2954">
        <w:rPr>
          <w:rFonts w:eastAsia="Times New Roman" w:cs="Times New Roman"/>
          <w:lang w:val="en-GB"/>
        </w:rPr>
        <w:t>-</w:t>
      </w:r>
      <w:r w:rsidRPr="005D2954">
        <w:rPr>
          <w:rFonts w:eastAsia="Times New Roman" w:cs="Times New Roman"/>
          <w:lang w:val="en-GB"/>
        </w:rPr>
        <w:t xml:space="preserve">raising was either targeted at a specific group (e.g., decision-makers, institutions, businesses/industries) or directed at society at large. </w:t>
      </w:r>
      <w:r w:rsidRPr="005D2954">
        <w:rPr>
          <w:rFonts w:eastAsia="Times New Roman" w:cs="Times New Roman"/>
          <w:lang w:val="en-GB"/>
        </w:rPr>
        <w:lastRenderedPageBreak/>
        <w:t>Again, the differentiation between a change in awareness and a change in attitude is often hard to make. One interview partner, for example, mentioned that in order to raise awareness amongst society, it is necessary to change the attitude of the media when reporting about an issue at stake. Accordingly, the interviewee stated that when working on a highly polarized problem, the press tends to have a hardened opinion towards this problem. This, however, influences both the attitude of society toward this problem as well as hinders the possibility to raise awareness about certain aspects of the issue. However, a change in awareness is also often connected to a change in practices and hence can enhance or limit the opportunities for social innovation. Another interviewee summarised the link between a change in awareness and practices in the following way:</w:t>
      </w:r>
    </w:p>
    <w:p w14:paraId="72551BDC" w14:textId="3E8BC096" w:rsidR="6D567C1B"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wouldn't say / it's still far from over, it's really hard to say what will really work and what won't, but that will probably be even more intense in the next few years because there are new areas. But what I can say is I believe that this continuous discussion between researchers, between doctoral students, other researchers and authorities and residents, so to speak, the awareness of the problem of how these processes are to be designed at all and the interest in adapting formats, new formats trying out, looking for new forms of dialogue, that we at least make our contribution from the research side.” </w:t>
      </w:r>
      <w:r w:rsidR="00673EE5">
        <w:rPr>
          <w:rFonts w:eastAsia="Times New Roman" w:cs="Times New Roman"/>
          <w:i/>
          <w:iCs/>
          <w:sz w:val="20"/>
          <w:szCs w:val="20"/>
          <w:lang w:val="en-GB"/>
        </w:rPr>
        <w:t>Interviewee 9</w:t>
      </w:r>
    </w:p>
    <w:p w14:paraId="3987D3F1" w14:textId="17D0E5B5" w:rsidR="6948B7A4" w:rsidRPr="005D2954" w:rsidRDefault="6948B7A4" w:rsidP="00372A11">
      <w:pPr>
        <w:spacing w:line="276" w:lineRule="auto"/>
        <w:jc w:val="both"/>
        <w:rPr>
          <w:rFonts w:eastAsia="Times New Roman" w:cs="Times New Roman"/>
          <w:lang w:val="en-GB"/>
        </w:rPr>
      </w:pPr>
    </w:p>
    <w:p w14:paraId="6AF2FC82" w14:textId="77663408" w:rsidR="1039C109" w:rsidRDefault="6CAB2F4F" w:rsidP="00372A11">
      <w:pPr>
        <w:pStyle w:val="Heading3"/>
        <w:spacing w:line="276" w:lineRule="auto"/>
        <w:rPr>
          <w:rFonts w:ascii="Times New Roman" w:eastAsia="Times New Roman" w:hAnsi="Times New Roman" w:cs="Times New Roman"/>
          <w:lang w:val="en-GB"/>
        </w:rPr>
      </w:pPr>
      <w:bookmarkStart w:id="12" w:name="_Toc100234032"/>
      <w:bookmarkStart w:id="13" w:name="amongst_whom"/>
      <w:r w:rsidRPr="0046594B">
        <w:rPr>
          <w:rFonts w:ascii="Times New Roman" w:eastAsia="Times New Roman" w:hAnsi="Times New Roman" w:cs="Times New Roman"/>
          <w:lang w:val="en-GB"/>
        </w:rPr>
        <w:t>Change amongst whom?</w:t>
      </w:r>
      <w:bookmarkEnd w:id="12"/>
    </w:p>
    <w:bookmarkEnd w:id="13"/>
    <w:p w14:paraId="26E700B5" w14:textId="77777777" w:rsidR="00673EE5" w:rsidRPr="00673EE5" w:rsidRDefault="00673EE5" w:rsidP="00372A11">
      <w:pPr>
        <w:spacing w:line="276" w:lineRule="auto"/>
        <w:rPr>
          <w:lang w:val="en-GB"/>
        </w:rPr>
      </w:pPr>
    </w:p>
    <w:p w14:paraId="45693DD5" w14:textId="5449DDBF" w:rsidR="5F8D6F3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As highlighted above, the change can affect either one or several different groups. </w:t>
      </w:r>
    </w:p>
    <w:p w14:paraId="63BAAEDA" w14:textId="29EECDD8" w:rsidR="6E7F7892"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Practitioners: </w:t>
      </w:r>
      <w:r w:rsidRPr="005D2954">
        <w:rPr>
          <w:rFonts w:eastAsia="Times New Roman" w:cs="Times New Roman"/>
          <w:lang w:val="en-GB"/>
        </w:rPr>
        <w:t>About one</w:t>
      </w:r>
      <w:r w:rsidR="00C20EF8" w:rsidRPr="005D2954">
        <w:rPr>
          <w:rFonts w:eastAsia="Times New Roman" w:cs="Times New Roman"/>
          <w:lang w:val="en-GB"/>
        </w:rPr>
        <w:t>-</w:t>
      </w:r>
      <w:r w:rsidRPr="005D2954">
        <w:rPr>
          <w:rFonts w:eastAsia="Times New Roman" w:cs="Times New Roman"/>
          <w:lang w:val="en-GB"/>
        </w:rPr>
        <w:t>fourth of all interviewees said the change they intended was addressed to practitioners. While practitioners differed vastly in their background, most researchers had a similar concept of including them in their study. Correspondingly, it was stressed that when trying to achieve a change in practitioners, it is crucial to meet them on an equal level. This encompasses finding a common language, avoiding a t</w:t>
      </w:r>
      <w:r w:rsidR="00C20EF8" w:rsidRPr="005D2954">
        <w:rPr>
          <w:rFonts w:eastAsia="Times New Roman" w:cs="Times New Roman"/>
          <w:lang w:val="en-GB"/>
        </w:rPr>
        <w:t>o</w:t>
      </w:r>
      <w:r w:rsidRPr="005D2954">
        <w:rPr>
          <w:rFonts w:eastAsia="Times New Roman" w:cs="Times New Roman"/>
          <w:lang w:val="en-GB"/>
        </w:rPr>
        <w:t>o scientific narrative and building trust. Moreover, the exchange should be a mutual dialogue rather than a one-sided information provision. Hence, including practitioners in a project brings many challenges. Yet, all interviewees who included practitioners in their research highlighted that including practitioners is a very effective way to achieve change as they directly influence structures within a system and most often have the power to influence both the discourse around a topic as well as other stakeholders.</w:t>
      </w:r>
    </w:p>
    <w:p w14:paraId="4124D418" w14:textId="3D164960" w:rsidR="5C37307C" w:rsidRPr="005D2954" w:rsidRDefault="5C37307C" w:rsidP="00372A11">
      <w:pPr>
        <w:spacing w:line="276" w:lineRule="auto"/>
        <w:jc w:val="both"/>
        <w:rPr>
          <w:rFonts w:eastAsia="Times New Roman" w:cs="Times New Roman"/>
          <w:b/>
          <w:bCs/>
          <w:lang w:val="en-GB"/>
        </w:rPr>
      </w:pPr>
    </w:p>
    <w:p w14:paraId="595B1E40" w14:textId="367B774C" w:rsidR="2138B48A"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Policy- and decision</w:t>
      </w:r>
      <w:r w:rsidR="00C20EF8" w:rsidRPr="005D2954">
        <w:rPr>
          <w:rFonts w:eastAsia="Times New Roman" w:cs="Times New Roman"/>
          <w:b/>
          <w:bCs/>
          <w:lang w:val="en-GB"/>
        </w:rPr>
        <w:t>-</w:t>
      </w:r>
      <w:r w:rsidRPr="005D2954">
        <w:rPr>
          <w:rFonts w:eastAsia="Times New Roman" w:cs="Times New Roman"/>
          <w:b/>
          <w:bCs/>
          <w:lang w:val="en-GB"/>
        </w:rPr>
        <w:t xml:space="preserve">makers: </w:t>
      </w:r>
      <w:r w:rsidRPr="005D2954">
        <w:rPr>
          <w:rFonts w:eastAsia="Times New Roman" w:cs="Times New Roman"/>
          <w:lang w:val="en-GB"/>
        </w:rPr>
        <w:t>Policy- and decision</w:t>
      </w:r>
      <w:r w:rsidR="00C20EF8" w:rsidRPr="005D2954">
        <w:rPr>
          <w:rFonts w:eastAsia="Times New Roman" w:cs="Times New Roman"/>
          <w:lang w:val="en-GB"/>
        </w:rPr>
        <w:t>-</w:t>
      </w:r>
      <w:r w:rsidRPr="005D2954">
        <w:rPr>
          <w:rFonts w:eastAsia="Times New Roman" w:cs="Times New Roman"/>
          <w:lang w:val="en-GB"/>
        </w:rPr>
        <w:t>makers can also be the target of change. One interview partner highlighted that in order to change norms and attitudes in the “practical world”, policy-makers need to be addresse</w:t>
      </w:r>
      <w:r w:rsidR="00C20EF8" w:rsidRPr="005D2954">
        <w:rPr>
          <w:rFonts w:eastAsia="Times New Roman" w:cs="Times New Roman"/>
          <w:lang w:val="en-GB"/>
        </w:rPr>
        <w:t>d</w:t>
      </w:r>
      <w:r w:rsidRPr="005D2954">
        <w:rPr>
          <w:rFonts w:eastAsia="Times New Roman" w:cs="Times New Roman"/>
          <w:lang w:val="en-GB"/>
        </w:rPr>
        <w:t xml:space="preserve"> directly as they significantly influence everyday practices by implementing policies and regulations. Similarly, several interviewees stressed that in many cases, structural change c</w:t>
      </w:r>
      <w:r w:rsidR="00C20EF8" w:rsidRPr="005D2954">
        <w:rPr>
          <w:rFonts w:eastAsia="Times New Roman" w:cs="Times New Roman"/>
          <w:lang w:val="en-GB"/>
        </w:rPr>
        <w:t>ould</w:t>
      </w:r>
      <w:r w:rsidRPr="005D2954">
        <w:rPr>
          <w:rFonts w:eastAsia="Times New Roman" w:cs="Times New Roman"/>
          <w:lang w:val="en-GB"/>
        </w:rPr>
        <w:t xml:space="preserve"> only take place when politicians have a better understanding of the situation within institutions and organisations and “good policy-making" depends heavily on the information that decision-makers have.</w:t>
      </w:r>
    </w:p>
    <w:p w14:paraId="7E08437E" w14:textId="7F64B5E9" w:rsidR="6A819206" w:rsidRPr="005D2954" w:rsidRDefault="6A819206" w:rsidP="00372A11">
      <w:pPr>
        <w:spacing w:line="276" w:lineRule="auto"/>
        <w:jc w:val="both"/>
        <w:rPr>
          <w:rFonts w:eastAsia="Times New Roman" w:cs="Times New Roman"/>
          <w:b/>
          <w:bCs/>
          <w:lang w:val="en-GB"/>
        </w:rPr>
      </w:pPr>
    </w:p>
    <w:p w14:paraId="597EAB51" w14:textId="47AA79C9" w:rsidR="49302947" w:rsidRPr="005D2954" w:rsidRDefault="6CAB2F4F" w:rsidP="00372A11">
      <w:pPr>
        <w:pStyle w:val="ListParagraph"/>
        <w:numPr>
          <w:ilvl w:val="0"/>
          <w:numId w:val="30"/>
        </w:numPr>
        <w:spacing w:line="276" w:lineRule="auto"/>
        <w:jc w:val="both"/>
        <w:rPr>
          <w:rFonts w:eastAsia="Times New Roman" w:cs="Times New Roman"/>
          <w:lang w:val="en-GB"/>
        </w:rPr>
      </w:pPr>
      <w:r w:rsidRPr="005D2954">
        <w:rPr>
          <w:rFonts w:eastAsia="Times New Roman" w:cs="Times New Roman"/>
          <w:b/>
          <w:bCs/>
          <w:lang w:val="en-GB"/>
        </w:rPr>
        <w:lastRenderedPageBreak/>
        <w:t xml:space="preserve">Society: </w:t>
      </w:r>
      <w:r w:rsidRPr="005D2954">
        <w:rPr>
          <w:rFonts w:eastAsia="Times New Roman" w:cs="Times New Roman"/>
          <w:lang w:val="en-GB"/>
        </w:rPr>
        <w:t xml:space="preserve">Society was an important aspect of change in many studies. While most PIs did not specifically mention the role of society </w:t>
      </w:r>
      <w:r w:rsidR="00C20EF8" w:rsidRPr="005D2954">
        <w:rPr>
          <w:rFonts w:eastAsia="Times New Roman" w:cs="Times New Roman"/>
          <w:lang w:val="en-GB"/>
        </w:rPr>
        <w:t>in</w:t>
      </w:r>
      <w:r w:rsidRPr="005D2954">
        <w:rPr>
          <w:rFonts w:eastAsia="Times New Roman" w:cs="Times New Roman"/>
          <w:lang w:val="en-GB"/>
        </w:rPr>
        <w:t xml:space="preserve"> the project and vice versa at the beginning of the interviews, almost all of them mentioned that society is either directly or indirectly affected by the research during the course of the conversations. Hence, although the impact society has on the research or the research has on society</w:t>
      </w:r>
      <w:r w:rsidR="00C20EF8" w:rsidRPr="005D2954">
        <w:rPr>
          <w:rFonts w:eastAsia="Times New Roman" w:cs="Times New Roman"/>
          <w:lang w:val="en-GB"/>
        </w:rPr>
        <w:t>, this impact</w:t>
      </w:r>
      <w:r w:rsidRPr="005D2954">
        <w:rPr>
          <w:rFonts w:eastAsia="Times New Roman" w:cs="Times New Roman"/>
          <w:lang w:val="en-GB"/>
        </w:rPr>
        <w:t xml:space="preserve"> might not be immediately visible. However, in many cases</w:t>
      </w:r>
      <w:r w:rsidR="00C20EF8" w:rsidRPr="005D2954">
        <w:rPr>
          <w:rFonts w:eastAsia="Times New Roman" w:cs="Times New Roman"/>
          <w:lang w:val="en-GB"/>
        </w:rPr>
        <w:t>,</w:t>
      </w:r>
      <w:r w:rsidRPr="005D2954">
        <w:rPr>
          <w:rFonts w:eastAsia="Times New Roman" w:cs="Times New Roman"/>
          <w:lang w:val="en-GB"/>
        </w:rPr>
        <w:t xml:space="preserve"> society cannot be excluded from the broader picture as research phenomena do not only concern immediate stakeholders and target groups. One interviewee emphasized that while i</w:t>
      </w:r>
      <w:r w:rsidR="00C20EF8" w:rsidRPr="005D2954">
        <w:rPr>
          <w:rFonts w:eastAsia="Times New Roman" w:cs="Times New Roman"/>
          <w:lang w:val="en-GB"/>
        </w:rPr>
        <w:t>t</w:t>
      </w:r>
      <w:r w:rsidRPr="005D2954">
        <w:rPr>
          <w:rFonts w:eastAsia="Times New Roman" w:cs="Times New Roman"/>
          <w:lang w:val="en-GB"/>
        </w:rPr>
        <w:t>s direct aim was to change the practices of public authorities, it was also essential to raise awareness amongst the wider society as this is indirectly linked to what is seen as appropriate or inappropriate.</w:t>
      </w:r>
    </w:p>
    <w:p w14:paraId="6927E10F" w14:textId="7E8145D6" w:rsidR="78E2259A" w:rsidRPr="005D2954" w:rsidRDefault="78E2259A" w:rsidP="00372A11">
      <w:pPr>
        <w:spacing w:line="276" w:lineRule="auto"/>
        <w:jc w:val="both"/>
        <w:rPr>
          <w:rFonts w:eastAsia="Times New Roman" w:cs="Times New Roman"/>
          <w:b/>
          <w:bCs/>
          <w:lang w:val="en-GB"/>
        </w:rPr>
      </w:pPr>
    </w:p>
    <w:p w14:paraId="00B0DC72" w14:textId="162DA187" w:rsidR="0E2108FB"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Institutions/Organisations: </w:t>
      </w:r>
      <w:r w:rsidRPr="005D2954">
        <w:rPr>
          <w:rFonts w:eastAsia="Times New Roman" w:cs="Times New Roman"/>
          <w:lang w:val="en-GB"/>
        </w:rPr>
        <w:t xml:space="preserve">National and international organisations were also named as </w:t>
      </w:r>
      <w:r w:rsidR="00C20EF8" w:rsidRPr="005D2954">
        <w:rPr>
          <w:rFonts w:eastAsia="Times New Roman" w:cs="Times New Roman"/>
          <w:lang w:val="en-GB"/>
        </w:rPr>
        <w:t xml:space="preserve">an </w:t>
      </w:r>
      <w:r w:rsidRPr="005D2954">
        <w:rPr>
          <w:rFonts w:eastAsia="Times New Roman" w:cs="Times New Roman"/>
          <w:lang w:val="en-GB"/>
        </w:rPr>
        <w:t>important subject of change. Accordingly, one interviewee, who dealt with pollution, stressed that international organisations (e.g., the UN) have enormous influence and power when it comes to norms and regulations on a global level. Hence, including such organisations in the change process is</w:t>
      </w:r>
      <w:r w:rsidR="00C20EF8" w:rsidRPr="005D2954">
        <w:rPr>
          <w:rFonts w:eastAsia="Times New Roman" w:cs="Times New Roman"/>
          <w:lang w:val="en-GB"/>
        </w:rPr>
        <w:t>,</w:t>
      </w:r>
      <w:r w:rsidRPr="005D2954">
        <w:rPr>
          <w:rFonts w:eastAsia="Times New Roman" w:cs="Times New Roman"/>
          <w:lang w:val="en-GB"/>
        </w:rPr>
        <w:t xml:space="preserve"> in many cases</w:t>
      </w:r>
      <w:r w:rsidR="00C20EF8" w:rsidRPr="005D2954">
        <w:rPr>
          <w:rFonts w:eastAsia="Times New Roman" w:cs="Times New Roman"/>
          <w:lang w:val="en-GB"/>
        </w:rPr>
        <w:t>,</w:t>
      </w:r>
      <w:r w:rsidRPr="005D2954">
        <w:rPr>
          <w:rFonts w:eastAsia="Times New Roman" w:cs="Times New Roman"/>
          <w:lang w:val="en-GB"/>
        </w:rPr>
        <w:t xml:space="preserve"> extremely important for researchers. Another interviewee worked together with national associations with the aim to raise their awareness concerning intra-country disparities concerning field-specific practices in Swiss cantons. He stressed that often these authorities are too busy to engage with what happens in other cantons, which leads to differing quality in services provided. Hence, bringing these stakeholders together at conferences or colloquia can foster exchange and learning.</w:t>
      </w:r>
    </w:p>
    <w:p w14:paraId="4387B6CB" w14:textId="48D9B34F" w:rsidR="3F8651A9" w:rsidRPr="005D2954" w:rsidRDefault="3F8651A9" w:rsidP="00372A11">
      <w:pPr>
        <w:spacing w:line="276" w:lineRule="auto"/>
        <w:jc w:val="both"/>
        <w:rPr>
          <w:rFonts w:eastAsia="Times New Roman" w:cs="Times New Roman"/>
          <w:b/>
          <w:bCs/>
          <w:lang w:val="en-GB"/>
        </w:rPr>
      </w:pPr>
    </w:p>
    <w:p w14:paraId="039753EB" w14:textId="119D24AF" w:rsidR="0E2108FB"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Target group: </w:t>
      </w:r>
      <w:r w:rsidRPr="005D2954">
        <w:rPr>
          <w:rFonts w:eastAsia="Times New Roman" w:cs="Times New Roman"/>
          <w:lang w:val="en-GB"/>
        </w:rPr>
        <w:t>Transformative intentions can also be targeted at a projects’ target group. On the one hand, interviewees mentioned that projects c</w:t>
      </w:r>
      <w:r w:rsidR="00C20EF8" w:rsidRPr="005D2954">
        <w:rPr>
          <w:rFonts w:eastAsia="Times New Roman" w:cs="Times New Roman"/>
          <w:lang w:val="en-GB"/>
        </w:rPr>
        <w:t>ould</w:t>
      </w:r>
      <w:r w:rsidRPr="005D2954">
        <w:rPr>
          <w:rFonts w:eastAsia="Times New Roman" w:cs="Times New Roman"/>
          <w:lang w:val="en-GB"/>
        </w:rPr>
        <w:t xml:space="preserve"> have an empowering element, through which target groups are able to engage with other stakeholders and are ultimately part of the debate they are affected from. On the other hand, projects can have a reflexive element for participants. One interviewee reported that she presented the data (e.g., recorded videos) and preliminary findings to the participants of the projects. This allowed them to reflect on their behaviour and talk about it to the researcher as well as other participants.</w:t>
      </w:r>
    </w:p>
    <w:p w14:paraId="32FAE0A5" w14:textId="3CF7FD07" w:rsidR="790A03B0"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“[P]</w:t>
      </w:r>
      <w:proofErr w:type="spellStart"/>
      <w:r w:rsidRPr="005D2954">
        <w:rPr>
          <w:rFonts w:eastAsia="Times New Roman" w:cs="Times New Roman"/>
          <w:i/>
          <w:iCs/>
          <w:sz w:val="20"/>
          <w:szCs w:val="20"/>
          <w:lang w:val="en-GB"/>
        </w:rPr>
        <w:t>articipation</w:t>
      </w:r>
      <w:proofErr w:type="spellEnd"/>
      <w:r w:rsidRPr="005D2954">
        <w:rPr>
          <w:rFonts w:eastAsia="Times New Roman" w:cs="Times New Roman"/>
          <w:i/>
          <w:iCs/>
          <w:sz w:val="20"/>
          <w:szCs w:val="20"/>
          <w:lang w:val="en-GB"/>
        </w:rPr>
        <w:t xml:space="preserve"> procedures made them think about that by themselves and this is a way that I would call that a form of empowerment in the sense, it is not me going to them and saying, "look, you are doing badly here", but I just show what they do, I show the consequences of, also minor details of their practice and their consequences and in general, this produces their own conclusions, or consequences, and I think that this is a way much better, because you keep them to analytical tools that they can a way apply to themselves, rather than giving them normative principles or normative recipes, and I always reframe from the / yes, recipes or prescription or this kind of things.” </w:t>
      </w:r>
      <w:r w:rsidR="00DF2D0A" w:rsidRPr="005D2954">
        <w:rPr>
          <w:rFonts w:eastAsia="Times New Roman" w:cs="Times New Roman"/>
          <w:i/>
          <w:iCs/>
          <w:sz w:val="20"/>
          <w:szCs w:val="20"/>
          <w:lang w:val="en-GB"/>
        </w:rPr>
        <w:t>Interviewee 2</w:t>
      </w:r>
    </w:p>
    <w:p w14:paraId="33371BDA" w14:textId="22495B0A" w:rsidR="790A03B0" w:rsidRPr="005D2954" w:rsidRDefault="790A03B0" w:rsidP="00372A11">
      <w:pPr>
        <w:spacing w:line="276" w:lineRule="auto"/>
        <w:jc w:val="both"/>
        <w:rPr>
          <w:rFonts w:eastAsia="Times New Roman" w:cs="Times New Roman"/>
          <w:b/>
          <w:bCs/>
          <w:lang w:val="en-GB"/>
        </w:rPr>
      </w:pPr>
    </w:p>
    <w:p w14:paraId="1DC01A61" w14:textId="71B83404" w:rsidR="314F242F"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Media: </w:t>
      </w:r>
      <w:r w:rsidRPr="005D2954">
        <w:rPr>
          <w:rFonts w:eastAsia="Times New Roman" w:cs="Times New Roman"/>
          <w:lang w:val="en-GB"/>
        </w:rPr>
        <w:t xml:space="preserve">The media was also identified as an important actor of change. According to several interviewees who dealt with highly controversial topics, the media shapes the </w:t>
      </w:r>
      <w:r w:rsidRPr="005D2954">
        <w:rPr>
          <w:rFonts w:eastAsia="Times New Roman" w:cs="Times New Roman"/>
          <w:lang w:val="en-GB"/>
        </w:rPr>
        <w:lastRenderedPageBreak/>
        <w:t xml:space="preserve">narrative surrounding this topic in a very biased way. Hence, approaching them directly and trying to include them in the project can at least partly contribute to a communication based on scientific results. Moreover, the power of the media to influence society at large but also politicians was underlined. One interviewee mentioned that one way to change </w:t>
      </w:r>
      <w:r w:rsidR="00C20EF8" w:rsidRPr="005D2954">
        <w:rPr>
          <w:rFonts w:eastAsia="Times New Roman" w:cs="Times New Roman"/>
          <w:lang w:val="en-GB"/>
        </w:rPr>
        <w:t xml:space="preserve">the </w:t>
      </w:r>
      <w:r w:rsidRPr="005D2954">
        <w:rPr>
          <w:rFonts w:eastAsia="Times New Roman" w:cs="Times New Roman"/>
          <w:lang w:val="en-GB"/>
        </w:rPr>
        <w:t>practices of decision-makers is to bring the media to report about projects and academic insights in order to raise awareness and interest among policy-makers:</w:t>
      </w:r>
    </w:p>
    <w:p w14:paraId="167AB18D" w14:textId="3501A8D6" w:rsidR="3036E8B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“[M]</w:t>
      </w:r>
      <w:proofErr w:type="spellStart"/>
      <w:r w:rsidRPr="005D2954">
        <w:rPr>
          <w:rFonts w:eastAsia="Times New Roman" w:cs="Times New Roman"/>
          <w:i/>
          <w:iCs/>
          <w:sz w:val="20"/>
          <w:szCs w:val="20"/>
          <w:lang w:val="en-GB"/>
        </w:rPr>
        <w:t>edia</w:t>
      </w:r>
      <w:proofErr w:type="spellEnd"/>
      <w:r w:rsidRPr="005D2954">
        <w:rPr>
          <w:rFonts w:eastAsia="Times New Roman" w:cs="Times New Roman"/>
          <w:i/>
          <w:iCs/>
          <w:sz w:val="20"/>
          <w:szCs w:val="20"/>
          <w:lang w:val="en-GB"/>
        </w:rPr>
        <w:t xml:space="preserve"> sometimes can exert pressure, at least by creating a debate and creating sometimes social movements, and so we always hope that this will exert some pressure on policymakers.” </w:t>
      </w:r>
      <w:r w:rsidR="00DF2D0A" w:rsidRPr="005D2954">
        <w:rPr>
          <w:rFonts w:eastAsia="Times New Roman" w:cs="Times New Roman"/>
          <w:i/>
          <w:iCs/>
          <w:sz w:val="20"/>
          <w:szCs w:val="20"/>
          <w:lang w:val="en-GB"/>
        </w:rPr>
        <w:t>Interviewee 3</w:t>
      </w:r>
    </w:p>
    <w:p w14:paraId="7D1AF1FB" w14:textId="65A5A654" w:rsidR="3036E8B8" w:rsidRPr="005D2954" w:rsidRDefault="3036E8B8" w:rsidP="00372A11">
      <w:pPr>
        <w:spacing w:line="276" w:lineRule="auto"/>
        <w:jc w:val="both"/>
        <w:rPr>
          <w:rFonts w:eastAsia="Times New Roman" w:cs="Times New Roman"/>
          <w:b/>
          <w:bCs/>
          <w:lang w:val="en-GB"/>
        </w:rPr>
      </w:pPr>
    </w:p>
    <w:p w14:paraId="1FD1E9DC" w14:textId="2ECBD8EA" w:rsidR="429D1D8D"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Industry: </w:t>
      </w:r>
      <w:r w:rsidRPr="005D2954">
        <w:rPr>
          <w:rFonts w:eastAsia="Times New Roman" w:cs="Times New Roman"/>
          <w:lang w:val="en-GB"/>
        </w:rPr>
        <w:t xml:space="preserve">A few projects also tried to directly evoke change </w:t>
      </w:r>
      <w:r w:rsidR="00C20EF8" w:rsidRPr="005D2954">
        <w:rPr>
          <w:rFonts w:eastAsia="Times New Roman" w:cs="Times New Roman"/>
          <w:lang w:val="en-GB"/>
        </w:rPr>
        <w:t>in</w:t>
      </w:r>
      <w:r w:rsidRPr="005D2954">
        <w:rPr>
          <w:rFonts w:eastAsia="Times New Roman" w:cs="Times New Roman"/>
          <w:lang w:val="en-GB"/>
        </w:rPr>
        <w:t xml:space="preserve"> </w:t>
      </w:r>
      <w:r w:rsidR="00C20EF8" w:rsidRPr="005D2954">
        <w:rPr>
          <w:rFonts w:eastAsia="Times New Roman" w:cs="Times New Roman"/>
          <w:lang w:val="en-GB"/>
        </w:rPr>
        <w:t xml:space="preserve">the </w:t>
      </w:r>
      <w:r w:rsidRPr="005D2954">
        <w:rPr>
          <w:rFonts w:eastAsia="Times New Roman" w:cs="Times New Roman"/>
          <w:lang w:val="en-GB"/>
        </w:rPr>
        <w:t>industry. Accordingly, it was highlighted that although fundamental research has often limited direct impact on the industry, it can offer essential insights that might</w:t>
      </w:r>
      <w:r w:rsidR="00C20EF8" w:rsidRPr="005D2954">
        <w:rPr>
          <w:rFonts w:eastAsia="Times New Roman" w:cs="Times New Roman"/>
          <w:lang w:val="en-GB"/>
        </w:rPr>
        <w:t>,</w:t>
      </w:r>
      <w:r w:rsidRPr="005D2954">
        <w:rPr>
          <w:rFonts w:eastAsia="Times New Roman" w:cs="Times New Roman"/>
          <w:lang w:val="en-GB"/>
        </w:rPr>
        <w:t xml:space="preserve"> in the long run</w:t>
      </w:r>
      <w:r w:rsidR="00C20EF8" w:rsidRPr="005D2954">
        <w:rPr>
          <w:rFonts w:eastAsia="Times New Roman" w:cs="Times New Roman"/>
          <w:lang w:val="en-GB"/>
        </w:rPr>
        <w:t>,</w:t>
      </w:r>
      <w:r w:rsidRPr="005D2954">
        <w:rPr>
          <w:rFonts w:eastAsia="Times New Roman" w:cs="Times New Roman"/>
          <w:lang w:val="en-GB"/>
        </w:rPr>
        <w:t xml:space="preserve"> result in changes within a certain industry. Furthermore, including industry partners as possible actors of change can benefit both sides. On the one side, understanding the needs and challenges industries face can advance academic research. On the other hand, </w:t>
      </w:r>
      <w:r w:rsidR="00C20EF8" w:rsidRPr="005D2954">
        <w:rPr>
          <w:rFonts w:eastAsia="Times New Roman" w:cs="Times New Roman"/>
          <w:lang w:val="en-GB"/>
        </w:rPr>
        <w:t xml:space="preserve">the </w:t>
      </w:r>
      <w:r w:rsidRPr="005D2954">
        <w:rPr>
          <w:rFonts w:eastAsia="Times New Roman" w:cs="Times New Roman"/>
          <w:lang w:val="en-GB"/>
        </w:rPr>
        <w:t>industry can benefit both from academic knowledge directly but also from sustaining exchanges as they are then able to establish contacts that might prove to be valuable for future projects.</w:t>
      </w:r>
    </w:p>
    <w:p w14:paraId="34108740" w14:textId="6FE01A9C" w:rsidR="43AE03F1" w:rsidRPr="005D2954" w:rsidRDefault="43AE03F1" w:rsidP="00372A11">
      <w:pPr>
        <w:spacing w:line="276" w:lineRule="auto"/>
        <w:jc w:val="both"/>
        <w:rPr>
          <w:rFonts w:eastAsia="Times New Roman" w:cs="Times New Roman"/>
          <w:b/>
          <w:bCs/>
          <w:lang w:val="en-GB"/>
        </w:rPr>
      </w:pPr>
    </w:p>
    <w:p w14:paraId="47C47E33" w14:textId="7D404BB7" w:rsidR="78174B10"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Scientific community: </w:t>
      </w:r>
      <w:r w:rsidRPr="005D2954">
        <w:rPr>
          <w:rFonts w:eastAsia="Times New Roman" w:cs="Times New Roman"/>
          <w:lang w:val="en-GB"/>
        </w:rPr>
        <w:t xml:space="preserve">Some interview partners also mentioned their aim to change parts of the ways academic research is conducted. One interviewee, for example, highlighted that one of the novelties of her project was the interdisciplinary aspects which </w:t>
      </w:r>
      <w:r w:rsidR="00C20EF8" w:rsidRPr="005D2954">
        <w:rPr>
          <w:rFonts w:eastAsia="Times New Roman" w:cs="Times New Roman"/>
          <w:lang w:val="en-GB"/>
        </w:rPr>
        <w:t>are</w:t>
      </w:r>
      <w:r w:rsidRPr="005D2954">
        <w:rPr>
          <w:rFonts w:eastAsia="Times New Roman" w:cs="Times New Roman"/>
          <w:lang w:val="en-GB"/>
        </w:rPr>
        <w:t xml:space="preserve"> not common in her field. Accordingly, she made great efforts to spread the benefits of cross-disciplinary research amongst other scientists formally by giving talks at conferences but also informally by reporting about her experiences to colleagues whenever possible. Hence, transformative actions do not always need to be targeted at non-academic actors. Rather, a combination of changes within and outside of academia can prove most successful when aiming for social innovation.</w:t>
      </w:r>
    </w:p>
    <w:p w14:paraId="0E471826" w14:textId="2C462F58" w:rsidR="04595310" w:rsidRPr="005D2954" w:rsidRDefault="04595310" w:rsidP="00372A11">
      <w:pPr>
        <w:spacing w:line="276" w:lineRule="auto"/>
        <w:jc w:val="both"/>
        <w:rPr>
          <w:rFonts w:eastAsia="Times New Roman" w:cs="Times New Roman"/>
          <w:b/>
          <w:bCs/>
          <w:lang w:val="en-GB"/>
        </w:rPr>
      </w:pPr>
    </w:p>
    <w:p w14:paraId="39286BD8" w14:textId="3CCC497E" w:rsidR="38E8F1E7"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Most interviewees stated that intended change is directed at more than one group within the same project</w:t>
      </w:r>
      <w:r w:rsidR="00C20EF8" w:rsidRPr="005D2954">
        <w:rPr>
          <w:rFonts w:eastAsia="Times New Roman" w:cs="Times New Roman"/>
          <w:lang w:val="en-GB"/>
        </w:rPr>
        <w:t>,</w:t>
      </w:r>
      <w:r w:rsidRPr="005D2954">
        <w:rPr>
          <w:rFonts w:eastAsia="Times New Roman" w:cs="Times New Roman"/>
          <w:lang w:val="en-GB"/>
        </w:rPr>
        <w:t xml:space="preserve"> some of which are easier to reach than others. One interviewee pointed out that it is necessary to bring the target group and decision-makers to the same table in order to be able to design needs-based policies. This demands a continuous dialogue, which is not easy to create and sustain:</w:t>
      </w:r>
    </w:p>
    <w:p w14:paraId="21F4BD14" w14:textId="17B1D019" w:rsidR="7F8D1DF5"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“What we notice is that from all these discussions, at least on the part of the city, the question of how this whole communication process has to be designed has been discussed again and again, new formats have always been tried out, well, I can see that, that's it such a continuous process of dialogue between those doing the research on the one hand, those affected on the other and the city authorities on the third side, and I have already noticed that this/this feedback, the reflection, so to speak - what is happening there , which groups are there, why certain </w:t>
      </w:r>
      <w:r w:rsidRPr="005D2954">
        <w:rPr>
          <w:rFonts w:eastAsia="Times New Roman" w:cs="Times New Roman"/>
          <w:i/>
          <w:iCs/>
          <w:sz w:val="20"/>
          <w:szCs w:val="20"/>
          <w:lang w:val="en-GB"/>
        </w:rPr>
        <w:lastRenderedPageBreak/>
        <w:t xml:space="preserve">groups don't come to the events, why don't certain groups take part in the discussion, that this leads to the city thinking about this process relatively intensively.” </w:t>
      </w:r>
      <w:r w:rsidR="00673EE5">
        <w:rPr>
          <w:rFonts w:eastAsia="Times New Roman" w:cs="Times New Roman"/>
          <w:i/>
          <w:iCs/>
          <w:sz w:val="20"/>
          <w:szCs w:val="20"/>
          <w:lang w:val="en-GB"/>
        </w:rPr>
        <w:t>Interview</w:t>
      </w:r>
      <w:r w:rsidR="0097320D">
        <w:rPr>
          <w:rFonts w:eastAsia="Times New Roman" w:cs="Times New Roman"/>
          <w:i/>
          <w:iCs/>
          <w:sz w:val="20"/>
          <w:szCs w:val="20"/>
          <w:lang w:val="en-GB"/>
        </w:rPr>
        <w:t>ee</w:t>
      </w:r>
      <w:r w:rsidR="00673EE5">
        <w:rPr>
          <w:rFonts w:eastAsia="Times New Roman" w:cs="Times New Roman"/>
          <w:i/>
          <w:iCs/>
          <w:sz w:val="20"/>
          <w:szCs w:val="20"/>
          <w:lang w:val="en-GB"/>
        </w:rPr>
        <w:t xml:space="preserve"> 9</w:t>
      </w:r>
    </w:p>
    <w:p w14:paraId="0EAC0B17" w14:textId="269DC7A8" w:rsidR="00C20EF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 </w:t>
      </w:r>
    </w:p>
    <w:p w14:paraId="5DFBDC5F" w14:textId="60463CBA" w:rsidR="1039C109" w:rsidRDefault="6CAB2F4F" w:rsidP="00372A11">
      <w:pPr>
        <w:pStyle w:val="Heading3"/>
        <w:rPr>
          <w:rFonts w:eastAsia="Times New Roman"/>
          <w:lang w:val="en-GB"/>
        </w:rPr>
      </w:pPr>
      <w:bookmarkStart w:id="14" w:name="_Toc100234033"/>
      <w:r w:rsidRPr="005D2954">
        <w:rPr>
          <w:rFonts w:eastAsia="Times New Roman"/>
          <w:lang w:val="en-GB"/>
        </w:rPr>
        <w:t xml:space="preserve">Obstacles for </w:t>
      </w:r>
      <w:commentRangeStart w:id="15"/>
      <w:commentRangeStart w:id="16"/>
      <w:r w:rsidRPr="005D2954">
        <w:rPr>
          <w:rFonts w:eastAsia="Times New Roman"/>
          <w:lang w:val="en-GB"/>
        </w:rPr>
        <w:t>change</w:t>
      </w:r>
      <w:bookmarkEnd w:id="14"/>
      <w:commentRangeEnd w:id="15"/>
      <w:r w:rsidR="00AE1229">
        <w:rPr>
          <w:rStyle w:val="CommentReference"/>
          <w:rFonts w:ascii="Times New Roman" w:eastAsiaTheme="minorHAnsi" w:hAnsi="Times New Roman" w:cstheme="minorBidi"/>
          <w:color w:val="auto"/>
        </w:rPr>
        <w:commentReference w:id="15"/>
      </w:r>
      <w:commentRangeEnd w:id="16"/>
      <w:r w:rsidR="008B1E58">
        <w:rPr>
          <w:rStyle w:val="CommentReference"/>
          <w:rFonts w:ascii="Times New Roman" w:eastAsiaTheme="minorHAnsi" w:hAnsi="Times New Roman" w:cstheme="minorBidi"/>
          <w:color w:val="auto"/>
        </w:rPr>
        <w:commentReference w:id="16"/>
      </w:r>
    </w:p>
    <w:p w14:paraId="4AD1D275" w14:textId="77777777" w:rsidR="00673EE5" w:rsidRPr="00673EE5" w:rsidRDefault="00673EE5" w:rsidP="00372A11">
      <w:pPr>
        <w:spacing w:line="276" w:lineRule="auto"/>
        <w:rPr>
          <w:lang w:val="en-GB"/>
        </w:rPr>
      </w:pPr>
    </w:p>
    <w:p w14:paraId="6C77A253" w14:textId="449B3201" w:rsidR="00C20EF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Nature of politics:</w:t>
      </w:r>
      <w:r w:rsidRPr="005D2954">
        <w:rPr>
          <w:rFonts w:eastAsia="Times New Roman" w:cs="Times New Roman"/>
          <w:lang w:val="en-GB"/>
        </w:rPr>
        <w:t xml:space="preserve"> Several interviewees highlighted political constraints. One aspect that was highlighted was the pressure that politicians experience. For example, when dealing with topics concerning migration, there are enormously different interests within the political arena which makes it difficult for academics to firstly bring all crucial stakeholders together and secondly, bring all stakeholders to agree on the topic. Similarly, several interviewees highlighted that the multi-level governance of Switzerland makes it hard to achieve change on a political level. For example, one interviewee working on health care reported that although he managed to sit down with decision-makers on the upper end of the governance hierarchy, it was hard to accomplish a change of political practices as municipalities ultimately translate policies into action. Another issue that was highlighted is the vastly different approaches in academia and policy-making. Accordingly, academic research often employs sophisticated methods that are hard to understand for people outside academia. Hence, transferring academic results into more understandable language is crucial when trying to engage with policy-makers.</w:t>
      </w:r>
    </w:p>
    <w:p w14:paraId="10DA20EA" w14:textId="77777777" w:rsidR="00C20EF8" w:rsidRPr="005D2954" w:rsidRDefault="00C20EF8" w:rsidP="00372A11">
      <w:pPr>
        <w:pStyle w:val="ListParagraph"/>
        <w:spacing w:line="276" w:lineRule="auto"/>
        <w:jc w:val="both"/>
        <w:rPr>
          <w:rFonts w:eastAsia="Times New Roman" w:cs="Times New Roman"/>
          <w:b/>
          <w:bCs/>
          <w:lang w:val="en-GB"/>
        </w:rPr>
      </w:pPr>
    </w:p>
    <w:p w14:paraId="2FEF0B61" w14:textId="1B2D6E9A" w:rsidR="65340DC6" w:rsidRPr="005D2954" w:rsidRDefault="6CAB2F4F" w:rsidP="00372A11">
      <w:pPr>
        <w:pStyle w:val="ListParagraph"/>
        <w:spacing w:line="276" w:lineRule="auto"/>
        <w:jc w:val="both"/>
        <w:rPr>
          <w:rFonts w:eastAsia="Times New Roman" w:cs="Times New Roman"/>
          <w:b/>
          <w:bCs/>
          <w:lang w:val="en-GB"/>
        </w:rPr>
      </w:pPr>
      <w:r w:rsidRPr="005D2954">
        <w:rPr>
          <w:rFonts w:eastAsia="Times New Roman" w:cs="Times New Roman"/>
          <w:lang w:val="en-GB"/>
        </w:rPr>
        <w:t xml:space="preserve">Moreover, interviewees stressed that political will is often connected to particular people in </w:t>
      </w:r>
      <w:r w:rsidR="00C20EF8" w:rsidRPr="005D2954">
        <w:rPr>
          <w:rFonts w:eastAsia="Times New Roman" w:cs="Times New Roman"/>
          <w:lang w:val="en-GB"/>
        </w:rPr>
        <w:t xml:space="preserve">the </w:t>
      </w:r>
      <w:r w:rsidRPr="005D2954">
        <w:rPr>
          <w:rFonts w:eastAsia="Times New Roman" w:cs="Times New Roman"/>
          <w:lang w:val="en-GB"/>
        </w:rPr>
        <w:t xml:space="preserve">office. Since it is often the case that people leave office, topics that were interesting for the competent body can become irrelevant to successors. This makes it difficult for researchers to contribute to long-term change. Generally, several interview partners underlined the </w:t>
      </w:r>
      <w:proofErr w:type="gramStart"/>
      <w:r w:rsidRPr="005D2954">
        <w:rPr>
          <w:rFonts w:eastAsia="Times New Roman" w:cs="Times New Roman"/>
          <w:lang w:val="en-GB"/>
        </w:rPr>
        <w:t>often limited</w:t>
      </w:r>
      <w:proofErr w:type="gramEnd"/>
      <w:r w:rsidRPr="005D2954">
        <w:rPr>
          <w:rFonts w:eastAsia="Times New Roman" w:cs="Times New Roman"/>
          <w:lang w:val="en-GB"/>
        </w:rPr>
        <w:t xml:space="preserve"> interest from policy-makers for certain topics. One interviewee stressed that his topic (the prevention of an epidemic caused by a certain strand of bacteria) was not seen as urgent enough by policy-makers to implement actions as the last outbreak of the related illness lies decades behind. </w:t>
      </w:r>
    </w:p>
    <w:p w14:paraId="6A948F89" w14:textId="48FE0BFB" w:rsidR="462BDADE" w:rsidRPr="005D2954" w:rsidRDefault="462BDADE" w:rsidP="00372A11">
      <w:pPr>
        <w:spacing w:line="276" w:lineRule="auto"/>
        <w:jc w:val="both"/>
        <w:rPr>
          <w:rFonts w:eastAsia="Times New Roman" w:cs="Times New Roman"/>
          <w:lang w:val="en-GB"/>
        </w:rPr>
      </w:pPr>
    </w:p>
    <w:p w14:paraId="4CBC7A89" w14:textId="578E1306" w:rsidR="00673EE5" w:rsidRPr="00372A11"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Nature of academia: </w:t>
      </w:r>
      <w:r w:rsidRPr="005D2954">
        <w:rPr>
          <w:rFonts w:eastAsia="Times New Roman" w:cs="Times New Roman"/>
          <w:lang w:val="en-GB"/>
        </w:rPr>
        <w:t xml:space="preserve">Another barrier </w:t>
      </w:r>
      <w:r w:rsidR="00C20EF8" w:rsidRPr="005D2954">
        <w:rPr>
          <w:rFonts w:eastAsia="Times New Roman" w:cs="Times New Roman"/>
          <w:lang w:val="en-GB"/>
        </w:rPr>
        <w:t>to</w:t>
      </w:r>
      <w:r w:rsidRPr="005D2954">
        <w:rPr>
          <w:rFonts w:eastAsia="Times New Roman" w:cs="Times New Roman"/>
          <w:lang w:val="en-GB"/>
        </w:rPr>
        <w:t xml:space="preserve"> change that has been identified by many interviewees is the nature of academia. This barrier can further be broken down into several aspects. First, academic research tends to be very slow and takes time to produce publishable and presentable results. </w:t>
      </w:r>
      <w:commentRangeStart w:id="17"/>
      <w:r w:rsidRPr="005D2954">
        <w:rPr>
          <w:rFonts w:eastAsia="Times New Roman" w:cs="Times New Roman"/>
          <w:lang w:val="en-GB"/>
        </w:rPr>
        <w:t>Especially in fundamental research</w:t>
      </w:r>
      <w:r w:rsidR="00C20EF8" w:rsidRPr="005D2954">
        <w:rPr>
          <w:rFonts w:eastAsia="Times New Roman" w:cs="Times New Roman"/>
          <w:lang w:val="en-GB"/>
        </w:rPr>
        <w:t>,</w:t>
      </w:r>
      <w:r w:rsidRPr="005D2954">
        <w:rPr>
          <w:rFonts w:eastAsia="Times New Roman" w:cs="Times New Roman"/>
          <w:lang w:val="en-GB"/>
        </w:rPr>
        <w:t xml:space="preserve"> interviewees stressed that the road to impact is extremely long and can be tedious at times since the academic system is not geared towards generating immediate results. One interview partner said she would have the opportunity to “work quick and dirty” in order to create immediate outcomes. However, good research requires a researcher to be thorough and conscientious. Similarly, one interviewee criticises the pressure to publish within academia.</w:t>
      </w:r>
      <w:commentRangeEnd w:id="17"/>
      <w:r w:rsidR="00F34108">
        <w:rPr>
          <w:rStyle w:val="CommentReference"/>
        </w:rPr>
        <w:commentReference w:id="17"/>
      </w:r>
      <w:r w:rsidRPr="005D2954">
        <w:rPr>
          <w:rFonts w:eastAsia="Times New Roman" w:cs="Times New Roman"/>
          <w:lang w:val="en-GB"/>
        </w:rPr>
        <w:t xml:space="preserve"> Correspondingly, both the quality of the research but also the possible impact it could have outside of academia are compromised </w:t>
      </w:r>
      <w:proofErr w:type="gramStart"/>
      <w:r w:rsidRPr="005D2954">
        <w:rPr>
          <w:rFonts w:eastAsia="Times New Roman" w:cs="Times New Roman"/>
          <w:lang w:val="en-GB"/>
        </w:rPr>
        <w:t>in order to</w:t>
      </w:r>
      <w:proofErr w:type="gramEnd"/>
      <w:r w:rsidRPr="005D2954">
        <w:rPr>
          <w:rFonts w:eastAsia="Times New Roman" w:cs="Times New Roman"/>
          <w:lang w:val="en-GB"/>
        </w:rPr>
        <w:t xml:space="preserve"> meet publication criteria:</w:t>
      </w:r>
    </w:p>
    <w:p w14:paraId="1EA6BDE4" w14:textId="55100846" w:rsidR="2559A975" w:rsidRPr="00673EE5" w:rsidRDefault="6CAB2F4F" w:rsidP="00831837">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“Unfortunately, the young people who have followed me have paid the consequences because they are convinced of the importance of a complex research design that requires a non-negligible sample. What does it matter? If you spend your time collecting data, you don't publish. And at the moment, we publish, publish, publish, to the detriment of the quality of the research and to the detriment of this type of research.” </w:t>
      </w:r>
      <w:r w:rsidR="00FF095F" w:rsidRPr="005D2954">
        <w:rPr>
          <w:rFonts w:eastAsia="Times New Roman" w:cs="Times New Roman"/>
          <w:i/>
          <w:iCs/>
          <w:sz w:val="20"/>
          <w:szCs w:val="20"/>
          <w:lang w:val="en-GB"/>
        </w:rPr>
        <w:t>Interviewee 15</w:t>
      </w:r>
    </w:p>
    <w:p w14:paraId="63C0787A" w14:textId="5964E436" w:rsidR="6DB75218" w:rsidRPr="005D2954" w:rsidRDefault="6CAB2F4F">
      <w:pPr>
        <w:spacing w:line="276" w:lineRule="auto"/>
        <w:ind w:left="708"/>
        <w:jc w:val="both"/>
        <w:rPr>
          <w:rFonts w:eastAsia="Times New Roman" w:cs="Times New Roman"/>
          <w:lang w:val="en-GB"/>
        </w:rPr>
        <w:pPrChange w:id="18" w:author="Utku B. Demir" w:date="2022-04-20T10:48:00Z">
          <w:pPr>
            <w:spacing w:line="276" w:lineRule="auto"/>
            <w:jc w:val="both"/>
          </w:pPr>
        </w:pPrChange>
      </w:pPr>
      <w:r w:rsidRPr="005D2954">
        <w:rPr>
          <w:rFonts w:eastAsia="Times New Roman" w:cs="Times New Roman"/>
          <w:lang w:val="en-GB"/>
        </w:rPr>
        <w:t>Another aspect is related to fundamental research. According to many of the PIs</w:t>
      </w:r>
      <w:r w:rsidR="00C20EF8" w:rsidRPr="005D2954">
        <w:rPr>
          <w:rFonts w:eastAsia="Times New Roman" w:cs="Times New Roman"/>
          <w:lang w:val="en-GB"/>
        </w:rPr>
        <w:t>,</w:t>
      </w:r>
      <w:r w:rsidRPr="005D2954">
        <w:rPr>
          <w:rFonts w:eastAsia="Times New Roman" w:cs="Times New Roman"/>
          <w:lang w:val="en-GB"/>
        </w:rPr>
        <w:t xml:space="preserve"> who conducted fundamental rather than applied research</w:t>
      </w:r>
      <w:r w:rsidR="00C20EF8" w:rsidRPr="005D2954">
        <w:rPr>
          <w:rFonts w:eastAsia="Times New Roman" w:cs="Times New Roman"/>
          <w:lang w:val="en-GB"/>
        </w:rPr>
        <w:t>,</w:t>
      </w:r>
      <w:r w:rsidRPr="005D2954">
        <w:rPr>
          <w:rFonts w:eastAsia="Times New Roman" w:cs="Times New Roman"/>
          <w:lang w:val="en-GB"/>
        </w:rPr>
        <w:t xml:space="preserve"> the potential impact of their research was limited by the nature of the research design. Accordingly, one interviewee said that in contrast to applied research, basic research tries to be more explorative and less tailored to finding a specific solution. Hence, the social impact of fundamental research is often limited to an indirect effect. Another related aspect is a systematic barrier regarding the right to award doctorates. For example, in arts or at teacher training colleges</w:t>
      </w:r>
      <w:r w:rsidR="00C20EF8" w:rsidRPr="005D2954">
        <w:rPr>
          <w:rFonts w:eastAsia="Times New Roman" w:cs="Times New Roman"/>
          <w:lang w:val="en-GB"/>
        </w:rPr>
        <w:t>,</w:t>
      </w:r>
      <w:r w:rsidRPr="005D2954">
        <w:rPr>
          <w:rFonts w:eastAsia="Times New Roman" w:cs="Times New Roman"/>
          <w:lang w:val="en-GB"/>
        </w:rPr>
        <w:t xml:space="preserve"> there </w:t>
      </w:r>
      <w:r w:rsidR="00C20EF8" w:rsidRPr="005D2954">
        <w:rPr>
          <w:rFonts w:eastAsia="Times New Roman" w:cs="Times New Roman"/>
          <w:lang w:val="en-GB"/>
        </w:rPr>
        <w:t>are</w:t>
      </w:r>
      <w:r w:rsidRPr="005D2954">
        <w:rPr>
          <w:rFonts w:eastAsia="Times New Roman" w:cs="Times New Roman"/>
          <w:lang w:val="en-GB"/>
        </w:rPr>
        <w:t xml:space="preserve"> no opportunities for PIs to employ doctoral students. However, according to several interviewees</w:t>
      </w:r>
      <w:r w:rsidR="00C20EF8" w:rsidRPr="005D2954">
        <w:rPr>
          <w:rFonts w:eastAsia="Times New Roman" w:cs="Times New Roman"/>
          <w:lang w:val="en-GB"/>
        </w:rPr>
        <w:t>,</w:t>
      </w:r>
      <w:r w:rsidRPr="005D2954">
        <w:rPr>
          <w:rFonts w:eastAsia="Times New Roman" w:cs="Times New Roman"/>
          <w:lang w:val="en-GB"/>
        </w:rPr>
        <w:t xml:space="preserve"> both academic research </w:t>
      </w:r>
      <w:proofErr w:type="gramStart"/>
      <w:r w:rsidR="00C20EF8" w:rsidRPr="005D2954">
        <w:rPr>
          <w:rFonts w:eastAsia="Times New Roman" w:cs="Times New Roman"/>
          <w:lang w:val="en-GB"/>
        </w:rPr>
        <w:t>and</w:t>
      </w:r>
      <w:r w:rsidRPr="005D2954">
        <w:rPr>
          <w:rFonts w:eastAsia="Times New Roman" w:cs="Times New Roman"/>
          <w:lang w:val="en-GB"/>
        </w:rPr>
        <w:t xml:space="preserve"> also</w:t>
      </w:r>
      <w:proofErr w:type="gramEnd"/>
      <w:r w:rsidRPr="005D2954">
        <w:rPr>
          <w:rFonts w:eastAsia="Times New Roman" w:cs="Times New Roman"/>
          <w:lang w:val="en-GB"/>
        </w:rPr>
        <w:t xml:space="preserve"> the transfer from science to practice since if PIs could then rely on academic staff rather than relying on “third-party universities that are authorised to award doctorates”.</w:t>
      </w:r>
    </w:p>
    <w:p w14:paraId="3B39C2FB" w14:textId="6F45D4FB" w:rsidR="462BDADE" w:rsidRPr="005D2954" w:rsidRDefault="462BDADE" w:rsidP="00372A11">
      <w:pPr>
        <w:spacing w:line="276" w:lineRule="auto"/>
        <w:jc w:val="both"/>
        <w:rPr>
          <w:rFonts w:eastAsia="Times New Roman" w:cs="Times New Roman"/>
          <w:b/>
          <w:bCs/>
          <w:lang w:val="en-GB"/>
        </w:rPr>
      </w:pPr>
    </w:p>
    <w:p w14:paraId="22D788CE" w14:textId="0E93DC9D" w:rsidR="6DB7521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Nature of the economy: </w:t>
      </w:r>
      <w:r w:rsidRPr="005D2954">
        <w:rPr>
          <w:rFonts w:eastAsia="Times New Roman" w:cs="Times New Roman"/>
          <w:lang w:val="en-GB"/>
        </w:rPr>
        <w:t>Another systematic barrier that has been pinpointed by a few interviewees is the nature of the economy. One interview partner, for instance, emphasized that the impact of her project, which tried to analyse gender disparities in a specific sector of the economy, was limited because of the general structure of the economy. More specifically, she tried to find solutions for overcoming gender inequalities in a certain industry which are also connected to the wider functioning of the economy and labour market (e.g., unequal pay or disparities in paid vs. unpaid work). She hence highlighted that far-reaching change would have only been possible when those structures are addressed by a wide range of actors, such as local and national policy-makers. Other interviewees highlighted the different functioning of the economic and the academic system. Accordingly, findings that have been produced within the academic spheres are often not immediately translatable to industry. Yet, industry partners often require easy understandable and accessible results and outcomes, otherwise</w:t>
      </w:r>
      <w:r w:rsidR="00C20EF8" w:rsidRPr="005D2954">
        <w:rPr>
          <w:rFonts w:eastAsia="Times New Roman" w:cs="Times New Roman"/>
          <w:lang w:val="en-GB"/>
        </w:rPr>
        <w:t>,</w:t>
      </w:r>
      <w:r w:rsidRPr="005D2954">
        <w:rPr>
          <w:rFonts w:eastAsia="Times New Roman" w:cs="Times New Roman"/>
          <w:lang w:val="en-GB"/>
        </w:rPr>
        <w:t xml:space="preserve"> they could lose interest in the project. </w:t>
      </w:r>
    </w:p>
    <w:p w14:paraId="13D51316" w14:textId="3A179E35" w:rsidR="6DB75218" w:rsidRPr="005D2954" w:rsidRDefault="6DB75218" w:rsidP="00372A11">
      <w:pPr>
        <w:spacing w:line="276" w:lineRule="auto"/>
        <w:jc w:val="both"/>
        <w:rPr>
          <w:rFonts w:eastAsia="Times New Roman" w:cs="Times New Roman"/>
          <w:b/>
          <w:bCs/>
          <w:lang w:val="en-GB"/>
        </w:rPr>
      </w:pPr>
    </w:p>
    <w:p w14:paraId="053AAFA2" w14:textId="1912AE20" w:rsidR="67C36206"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Commercialisation:</w:t>
      </w:r>
      <w:r w:rsidRPr="005D2954">
        <w:rPr>
          <w:rFonts w:eastAsia="Times New Roman" w:cs="Times New Roman"/>
          <w:lang w:val="en-GB"/>
        </w:rPr>
        <w:t xml:space="preserve"> A similar barrier to the nature of the economy is the commercialisation of a product or service. Research projects that are more fundamental often face the problem that businesses are not interested in the results since they are often not easily or readily transferable to the industry. Similarly, findings that are produced by basic research often are perceived as </w:t>
      </w:r>
      <w:r w:rsidR="00C20EF8" w:rsidRPr="005D2954">
        <w:rPr>
          <w:rFonts w:eastAsia="Times New Roman" w:cs="Times New Roman"/>
          <w:lang w:val="en-GB"/>
        </w:rPr>
        <w:t xml:space="preserve">a </w:t>
      </w:r>
      <w:r w:rsidRPr="005D2954">
        <w:rPr>
          <w:rFonts w:eastAsia="Times New Roman" w:cs="Times New Roman"/>
          <w:lang w:val="en-GB"/>
        </w:rPr>
        <w:t>risk by the industry as they are not yet tested in “the real world”. On the other hand, researchers that conduct</w:t>
      </w:r>
      <w:r w:rsidR="00C20EF8" w:rsidRPr="005D2954">
        <w:rPr>
          <w:rFonts w:eastAsia="Times New Roman" w:cs="Times New Roman"/>
          <w:lang w:val="en-GB"/>
        </w:rPr>
        <w:t>ed</w:t>
      </w:r>
      <w:r w:rsidRPr="005D2954">
        <w:rPr>
          <w:rFonts w:eastAsia="Times New Roman" w:cs="Times New Roman"/>
          <w:lang w:val="en-GB"/>
        </w:rPr>
        <w:t xml:space="preserve"> fundamental research and tried to transfer their outcomes to a certain industry claimed that greater change could only have been achieved if the product or service had been commercialised. Commercialisation is not only linked to making a product accessible to wider society but also brings the opportunity for bigger investments by firms which </w:t>
      </w:r>
      <w:r w:rsidRPr="005D2954">
        <w:rPr>
          <w:rFonts w:eastAsia="Times New Roman" w:cs="Times New Roman"/>
          <w:lang w:val="en-GB"/>
        </w:rPr>
        <w:lastRenderedPageBreak/>
        <w:t>in turn enables researchers to improve a product. One researcher summed the issue of commercialisation up in the following way:</w:t>
      </w:r>
    </w:p>
    <w:p w14:paraId="406502A8" w14:textId="024A5C9C" w:rsidR="6DB7521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“If you want to achieve an impact, if you want this to become a real product, you need to make a company, you need to get eventual capital, otherwise it is not going to work.” </w:t>
      </w:r>
      <w:r w:rsidR="00DF2D0A" w:rsidRPr="005D2954">
        <w:rPr>
          <w:rFonts w:eastAsia="Times New Roman" w:cs="Times New Roman"/>
          <w:i/>
          <w:iCs/>
          <w:sz w:val="20"/>
          <w:szCs w:val="20"/>
          <w:lang w:val="en-GB"/>
        </w:rPr>
        <w:t>Interviewee 5</w:t>
      </w:r>
    </w:p>
    <w:p w14:paraId="47B6D971" w14:textId="18432503" w:rsidR="6DB75218" w:rsidRPr="005D2954" w:rsidRDefault="6DB75218" w:rsidP="00372A11">
      <w:pPr>
        <w:spacing w:line="276" w:lineRule="auto"/>
        <w:jc w:val="both"/>
        <w:rPr>
          <w:rFonts w:eastAsia="Times New Roman" w:cs="Times New Roman"/>
          <w:lang w:val="en-GB"/>
        </w:rPr>
      </w:pPr>
    </w:p>
    <w:p w14:paraId="20C80BFD" w14:textId="06FA51E7" w:rsidR="67C36206"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Legal issues:</w:t>
      </w:r>
      <w:r w:rsidRPr="005D2954">
        <w:rPr>
          <w:rFonts w:eastAsia="Times New Roman" w:cs="Times New Roman"/>
          <w:lang w:val="en-GB"/>
        </w:rPr>
        <w:t xml:space="preserve"> Furthermore, some interviewees highlighted legal constraints. Aspects related to this were mentioned were, for example, access to sensitive data, the sharing of data and issues of accountability and responsibility. Accordingly, </w:t>
      </w:r>
      <w:r w:rsidR="00C20EF8" w:rsidRPr="005D2954">
        <w:rPr>
          <w:rFonts w:eastAsia="Times New Roman" w:cs="Times New Roman"/>
          <w:lang w:val="en-GB"/>
        </w:rPr>
        <w:t xml:space="preserve">an </w:t>
      </w:r>
      <w:r w:rsidRPr="005D2954">
        <w:rPr>
          <w:rFonts w:eastAsia="Times New Roman" w:cs="Times New Roman"/>
          <w:lang w:val="en-GB"/>
        </w:rPr>
        <w:t xml:space="preserve">effort for change can be undermined when regulations do not allow access or sharing of data </w:t>
      </w:r>
      <w:r w:rsidR="00C20EF8" w:rsidRPr="005D2954">
        <w:rPr>
          <w:rFonts w:eastAsia="Times New Roman" w:cs="Times New Roman"/>
          <w:lang w:val="en-GB"/>
        </w:rPr>
        <w:t>that</w:t>
      </w:r>
      <w:r w:rsidRPr="005D2954">
        <w:rPr>
          <w:rFonts w:eastAsia="Times New Roman" w:cs="Times New Roman"/>
          <w:lang w:val="en-GB"/>
        </w:rPr>
        <w:t xml:space="preserve"> would be necessary to better understand a problem and to communicate in</w:t>
      </w:r>
      <w:r w:rsidR="00C20EF8" w:rsidRPr="005D2954">
        <w:rPr>
          <w:rFonts w:eastAsia="Times New Roman" w:cs="Times New Roman"/>
          <w:lang w:val="en-GB"/>
        </w:rPr>
        <w:t>-</w:t>
      </w:r>
      <w:r w:rsidRPr="005D2954">
        <w:rPr>
          <w:rFonts w:eastAsia="Times New Roman" w:cs="Times New Roman"/>
          <w:lang w:val="en-GB"/>
        </w:rPr>
        <w:t>depth- results rather than generalizations. Another interviewee mentioned the complex regulations (e.g., in health care and hospitals) of who funds what and who is responsible for what. This system complicates change by making it hard for researchers to understand the entangled web of rules and regulations but also by directly opposing actions.</w:t>
      </w:r>
    </w:p>
    <w:p w14:paraId="488938D8" w14:textId="6B8230B6" w:rsidR="6DB75218" w:rsidRPr="005D2954" w:rsidRDefault="6DB75218" w:rsidP="00372A11">
      <w:pPr>
        <w:spacing w:line="276" w:lineRule="auto"/>
        <w:jc w:val="both"/>
        <w:rPr>
          <w:rFonts w:eastAsia="Times New Roman" w:cs="Times New Roman"/>
          <w:b/>
          <w:bCs/>
          <w:lang w:val="en-GB"/>
        </w:rPr>
      </w:pPr>
    </w:p>
    <w:p w14:paraId="34D13413" w14:textId="3D73E47A" w:rsidR="601F3D1C"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Resources (time, money, energy):</w:t>
      </w:r>
      <w:r w:rsidRPr="005D2954">
        <w:rPr>
          <w:rFonts w:eastAsia="Times New Roman" w:cs="Times New Roman"/>
          <w:lang w:val="en-GB"/>
        </w:rPr>
        <w:t xml:space="preserve"> Several interviewees highlighted limited monetary resources as a restrictive element of change. For example, a few interview partners mentioned that certain disciplines receive more funding (e.g., explicitly for making results usable) while other, less applied fields receive less or struggle to win grants that allows them to be more applied. Others emphasized the general lack of monetary support since many projects rely on external funding</w:t>
      </w:r>
      <w:r w:rsidR="00C20EF8" w:rsidRPr="005D2954">
        <w:rPr>
          <w:rFonts w:eastAsia="Times New Roman" w:cs="Times New Roman"/>
          <w:lang w:val="en-GB"/>
        </w:rPr>
        <w:t>,</w:t>
      </w:r>
      <w:r w:rsidRPr="005D2954">
        <w:rPr>
          <w:rFonts w:eastAsia="Times New Roman" w:cs="Times New Roman"/>
          <w:lang w:val="en-GB"/>
        </w:rPr>
        <w:t xml:space="preserve"> which is not always easy to acquire. More specifically, this heavy reliance on funding schemes was seen as limiting the effects a single project can have. Accordingly, funding that finances a project of three or four years often ignores the intertwined nature of research and knowledge</w:t>
      </w:r>
      <w:r w:rsidR="00C20EF8" w:rsidRPr="005D2954">
        <w:rPr>
          <w:rFonts w:eastAsia="Times New Roman" w:cs="Times New Roman"/>
          <w:lang w:val="en-GB"/>
        </w:rPr>
        <w:t>,</w:t>
      </w:r>
      <w:r w:rsidRPr="005D2954">
        <w:rPr>
          <w:rFonts w:eastAsia="Times New Roman" w:cs="Times New Roman"/>
          <w:lang w:val="en-GB"/>
        </w:rPr>
        <w:t xml:space="preserve"> which follows more of a circle than a straight line. Moreover, the role of networks within funding institutions and the diversified landscape of those organisations was seen as obstructive.</w:t>
      </w:r>
    </w:p>
    <w:p w14:paraId="28350BF9" w14:textId="2ADE07AD" w:rsidR="23E98213"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“Yes, I mean that would of course be a question, with an SNF project like this, you do it, you get funded - for which I'm extremely grateful, but when that's over, it's also over and the / as soon as there's a slight shift in the sponsoring institutions, you're very quickly out of the networks again and there it is, the project funding is not very sustainable, basically, because it's then strongly attached to the institutions.” </w:t>
      </w:r>
      <w:r w:rsidR="00673EE5">
        <w:rPr>
          <w:rFonts w:eastAsia="Times New Roman" w:cs="Times New Roman"/>
          <w:i/>
          <w:iCs/>
          <w:sz w:val="20"/>
          <w:szCs w:val="20"/>
          <w:lang w:val="en-GB"/>
        </w:rPr>
        <w:t>Interviewee 2</w:t>
      </w:r>
    </w:p>
    <w:p w14:paraId="727318D6" w14:textId="15FCB24F" w:rsidR="23E98213" w:rsidRPr="005D2954" w:rsidRDefault="23E98213" w:rsidP="00372A11">
      <w:pPr>
        <w:spacing w:line="276" w:lineRule="auto"/>
        <w:jc w:val="both"/>
        <w:rPr>
          <w:rFonts w:eastAsia="Times New Roman" w:cs="Times New Roman"/>
          <w:b/>
          <w:bCs/>
          <w:lang w:val="en-GB"/>
        </w:rPr>
      </w:pPr>
    </w:p>
    <w:p w14:paraId="5D532537" w14:textId="19B22323" w:rsidR="52A9E77D" w:rsidRPr="005D2954" w:rsidRDefault="6CAB2F4F" w:rsidP="00372A11">
      <w:pPr>
        <w:spacing w:after="120" w:line="276" w:lineRule="auto"/>
        <w:ind w:left="624"/>
        <w:jc w:val="both"/>
        <w:rPr>
          <w:rFonts w:eastAsia="Times New Roman" w:cs="Times New Roman"/>
          <w:lang w:val="en-GB"/>
        </w:rPr>
      </w:pPr>
      <w:r w:rsidRPr="005D2954">
        <w:rPr>
          <w:rFonts w:eastAsia="Times New Roman" w:cs="Times New Roman"/>
          <w:lang w:val="en-GB"/>
        </w:rPr>
        <w:t>Furthermore, time and energy were identified as restraining factors for change. As already mentioned, a lot of interviewees stress that the pressure to publish in academia is relatively high</w:t>
      </w:r>
      <w:r w:rsidR="00C20EF8" w:rsidRPr="005D2954">
        <w:rPr>
          <w:rFonts w:eastAsia="Times New Roman" w:cs="Times New Roman"/>
          <w:lang w:val="en-GB"/>
        </w:rPr>
        <w:t>,</w:t>
      </w:r>
      <w:r w:rsidRPr="005D2954">
        <w:rPr>
          <w:rFonts w:eastAsia="Times New Roman" w:cs="Times New Roman"/>
          <w:lang w:val="en-GB"/>
        </w:rPr>
        <w:t xml:space="preserve"> which leads to less time for other activities. Similarly, several interview partners emphasised the situation of young researchers in academia who struggle to find long-term or permanent employment and face fierce competitive pressure. Hence, neither senior nor young researchers often have the time to spend more time than necessary on implementing outcomes if such activities go beyond the scope of their project.</w:t>
      </w:r>
    </w:p>
    <w:p w14:paraId="61FAB673" w14:textId="77777777" w:rsidR="00C20EF8" w:rsidRPr="005D2954" w:rsidRDefault="00C20EF8" w:rsidP="00372A11">
      <w:pPr>
        <w:spacing w:after="120" w:line="276" w:lineRule="auto"/>
        <w:ind w:left="624"/>
        <w:jc w:val="both"/>
        <w:rPr>
          <w:rFonts w:eastAsia="Times New Roman" w:cs="Times New Roman"/>
          <w:lang w:val="en-GB"/>
        </w:rPr>
      </w:pPr>
    </w:p>
    <w:p w14:paraId="32C9C4E3" w14:textId="386C2EDF" w:rsidR="6DB7521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Dissemination: </w:t>
      </w:r>
      <w:r w:rsidRPr="005D2954">
        <w:rPr>
          <w:rFonts w:eastAsia="Times New Roman" w:cs="Times New Roman"/>
          <w:lang w:val="en-GB"/>
        </w:rPr>
        <w:t>Dissemination was also perceived as troublesome for achieving impact. A few interviewees noted that scientists are often bad ad communicating their results to a broader public, more specifically to a non-academic audience. One aspect that was highlighted is that dissemination is often limited to either limited to the academic community or, as is often the case in international research projects, to national stakeholders. One interviewee argued that often researchers work with target groups outside of their home country, do not, however, report back the results to relevant stakeholders to the country the research was conducted in:</w:t>
      </w:r>
    </w:p>
    <w:p w14:paraId="1CCF319F" w14:textId="0334403D" w:rsidR="6DB7521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that is what I found, perhaps in a deep sense this is also a problem of the scientific community, especially in these development contexts, that one, so to speak, with one's own motivation. That one wants to earn one's own salary and have a good life in Switzerland, in Austria - one goes to the slums, because there you can collect good primary substances and with that you run back home, tell great stories and the impact on the ground is actually non-existent or even extractive, or, in other words, that you take people's time away, or also with the hope that something would improve and effectively nothing ever flows back.” </w:t>
      </w:r>
      <w:r w:rsidR="005D2954" w:rsidRPr="005D2954">
        <w:rPr>
          <w:rFonts w:eastAsia="Times New Roman" w:cs="Times New Roman"/>
          <w:i/>
          <w:iCs/>
          <w:sz w:val="20"/>
          <w:szCs w:val="20"/>
          <w:lang w:val="en-GB"/>
        </w:rPr>
        <w:t>Interviewee 16</w:t>
      </w:r>
    </w:p>
    <w:p w14:paraId="0D447654" w14:textId="7293395E" w:rsidR="6DB75218"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Another aspect that hampers dissemination is the limited control of the dissemination process itself. One interviewee, for instance, mentioned that while direct communication (e.g., at conferences) works quite well, this is often not the case when intermediaries, such as the media, are involved. Accordingly, when dealing with vulnerable groups or disputed topics, researchers have to be careful with their articulation and who</w:t>
      </w:r>
      <w:r w:rsidR="00C20EF8" w:rsidRPr="005D2954">
        <w:rPr>
          <w:rFonts w:eastAsia="Times New Roman" w:cs="Times New Roman"/>
          <w:lang w:val="en-GB"/>
        </w:rPr>
        <w:t>m</w:t>
      </w:r>
      <w:r w:rsidRPr="005D2954">
        <w:rPr>
          <w:rFonts w:eastAsia="Times New Roman" w:cs="Times New Roman"/>
          <w:lang w:val="en-GB"/>
        </w:rPr>
        <w:t xml:space="preserve"> they talk to in order to avoid misunderstandings. This, however, can limit the promulgation of project findings. Additionally, the restrained interest from the public was highlighted. This lack of interest is further exaggerated by the fact that a lot of project outputs (e.g., reports) are written in English</w:t>
      </w:r>
      <w:r w:rsidR="00C20EF8" w:rsidRPr="005D2954">
        <w:rPr>
          <w:rFonts w:eastAsia="Times New Roman" w:cs="Times New Roman"/>
          <w:lang w:val="en-GB"/>
        </w:rPr>
        <w:t>,</w:t>
      </w:r>
      <w:r w:rsidRPr="005D2954">
        <w:rPr>
          <w:rFonts w:eastAsia="Times New Roman" w:cs="Times New Roman"/>
          <w:lang w:val="en-GB"/>
        </w:rPr>
        <w:t xml:space="preserve"> which reduces the size of the target audience.</w:t>
      </w:r>
    </w:p>
    <w:p w14:paraId="6E8FCAC3" w14:textId="24B46689" w:rsidR="6DB75218"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Lastly, several interview partners emphasize the role of the expectations you have when disseminating results. Accordingly, one interviewee, for instance, stressed that while social science is extremely useful and necessary, the impact that researchers can have to achieve a bigger impact is limited in general. More specifically, a researcher’s role is to contribute to such a change</w:t>
      </w:r>
      <w:r w:rsidR="00C20EF8" w:rsidRPr="005D2954">
        <w:rPr>
          <w:rFonts w:eastAsia="Times New Roman" w:cs="Times New Roman"/>
          <w:lang w:val="en-GB"/>
        </w:rPr>
        <w:t>. H</w:t>
      </w:r>
      <w:r w:rsidRPr="005D2954">
        <w:rPr>
          <w:rFonts w:eastAsia="Times New Roman" w:cs="Times New Roman"/>
          <w:lang w:val="en-GB"/>
        </w:rPr>
        <w:t>owever, one single project can only achieve so much. Another interviewee highlighted the importance of networks when it comes to dissemination. Appropriately, knowing the actors when communicating the results can be crucial for successful dissemination. Yet, the interviewee also stressed that even when you have invested time and energy to get to know relevant actors, the impact you can accomplish is limited.</w:t>
      </w:r>
    </w:p>
    <w:p w14:paraId="4513159E" w14:textId="51A6613C" w:rsidR="13CBCBCD" w:rsidRPr="005D2954" w:rsidRDefault="13CBCBCD" w:rsidP="00372A11">
      <w:pPr>
        <w:spacing w:line="276" w:lineRule="auto"/>
        <w:jc w:val="both"/>
        <w:rPr>
          <w:rFonts w:eastAsia="Times New Roman" w:cs="Times New Roman"/>
          <w:lang w:val="en-GB"/>
        </w:rPr>
      </w:pPr>
    </w:p>
    <w:p w14:paraId="67F161EA" w14:textId="06CBDF53" w:rsidR="13CBCBCD" w:rsidRPr="005D2954" w:rsidRDefault="6CAB2F4F" w:rsidP="00372A11">
      <w:pPr>
        <w:spacing w:line="276" w:lineRule="auto"/>
        <w:jc w:val="both"/>
        <w:rPr>
          <w:rFonts w:eastAsia="Times New Roman" w:cs="Times New Roman"/>
          <w:i/>
          <w:iCs/>
          <w:sz w:val="20"/>
          <w:szCs w:val="20"/>
          <w:lang w:val="en-US"/>
        </w:rPr>
      </w:pPr>
      <w:r w:rsidRPr="005D2954">
        <w:rPr>
          <w:rFonts w:eastAsia="Times New Roman" w:cs="Times New Roman"/>
          <w:i/>
          <w:iCs/>
          <w:sz w:val="20"/>
          <w:szCs w:val="20"/>
          <w:lang w:val="en-GB"/>
        </w:rPr>
        <w:t xml:space="preserve">“Well, if you want to achieve something, you have to spend a long time getting to know the actors in the field, you have to understand what they are concerned about, you have to build up trust, you have to spoon in new ideas and after a lot of effort, sometimes after years, in the best case you have a context - now with my last project, which I have just completed - where you can work together joyfully and perhaps achieve something, but even then you have to be modest in the end.” </w:t>
      </w:r>
      <w:r w:rsidR="005D2954" w:rsidRPr="005D2954">
        <w:rPr>
          <w:rFonts w:eastAsia="Times New Roman" w:cs="Times New Roman"/>
          <w:i/>
          <w:iCs/>
          <w:sz w:val="20"/>
          <w:szCs w:val="20"/>
          <w:lang w:val="en-GB"/>
        </w:rPr>
        <w:t>Interviewee 16</w:t>
      </w:r>
    </w:p>
    <w:p w14:paraId="089CBCE3" w14:textId="74CCBFE5" w:rsidR="6DB75218" w:rsidRDefault="6DB75218" w:rsidP="00372A11">
      <w:pPr>
        <w:spacing w:line="276" w:lineRule="auto"/>
        <w:jc w:val="both"/>
        <w:rPr>
          <w:rFonts w:eastAsia="Times New Roman" w:cs="Times New Roman"/>
          <w:lang w:val="en-GB"/>
        </w:rPr>
      </w:pPr>
    </w:p>
    <w:p w14:paraId="6DEA97C5" w14:textId="77777777" w:rsidR="00673EE5" w:rsidRPr="005D2954" w:rsidRDefault="00673EE5" w:rsidP="00372A11">
      <w:pPr>
        <w:spacing w:line="276" w:lineRule="auto"/>
        <w:jc w:val="both"/>
        <w:rPr>
          <w:rFonts w:eastAsia="Times New Roman" w:cs="Times New Roman"/>
          <w:lang w:val="en-GB"/>
        </w:rPr>
      </w:pPr>
    </w:p>
    <w:p w14:paraId="347AA6DE" w14:textId="79D872FE" w:rsidR="32B9FAFF" w:rsidRPr="005D2954" w:rsidRDefault="6CAB2F4F" w:rsidP="00372A11">
      <w:pPr>
        <w:pStyle w:val="ListParagraph"/>
        <w:numPr>
          <w:ilvl w:val="0"/>
          <w:numId w:val="35"/>
        </w:numPr>
        <w:spacing w:line="276" w:lineRule="auto"/>
        <w:jc w:val="both"/>
        <w:rPr>
          <w:rFonts w:eastAsia="Times New Roman" w:cs="Times New Roman"/>
          <w:b/>
          <w:bCs/>
          <w:lang w:val="en-GB"/>
        </w:rPr>
      </w:pPr>
      <w:proofErr w:type="spellStart"/>
      <w:r w:rsidRPr="005D2954">
        <w:rPr>
          <w:rFonts w:eastAsia="Times New Roman" w:cs="Times New Roman"/>
          <w:b/>
          <w:bCs/>
          <w:lang w:val="en-GB"/>
        </w:rPr>
        <w:lastRenderedPageBreak/>
        <w:t>Transdisciplinarity</w:t>
      </w:r>
      <w:proofErr w:type="spellEnd"/>
      <w:r w:rsidRPr="005D2954">
        <w:rPr>
          <w:rFonts w:eastAsia="Times New Roman" w:cs="Times New Roman"/>
          <w:b/>
          <w:bCs/>
          <w:lang w:val="en-GB"/>
        </w:rPr>
        <w:t xml:space="preserve">: </w:t>
      </w:r>
      <w:r w:rsidRPr="005D2954">
        <w:rPr>
          <w:rFonts w:eastAsia="Times New Roman" w:cs="Times New Roman"/>
          <w:lang w:val="en-GB"/>
        </w:rPr>
        <w:t>Some researchers highly depend on the exchange with non-academic stakeholders for their research. While this can have many advantages for academia, it also poses some challenges. For example, it was argued that when the research field is highly politicized or includes vulnerable groups, one has to be careful both in terms of what is said in general and who</w:t>
      </w:r>
      <w:r w:rsidR="00C20EF8" w:rsidRPr="005D2954">
        <w:rPr>
          <w:rFonts w:eastAsia="Times New Roman" w:cs="Times New Roman"/>
          <w:lang w:val="en-GB"/>
        </w:rPr>
        <w:t>m</w:t>
      </w:r>
      <w:r w:rsidRPr="005D2954">
        <w:rPr>
          <w:rFonts w:eastAsia="Times New Roman" w:cs="Times New Roman"/>
          <w:lang w:val="en-GB"/>
        </w:rPr>
        <w:t xml:space="preserve"> else interactions take place with. Hence, </w:t>
      </w:r>
      <w:r w:rsidR="00C20EF8" w:rsidRPr="005D2954">
        <w:rPr>
          <w:rFonts w:eastAsia="Times New Roman" w:cs="Times New Roman"/>
          <w:lang w:val="en-GB"/>
        </w:rPr>
        <w:t xml:space="preserve">the </w:t>
      </w:r>
      <w:r w:rsidRPr="005D2954">
        <w:rPr>
          <w:rFonts w:eastAsia="Times New Roman" w:cs="Times New Roman"/>
          <w:lang w:val="en-GB"/>
        </w:rPr>
        <w:t xml:space="preserve">social impact might be limited because researchers act within an arena with </w:t>
      </w:r>
      <w:r w:rsidR="00C20EF8" w:rsidRPr="005D2954">
        <w:rPr>
          <w:rFonts w:eastAsia="Times New Roman" w:cs="Times New Roman"/>
          <w:lang w:val="en-GB"/>
        </w:rPr>
        <w:t xml:space="preserve">a </w:t>
      </w:r>
      <w:r w:rsidRPr="005D2954">
        <w:rPr>
          <w:rFonts w:eastAsia="Times New Roman" w:cs="Times New Roman"/>
          <w:lang w:val="en-GB"/>
        </w:rPr>
        <w:t>high potential for conflict</w:t>
      </w:r>
      <w:r w:rsidR="00C20EF8" w:rsidRPr="005D2954">
        <w:rPr>
          <w:rFonts w:eastAsia="Times New Roman" w:cs="Times New Roman"/>
          <w:lang w:val="en-GB"/>
        </w:rPr>
        <w:t>,</w:t>
      </w:r>
      <w:r w:rsidRPr="005D2954">
        <w:rPr>
          <w:rFonts w:eastAsia="Times New Roman" w:cs="Times New Roman"/>
          <w:lang w:val="en-GB"/>
        </w:rPr>
        <w:t xml:space="preserve"> which often forces them to juggle different interests.</w:t>
      </w:r>
    </w:p>
    <w:p w14:paraId="063270C9" w14:textId="1D40BF26" w:rsidR="250A69C6" w:rsidRPr="005D2954" w:rsidRDefault="250A69C6" w:rsidP="00372A11">
      <w:pPr>
        <w:spacing w:line="276" w:lineRule="auto"/>
        <w:jc w:val="both"/>
        <w:rPr>
          <w:rFonts w:eastAsia="Times New Roman" w:cs="Times New Roman"/>
          <w:lang w:val="en-GB"/>
        </w:rPr>
      </w:pPr>
    </w:p>
    <w:p w14:paraId="02EF4A23" w14:textId="358D88F8" w:rsidR="6A31AF4C"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 xml:space="preserve">Others mentioned that differing interests of stakeholders hinder the impact of a project. One researcher reported that while policy-makers were extremely interested in his project idea, practitioners were sceptical since the project involved the support of humanoids. Moreover, several PIs mentioned the role of traditions when working with stakeholders. Accordingly, many involved actors rely on practices that have been well-known in the field for decades. Hence, stakeholders can be very suspicious of researchers who try to change certain norms or habits. Similarly, it was highlighted that researchers need experience </w:t>
      </w:r>
      <w:r w:rsidR="00C20EF8" w:rsidRPr="005D2954">
        <w:rPr>
          <w:rFonts w:eastAsia="Times New Roman" w:cs="Times New Roman"/>
          <w:lang w:val="en-GB"/>
        </w:rPr>
        <w:t>in</w:t>
      </w:r>
      <w:r w:rsidRPr="005D2954">
        <w:rPr>
          <w:rFonts w:eastAsia="Times New Roman" w:cs="Times New Roman"/>
          <w:lang w:val="en-GB"/>
        </w:rPr>
        <w:t xml:space="preserve"> the communication and exchange with stakeholders since they operate with a completely different knowledge base. Others stressed that relevant actors were not included early enough</w:t>
      </w:r>
      <w:r w:rsidR="00C20EF8" w:rsidRPr="005D2954">
        <w:rPr>
          <w:rFonts w:eastAsia="Times New Roman" w:cs="Times New Roman"/>
          <w:lang w:val="en-GB"/>
        </w:rPr>
        <w:t>,</w:t>
      </w:r>
      <w:r w:rsidRPr="005D2954">
        <w:rPr>
          <w:rFonts w:eastAsia="Times New Roman" w:cs="Times New Roman"/>
          <w:lang w:val="en-GB"/>
        </w:rPr>
        <w:t xml:space="preserve"> or it was generally difficult to build up a network of interested stakeholders. More details regarding the challenges of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can be found in </w:t>
      </w:r>
      <w:r w:rsidR="0097320D" w:rsidRPr="0097320D">
        <w:rPr>
          <w:rFonts w:eastAsia="Times New Roman" w:cs="Times New Roman"/>
          <w:lang w:val="en-GB"/>
        </w:rPr>
        <w:t>the</w:t>
      </w:r>
      <w:r w:rsidR="0097320D">
        <w:rPr>
          <w:rFonts w:eastAsia="Times New Roman" w:cs="Times New Roman"/>
          <w:lang w:val="en-GB"/>
        </w:rPr>
        <w:t xml:space="preserve"> next chapter</w:t>
      </w:r>
      <w:r w:rsidRPr="005D2954">
        <w:rPr>
          <w:rFonts w:eastAsia="Times New Roman" w:cs="Times New Roman"/>
          <w:lang w:val="en-GB"/>
        </w:rPr>
        <w:t>.</w:t>
      </w:r>
    </w:p>
    <w:p w14:paraId="1C786091" w14:textId="7EABAE2E" w:rsidR="6DB75218" w:rsidRPr="005D2954" w:rsidRDefault="6DB75218" w:rsidP="00372A11">
      <w:pPr>
        <w:spacing w:line="276" w:lineRule="auto"/>
        <w:jc w:val="both"/>
        <w:rPr>
          <w:rFonts w:eastAsia="Times New Roman" w:cs="Times New Roman"/>
          <w:b/>
          <w:bCs/>
          <w:lang w:val="en-GB"/>
        </w:rPr>
      </w:pPr>
    </w:p>
    <w:p w14:paraId="7094CF57" w14:textId="5BCD49D7" w:rsidR="1039C109" w:rsidRDefault="6CAB2F4F" w:rsidP="00372A11">
      <w:pPr>
        <w:pStyle w:val="Heading3"/>
        <w:spacing w:line="276" w:lineRule="auto"/>
        <w:rPr>
          <w:rFonts w:ascii="Times New Roman" w:eastAsia="Times New Roman" w:hAnsi="Times New Roman" w:cs="Times New Roman"/>
          <w:lang w:val="en-GB"/>
        </w:rPr>
      </w:pPr>
      <w:bookmarkStart w:id="19" w:name="_Toc100234034"/>
      <w:r w:rsidRPr="005D2954">
        <w:rPr>
          <w:rFonts w:ascii="Times New Roman" w:eastAsia="Times New Roman" w:hAnsi="Times New Roman" w:cs="Times New Roman"/>
          <w:lang w:val="en-GB"/>
        </w:rPr>
        <w:t>Failed actions for change</w:t>
      </w:r>
      <w:bookmarkEnd w:id="19"/>
    </w:p>
    <w:p w14:paraId="6D969EE2" w14:textId="77777777" w:rsidR="00673EE5" w:rsidRPr="00673EE5" w:rsidRDefault="00673EE5" w:rsidP="00372A11">
      <w:pPr>
        <w:spacing w:line="276" w:lineRule="auto"/>
        <w:rPr>
          <w:lang w:val="en-GB"/>
        </w:rPr>
      </w:pPr>
    </w:p>
    <w:p w14:paraId="352C5427" w14:textId="58595B67" w:rsidR="5135875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There were also instances where the effort for change remained unsuccessful. The reasons for this were manifold and loosely relate to the obstacles </w:t>
      </w:r>
      <w:r w:rsidR="00C20EF8" w:rsidRPr="005D2954">
        <w:rPr>
          <w:rFonts w:eastAsia="Times New Roman" w:cs="Times New Roman"/>
          <w:szCs w:val="24"/>
          <w:lang w:val="en-GB"/>
        </w:rPr>
        <w:t>to</w:t>
      </w:r>
      <w:r w:rsidRPr="005D2954">
        <w:rPr>
          <w:rFonts w:eastAsia="Times New Roman" w:cs="Times New Roman"/>
          <w:szCs w:val="24"/>
          <w:lang w:val="en-GB"/>
        </w:rPr>
        <w:t xml:space="preserve"> change discussed above. Most of the statements that can be attributed to failed actions for change can be summarised in four categories.</w:t>
      </w:r>
    </w:p>
    <w:p w14:paraId="64F0AE7D" w14:textId="23F9129D" w:rsidR="51358756" w:rsidRPr="005D2954" w:rsidRDefault="6CAB2F4F"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 xml:space="preserve">Dissemination failed: </w:t>
      </w:r>
      <w:r w:rsidRPr="005D2954">
        <w:rPr>
          <w:rFonts w:eastAsia="Times New Roman" w:cs="Times New Roman"/>
          <w:lang w:val="en-GB"/>
        </w:rPr>
        <w:t>Almost every fifth interviewee mentioned th</w:t>
      </w:r>
      <w:r w:rsidR="00C20EF8" w:rsidRPr="005D2954">
        <w:rPr>
          <w:rFonts w:eastAsia="Times New Roman" w:cs="Times New Roman"/>
          <w:lang w:val="en-GB"/>
        </w:rPr>
        <w:t>ose</w:t>
      </w:r>
      <w:r w:rsidRPr="005D2954">
        <w:rPr>
          <w:rFonts w:eastAsia="Times New Roman" w:cs="Times New Roman"/>
          <w:lang w:val="en-GB"/>
        </w:rPr>
        <w:t xml:space="preserve"> dissemination activities proved to be unsuccessful</w:t>
      </w:r>
      <w:r w:rsidR="00C20EF8" w:rsidRPr="005D2954">
        <w:rPr>
          <w:rFonts w:eastAsia="Times New Roman" w:cs="Times New Roman"/>
          <w:lang w:val="en-GB"/>
        </w:rPr>
        <w:t>,</w:t>
      </w:r>
      <w:r w:rsidRPr="005D2954">
        <w:rPr>
          <w:rFonts w:eastAsia="Times New Roman" w:cs="Times New Roman"/>
          <w:lang w:val="en-GB"/>
        </w:rPr>
        <w:t xml:space="preserve"> which led to only a minor or no impact outside of the project framework. For example, one PI highlighted that the project team tried to initiate an exchange with policy-makers who, after one short presentation, were not interested in further interactions. Another interviewee said that she tried to make the results of her project publicly available by working together with the media. Although she expected further communication with other outlets or reactions from the public, the feedback from the media and society remained small.</w:t>
      </w:r>
    </w:p>
    <w:p w14:paraId="69343C0F" w14:textId="3D00F903" w:rsidR="51358756" w:rsidRPr="005D2954" w:rsidRDefault="51358756" w:rsidP="00372A11">
      <w:pPr>
        <w:spacing w:line="276" w:lineRule="auto"/>
        <w:jc w:val="both"/>
        <w:rPr>
          <w:rFonts w:eastAsia="Times New Roman" w:cs="Times New Roman"/>
          <w:szCs w:val="24"/>
          <w:lang w:val="en-GB"/>
        </w:rPr>
      </w:pPr>
    </w:p>
    <w:p w14:paraId="1A99126D" w14:textId="788FC9DD" w:rsidR="51358756" w:rsidRPr="005D2954" w:rsidRDefault="6CAB2F4F" w:rsidP="00372A11">
      <w:pPr>
        <w:pStyle w:val="ListParagraph"/>
        <w:numPr>
          <w:ilvl w:val="0"/>
          <w:numId w:val="36"/>
        </w:numPr>
        <w:spacing w:after="160" w:line="276" w:lineRule="auto"/>
        <w:jc w:val="both"/>
        <w:rPr>
          <w:rFonts w:eastAsia="Times New Roman" w:cs="Times New Roman"/>
          <w:szCs w:val="24"/>
          <w:lang w:val="en-GB"/>
        </w:rPr>
      </w:pPr>
      <w:r w:rsidRPr="005D2954">
        <w:rPr>
          <w:rFonts w:eastAsia="Times New Roman" w:cs="Times New Roman"/>
          <w:b/>
          <w:bCs/>
          <w:lang w:val="en-GB"/>
        </w:rPr>
        <w:t xml:space="preserve">Fundamental research project did not go far enough: </w:t>
      </w:r>
      <w:r w:rsidRPr="005D2954">
        <w:rPr>
          <w:rFonts w:eastAsia="Times New Roman" w:cs="Times New Roman"/>
          <w:lang w:val="en-GB"/>
        </w:rPr>
        <w:t xml:space="preserve">As already discussed, several interviewees stressed that their project did not evoke any change because of the nature of their project; for example, because projects were fundamental research. While the outcomes proved to be valuable for academia as well as in some non-academic spheres, </w:t>
      </w:r>
      <w:r w:rsidRPr="005D2954">
        <w:rPr>
          <w:rFonts w:eastAsia="Times New Roman" w:cs="Times New Roman"/>
          <w:lang w:val="en-GB"/>
        </w:rPr>
        <w:lastRenderedPageBreak/>
        <w:t xml:space="preserve">interviewees stressed that results were either too narrow or not applied enough to find broader usage. This statement is not only limited to social sciences, but also PIs coming from natural sciences stressed that their outputs (e.g., prototypes) were not taken up by wider stakeholder groups since it would have required a different approach within the project setting (i.e., more focus on a practical side). </w:t>
      </w:r>
    </w:p>
    <w:p w14:paraId="4A023C8E" w14:textId="7B143CFB" w:rsidR="51358756" w:rsidRPr="005D2954" w:rsidRDefault="51358756" w:rsidP="00372A11">
      <w:pPr>
        <w:spacing w:line="276" w:lineRule="auto"/>
        <w:jc w:val="both"/>
        <w:rPr>
          <w:rFonts w:eastAsia="Times New Roman" w:cs="Times New Roman"/>
          <w:b/>
          <w:bCs/>
          <w:szCs w:val="24"/>
          <w:lang w:val="en-GB"/>
        </w:rPr>
      </w:pPr>
    </w:p>
    <w:p w14:paraId="11BA4853" w14:textId="6378F732" w:rsidR="6AFC980A" w:rsidRPr="005D2954" w:rsidRDefault="6CAB2F4F"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 xml:space="preserve">Results are not taken up: </w:t>
      </w:r>
      <w:r w:rsidRPr="005D2954">
        <w:rPr>
          <w:rFonts w:eastAsia="Times New Roman" w:cs="Times New Roman"/>
          <w:lang w:val="en-GB"/>
        </w:rPr>
        <w:t>Similarly, interview partners mentioned that results were not taken up by relevant stakeholders. This strongly relates to the previous two points of failed dissemination and the nature of the project. Correspondingly, dissemination and an appropriate project design (e.g., with an explicit focus on the communication of findings or the application outside academia) can help to create transformations in more practical settings.</w:t>
      </w:r>
    </w:p>
    <w:p w14:paraId="3CC818FA" w14:textId="59493285" w:rsidR="51358756" w:rsidRPr="005D2954" w:rsidRDefault="51358756" w:rsidP="00372A11">
      <w:pPr>
        <w:spacing w:line="276" w:lineRule="auto"/>
        <w:jc w:val="both"/>
        <w:rPr>
          <w:rFonts w:eastAsia="Times New Roman" w:cs="Times New Roman"/>
          <w:b/>
          <w:bCs/>
          <w:szCs w:val="24"/>
          <w:lang w:val="en-GB"/>
        </w:rPr>
      </w:pPr>
    </w:p>
    <w:p w14:paraId="768662CA" w14:textId="6C088A59" w:rsidR="46EC0EBF" w:rsidRPr="005D2954" w:rsidRDefault="00C20EF8"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The i</w:t>
      </w:r>
      <w:r w:rsidR="6CAB2F4F" w:rsidRPr="005D2954">
        <w:rPr>
          <w:rFonts w:eastAsia="Times New Roman" w:cs="Times New Roman"/>
          <w:b/>
          <w:bCs/>
          <w:lang w:val="en-GB"/>
        </w:rPr>
        <w:t>ssue is too complex:</w:t>
      </w:r>
      <w:r w:rsidR="6CAB2F4F" w:rsidRPr="005D2954">
        <w:rPr>
          <w:rFonts w:eastAsia="Times New Roman" w:cs="Times New Roman"/>
          <w:lang w:val="en-GB"/>
        </w:rPr>
        <w:t xml:space="preserve"> A few researchers mentioned that the complexity of the research phenomenon makes structural or long-term change difficult to achieve. This could, for example, be because of the broad stakeholder landscape or because the phenomenon consists of or is influenced by many factors. According to some interviewees, one research project is not able to create enough impact to realize change. Rather, it is part of many elements that incrementally foster transformative processes. </w:t>
      </w:r>
    </w:p>
    <w:p w14:paraId="607C1E28" w14:textId="0570097C" w:rsidR="5135875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bringing about change is a huge process, which itself needs a lot of analysis, in each individual case different forms of interaction and intervention and a high level of willingness on the part of the practitioners themselves to really change something, and mostly the big difficult </w:t>
      </w:r>
      <w:proofErr w:type="gramStart"/>
      <w:r w:rsidRPr="005D2954">
        <w:rPr>
          <w:rFonts w:eastAsia="Times New Roman" w:cs="Times New Roman"/>
          <w:i/>
          <w:iCs/>
          <w:sz w:val="20"/>
          <w:szCs w:val="20"/>
          <w:lang w:val="en-GB"/>
        </w:rPr>
        <w:t>problems.“</w:t>
      </w:r>
      <w:proofErr w:type="gramEnd"/>
      <w:r w:rsidR="00F74E82">
        <w:rPr>
          <w:rFonts w:eastAsia="Times New Roman" w:cs="Times New Roman"/>
          <w:i/>
          <w:iCs/>
          <w:sz w:val="20"/>
          <w:szCs w:val="20"/>
          <w:lang w:val="en-GB"/>
        </w:rPr>
        <w:t xml:space="preserve"> </w:t>
      </w:r>
      <w:r w:rsidR="005D2954" w:rsidRPr="005D2954">
        <w:rPr>
          <w:rFonts w:eastAsia="Times New Roman" w:cs="Times New Roman"/>
          <w:i/>
          <w:iCs/>
          <w:sz w:val="20"/>
          <w:szCs w:val="20"/>
          <w:lang w:val="en-GB"/>
        </w:rPr>
        <w:t>Interviewee 16</w:t>
      </w:r>
    </w:p>
    <w:p w14:paraId="12D49E2C" w14:textId="199C1B68" w:rsidR="51358756" w:rsidRPr="005D2954" w:rsidRDefault="51358756" w:rsidP="00372A11">
      <w:pPr>
        <w:spacing w:line="276" w:lineRule="auto"/>
        <w:jc w:val="both"/>
        <w:rPr>
          <w:rFonts w:eastAsia="Times New Roman" w:cs="Times New Roman"/>
          <w:b/>
          <w:bCs/>
          <w:szCs w:val="24"/>
          <w:lang w:val="en-GB"/>
        </w:rPr>
      </w:pPr>
    </w:p>
    <w:p w14:paraId="117456A7" w14:textId="794F8937" w:rsidR="51358756" w:rsidRPr="005D2954" w:rsidRDefault="51358756" w:rsidP="00372A11">
      <w:pPr>
        <w:spacing w:line="276" w:lineRule="auto"/>
        <w:jc w:val="both"/>
        <w:rPr>
          <w:rFonts w:eastAsia="Times New Roman" w:cs="Times New Roman"/>
          <w:b/>
          <w:bCs/>
          <w:szCs w:val="24"/>
          <w:lang w:val="en-GB"/>
        </w:rPr>
      </w:pPr>
    </w:p>
    <w:p w14:paraId="720A813B" w14:textId="465A45E1" w:rsidR="4F3D1699" w:rsidRDefault="6CAB2F4F" w:rsidP="00372A11">
      <w:pPr>
        <w:pStyle w:val="Heading3"/>
        <w:spacing w:line="276" w:lineRule="auto"/>
        <w:rPr>
          <w:rFonts w:ascii="Times New Roman" w:eastAsia="Times New Roman" w:hAnsi="Times New Roman" w:cs="Times New Roman"/>
          <w:lang w:val="en-GB"/>
        </w:rPr>
      </w:pPr>
      <w:bookmarkStart w:id="20" w:name="_Toc100234035"/>
      <w:r w:rsidRPr="005D2954">
        <w:rPr>
          <w:rFonts w:ascii="Times New Roman" w:eastAsia="Times New Roman" w:hAnsi="Times New Roman" w:cs="Times New Roman"/>
          <w:lang w:val="en-GB"/>
        </w:rPr>
        <w:t xml:space="preserve">Communication and </w:t>
      </w:r>
      <w:commentRangeStart w:id="21"/>
      <w:r w:rsidRPr="005D2954">
        <w:rPr>
          <w:rFonts w:ascii="Times New Roman" w:eastAsia="Times New Roman" w:hAnsi="Times New Roman" w:cs="Times New Roman"/>
          <w:lang w:val="en-GB"/>
        </w:rPr>
        <w:t>dissemination</w:t>
      </w:r>
      <w:bookmarkEnd w:id="20"/>
      <w:commentRangeEnd w:id="21"/>
      <w:r w:rsidR="00ED731D">
        <w:rPr>
          <w:rStyle w:val="CommentReference"/>
          <w:rFonts w:ascii="Times New Roman" w:eastAsiaTheme="minorHAnsi" w:hAnsi="Times New Roman" w:cstheme="minorBidi"/>
          <w:color w:val="auto"/>
        </w:rPr>
        <w:commentReference w:id="21"/>
      </w:r>
    </w:p>
    <w:p w14:paraId="1037934C" w14:textId="77777777" w:rsidR="00673EE5" w:rsidRPr="00673EE5" w:rsidRDefault="00673EE5" w:rsidP="00372A11">
      <w:pPr>
        <w:spacing w:line="276" w:lineRule="auto"/>
        <w:rPr>
          <w:lang w:val="en-GB"/>
        </w:rPr>
      </w:pPr>
    </w:p>
    <w:p w14:paraId="25F15E37" w14:textId="1EB0613C" w:rsidR="2EC82071"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Dissemination is a crucial driver of change. Different projects used different dissemination and communication strategies. However, there is no clear pattern of whether certain fields choose specific channels. Rather, the motivational aspects and the intended purpose of the research seem to guide dissemination activities. Accordingly, those interviewees who identified a relevance for practice and transdisciplinary aspects early on in their research projects argue that workshops, training programmes and conferences that are open to non-academics are crucial for fulfilling impact outside of academia.</w:t>
      </w:r>
    </w:p>
    <w:p w14:paraId="600E3C76" w14:textId="33635B3A" w:rsidR="6418397F"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aspect that was brought up by almost all interviewees, who undertook dissemination activities, was the aspect of science communication to the public. Accordingly, it is seen as important that research findings are not only communicated to specific stakeholders (e.g., practitioners) but also to wider society. Depending on the field and discipline, different project teams initiated different strategies to bring results to the public. For example, one interviewee gave talks in museums, while others talked to the media.</w:t>
      </w:r>
    </w:p>
    <w:p w14:paraId="65056911" w14:textId="3A76B837" w:rsidR="2AF4BB65"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lastRenderedPageBreak/>
        <w:t>Another crucial aspect that was pinpointed by many PIs is that dissemination and science communication can not only contribute to social innovation by producing outcomes but by sharing these outcomes.</w:t>
      </w:r>
    </w:p>
    <w:p w14:paraId="4D3379FD" w14:textId="1BFD68C0" w:rsidR="2AF4BB65"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“Well, we have always tried very hard to convey and make our information available in a form that / both in terms of the way it is presented, but also in terms of accessibility. For example, we have [results] publicly accessible and we also have, you can see that, we have a website where we also show it, where we actually make everything accessible, with just a few exceptions, that's an important thing for us. It is also a prerequisite that something like a transfer takes place and that ultimately other actors do something like social innovation with it.” </w:t>
      </w:r>
      <w:r w:rsidR="00673EE5">
        <w:rPr>
          <w:rFonts w:eastAsia="Times New Roman" w:cs="Times New Roman"/>
          <w:i/>
          <w:iCs/>
          <w:sz w:val="20"/>
          <w:szCs w:val="20"/>
          <w:lang w:val="en-GB"/>
        </w:rPr>
        <w:t>Interviewee 1</w:t>
      </w:r>
      <w:r w:rsidR="00F74E82">
        <w:rPr>
          <w:rFonts w:eastAsia="Times New Roman" w:cs="Times New Roman"/>
          <w:i/>
          <w:iCs/>
          <w:sz w:val="20"/>
          <w:szCs w:val="20"/>
          <w:lang w:val="en-GB"/>
        </w:rPr>
        <w:t>9</w:t>
      </w:r>
    </w:p>
    <w:p w14:paraId="68C0BF50" w14:textId="193B075B" w:rsidR="026885E4"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Generally, interviewees mentioned ten different dissemination channels. Some only used one, while others combined different sources:</w:t>
      </w:r>
    </w:p>
    <w:p w14:paraId="7BFABF6C" w14:textId="6F8EF9A9"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Publication in academic outlets: </w:t>
      </w:r>
      <w:r w:rsidRPr="005D2954">
        <w:rPr>
          <w:rFonts w:eastAsia="Times New Roman" w:cs="Times New Roman"/>
          <w:szCs w:val="24"/>
          <w:lang w:val="en-GB"/>
        </w:rPr>
        <w:t xml:space="preserve">Almost all interviewees said that they published their results in academic journals or as a book targeted at the scientific community. Again, the pressure to publish was stressed by many interview partners. Accordingly, academia requires researchers to actively publish, often in a way that is referred to as “quick and dirty”, which takes time away from other dissemination activities. </w:t>
      </w:r>
    </w:p>
    <w:p w14:paraId="7BC6741A" w14:textId="35101C3A" w:rsidR="026885E4" w:rsidRPr="005D2954" w:rsidRDefault="026885E4" w:rsidP="00372A11">
      <w:pPr>
        <w:spacing w:line="276" w:lineRule="auto"/>
        <w:jc w:val="both"/>
        <w:rPr>
          <w:rFonts w:eastAsia="Times New Roman" w:cs="Times New Roman"/>
          <w:szCs w:val="24"/>
          <w:lang w:val="en-GB"/>
        </w:rPr>
      </w:pPr>
    </w:p>
    <w:p w14:paraId="2653393A" w14:textId="5B0CB171"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Publication in non-academic outlets: </w:t>
      </w:r>
      <w:r w:rsidRPr="005D2954">
        <w:rPr>
          <w:rFonts w:eastAsia="Times New Roman" w:cs="Times New Roman"/>
          <w:szCs w:val="24"/>
          <w:lang w:val="en-GB"/>
        </w:rPr>
        <w:t>Besides publishing articles in academic journals, some interviewee</w:t>
      </w:r>
      <w:r w:rsidR="00C20EF8" w:rsidRPr="005D2954">
        <w:rPr>
          <w:rFonts w:eastAsia="Times New Roman" w:cs="Times New Roman"/>
          <w:szCs w:val="24"/>
          <w:lang w:val="en-GB"/>
        </w:rPr>
        <w:t>s</w:t>
      </w:r>
      <w:r w:rsidRPr="005D2954">
        <w:rPr>
          <w:rFonts w:eastAsia="Times New Roman" w:cs="Times New Roman"/>
          <w:szCs w:val="24"/>
          <w:lang w:val="en-GB"/>
        </w:rPr>
        <w:t xml:space="preserve"> also chose to publish their results in non-academic outlets. One interviewee, for example, said that he published his project findings in specific magazines for practitioners. Another highlighted university magazines which required the team to think about the issue of how to make the topic interesting and accessible for students. </w:t>
      </w:r>
    </w:p>
    <w:p w14:paraId="48453C9D" w14:textId="0176A918" w:rsidR="026885E4" w:rsidRPr="005D2954" w:rsidRDefault="026885E4" w:rsidP="00372A11">
      <w:pPr>
        <w:spacing w:line="276" w:lineRule="auto"/>
        <w:jc w:val="both"/>
        <w:rPr>
          <w:rFonts w:eastAsia="Times New Roman" w:cs="Times New Roman"/>
          <w:szCs w:val="24"/>
          <w:lang w:val="en-GB"/>
        </w:rPr>
      </w:pPr>
    </w:p>
    <w:p w14:paraId="668726B1" w14:textId="4F25F187"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Policy reports:</w:t>
      </w:r>
      <w:r w:rsidRPr="005D2954">
        <w:rPr>
          <w:rFonts w:eastAsia="Times New Roman" w:cs="Times New Roman"/>
          <w:szCs w:val="24"/>
          <w:lang w:val="en-GB"/>
        </w:rPr>
        <w:t xml:space="preserve"> A few interviewees said that they wrote policy reports, some of which were commissioned by a political authority while others were not. One interviewee, however, stressed that a policy report c</w:t>
      </w:r>
      <w:r w:rsidR="00C20EF8" w:rsidRPr="005D2954">
        <w:rPr>
          <w:rFonts w:eastAsia="Times New Roman" w:cs="Times New Roman"/>
          <w:szCs w:val="24"/>
          <w:lang w:val="en-GB"/>
        </w:rPr>
        <w:t>ould</w:t>
      </w:r>
      <w:r w:rsidRPr="005D2954">
        <w:rPr>
          <w:rFonts w:eastAsia="Times New Roman" w:cs="Times New Roman"/>
          <w:szCs w:val="24"/>
          <w:lang w:val="en-GB"/>
        </w:rPr>
        <w:t xml:space="preserve"> only be effective when then discussed with the responsible people. Therefore, writing such a report without a dialogue afterwards can prove less promising when trying to engage with decision-makers.</w:t>
      </w:r>
    </w:p>
    <w:p w14:paraId="0EC7BD3B" w14:textId="24DAE5A3" w:rsidR="026885E4" w:rsidRPr="005D2954" w:rsidRDefault="026885E4" w:rsidP="00372A11">
      <w:pPr>
        <w:spacing w:line="276" w:lineRule="auto"/>
        <w:jc w:val="both"/>
        <w:rPr>
          <w:rFonts w:eastAsia="Times New Roman" w:cs="Times New Roman"/>
          <w:szCs w:val="24"/>
          <w:lang w:val="en-GB"/>
        </w:rPr>
      </w:pPr>
    </w:p>
    <w:p w14:paraId="78DCCA7A" w14:textId="174C8547"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Open-access material:</w:t>
      </w:r>
      <w:r w:rsidRPr="005D2954">
        <w:rPr>
          <w:rFonts w:eastAsia="Times New Roman" w:cs="Times New Roman"/>
          <w:szCs w:val="24"/>
          <w:lang w:val="en-GB"/>
        </w:rPr>
        <w:t xml:space="preserve"> Four interviewees mentioned that they published their data sets with the aim to help other researchers to improve their work. Accordingly, open-access databases can be important for further analyses, and on the other hand, </w:t>
      </w:r>
      <w:r w:rsidR="00C20EF8" w:rsidRPr="005D2954">
        <w:rPr>
          <w:rFonts w:eastAsia="Times New Roman" w:cs="Times New Roman"/>
          <w:szCs w:val="24"/>
          <w:lang w:val="en-GB"/>
        </w:rPr>
        <w:t>they</w:t>
      </w:r>
      <w:r w:rsidRPr="005D2954">
        <w:rPr>
          <w:rFonts w:eastAsia="Times New Roman" w:cs="Times New Roman"/>
          <w:szCs w:val="24"/>
          <w:lang w:val="en-GB"/>
        </w:rPr>
        <w:t xml:space="preserve"> can also serve as a communication tool. One interviewee, for example, stressed that he not only makes his data freely available but uploads all project outputs (reports, articles etc</w:t>
      </w:r>
      <w:r w:rsidR="00C20EF8" w:rsidRPr="005D2954">
        <w:rPr>
          <w:rFonts w:eastAsia="Times New Roman" w:cs="Times New Roman"/>
          <w:szCs w:val="24"/>
          <w:lang w:val="en-GB"/>
        </w:rPr>
        <w:t>.</w:t>
      </w:r>
      <w:r w:rsidRPr="005D2954">
        <w:rPr>
          <w:rFonts w:eastAsia="Times New Roman" w:cs="Times New Roman"/>
          <w:szCs w:val="24"/>
          <w:lang w:val="en-GB"/>
        </w:rPr>
        <w:t>) on a website in order to make all findings publicly accessible.</w:t>
      </w:r>
    </w:p>
    <w:p w14:paraId="1CAAAED3" w14:textId="29500635" w:rsidR="026885E4" w:rsidRPr="005D2954" w:rsidRDefault="026885E4" w:rsidP="00372A11">
      <w:pPr>
        <w:spacing w:line="276" w:lineRule="auto"/>
        <w:jc w:val="both"/>
        <w:rPr>
          <w:rFonts w:eastAsia="Times New Roman" w:cs="Times New Roman"/>
          <w:szCs w:val="24"/>
          <w:lang w:val="en-GB"/>
        </w:rPr>
      </w:pPr>
    </w:p>
    <w:p w14:paraId="4A52CD6C" w14:textId="47DFF6B8"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Lectures and teaching: </w:t>
      </w:r>
      <w:r w:rsidRPr="005D2954">
        <w:rPr>
          <w:rFonts w:eastAsia="Times New Roman" w:cs="Times New Roman"/>
          <w:szCs w:val="24"/>
          <w:lang w:val="en-GB"/>
        </w:rPr>
        <w:t xml:space="preserve">Lectures and teaching were also seen as an essential channel for the communication of project outcomes. While most researchers who used lectures as a source for dissemination did so in a university context, some highlighted the </w:t>
      </w:r>
      <w:r w:rsidRPr="005D2954">
        <w:rPr>
          <w:rFonts w:eastAsia="Times New Roman" w:cs="Times New Roman"/>
          <w:szCs w:val="24"/>
          <w:lang w:val="en-GB"/>
        </w:rPr>
        <w:lastRenderedPageBreak/>
        <w:t xml:space="preserve">importance </w:t>
      </w:r>
      <w:r w:rsidR="00C20EF8" w:rsidRPr="005D2954">
        <w:rPr>
          <w:rFonts w:eastAsia="Times New Roman" w:cs="Times New Roman"/>
          <w:szCs w:val="24"/>
          <w:lang w:val="en-GB"/>
        </w:rPr>
        <w:t>of</w:t>
      </w:r>
      <w:r w:rsidRPr="005D2954">
        <w:rPr>
          <w:rFonts w:eastAsia="Times New Roman" w:cs="Times New Roman"/>
          <w:szCs w:val="24"/>
          <w:lang w:val="en-GB"/>
        </w:rPr>
        <w:t xml:space="preserve"> further training of practitioners. Accordingly, one interviewee stressed that in his case</w:t>
      </w:r>
      <w:r w:rsidR="00C20EF8" w:rsidRPr="005D2954">
        <w:rPr>
          <w:rFonts w:eastAsia="Times New Roman" w:cs="Times New Roman"/>
          <w:szCs w:val="24"/>
          <w:lang w:val="en-GB"/>
        </w:rPr>
        <w:t>,</w:t>
      </w:r>
      <w:r w:rsidRPr="005D2954">
        <w:rPr>
          <w:rFonts w:eastAsia="Times New Roman" w:cs="Times New Roman"/>
          <w:szCs w:val="24"/>
          <w:lang w:val="en-GB"/>
        </w:rPr>
        <w:t xml:space="preserve"> it was essential to directly feed the results into practitioners’ training, wherefore he engaged in teaching activities targeted at experts rather than students. Another interviewee claimed that in order to reach people not only in Switzerland but also abroad</w:t>
      </w:r>
      <w:r w:rsidR="00C20EF8" w:rsidRPr="005D2954">
        <w:rPr>
          <w:rFonts w:eastAsia="Times New Roman" w:cs="Times New Roman"/>
          <w:szCs w:val="24"/>
          <w:lang w:val="en-GB"/>
        </w:rPr>
        <w:t>,</w:t>
      </w:r>
      <w:r w:rsidRPr="005D2954">
        <w:rPr>
          <w:rFonts w:eastAsia="Times New Roman" w:cs="Times New Roman"/>
          <w:szCs w:val="24"/>
          <w:lang w:val="en-GB"/>
        </w:rPr>
        <w:t xml:space="preserve"> a Massive Open Online Course can help overcome distance in dissemination. </w:t>
      </w:r>
    </w:p>
    <w:p w14:paraId="63D62688" w14:textId="24C8F3A4" w:rsidR="026885E4" w:rsidRPr="005D2954" w:rsidRDefault="026885E4" w:rsidP="00372A11">
      <w:pPr>
        <w:spacing w:line="276" w:lineRule="auto"/>
        <w:jc w:val="both"/>
        <w:rPr>
          <w:rFonts w:eastAsia="Times New Roman" w:cs="Times New Roman"/>
          <w:b/>
          <w:bCs/>
          <w:szCs w:val="24"/>
          <w:lang w:val="en-GB"/>
        </w:rPr>
      </w:pPr>
    </w:p>
    <w:p w14:paraId="243D43AB" w14:textId="7C4313C0"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Interviews and discussions: </w:t>
      </w:r>
      <w:r w:rsidRPr="005D2954">
        <w:rPr>
          <w:rFonts w:eastAsia="Times New Roman" w:cs="Times New Roman"/>
          <w:szCs w:val="24"/>
          <w:lang w:val="en-GB"/>
        </w:rPr>
        <w:t>Five interviewees mentioned that they gave interviews, either for magazines or during discussion rounds. Others noted that they took part in round tables which were mostly aimed at the public. Those interviewees who participat</w:t>
      </w:r>
      <w:r w:rsidR="00C20EF8" w:rsidRPr="005D2954">
        <w:rPr>
          <w:rFonts w:eastAsia="Times New Roman" w:cs="Times New Roman"/>
          <w:szCs w:val="24"/>
          <w:lang w:val="en-GB"/>
        </w:rPr>
        <w:t>ed</w:t>
      </w:r>
      <w:r w:rsidRPr="005D2954">
        <w:rPr>
          <w:rFonts w:eastAsia="Times New Roman" w:cs="Times New Roman"/>
          <w:szCs w:val="24"/>
          <w:lang w:val="en-GB"/>
        </w:rPr>
        <w:t xml:space="preserve"> in such activities highlighted that this gave them the chance to put their research more into context. Respectively, one interviewee expressed that conferences are very useful for dissemination</w:t>
      </w:r>
      <w:r w:rsidR="00C20EF8" w:rsidRPr="005D2954">
        <w:rPr>
          <w:rFonts w:eastAsia="Times New Roman" w:cs="Times New Roman"/>
          <w:szCs w:val="24"/>
          <w:lang w:val="en-GB"/>
        </w:rPr>
        <w:t>. H</w:t>
      </w:r>
      <w:r w:rsidRPr="005D2954">
        <w:rPr>
          <w:rFonts w:eastAsia="Times New Roman" w:cs="Times New Roman"/>
          <w:szCs w:val="24"/>
          <w:lang w:val="en-GB"/>
        </w:rPr>
        <w:t xml:space="preserve">owever, they are often very focused on topical details. Round tables and discussions, which are open </w:t>
      </w:r>
      <w:r w:rsidR="00C20EF8" w:rsidRPr="005D2954">
        <w:rPr>
          <w:rFonts w:eastAsia="Times New Roman" w:cs="Times New Roman"/>
          <w:szCs w:val="24"/>
          <w:lang w:val="en-GB"/>
        </w:rPr>
        <w:t>to</w:t>
      </w:r>
      <w:r w:rsidRPr="005D2954">
        <w:rPr>
          <w:rFonts w:eastAsia="Times New Roman" w:cs="Times New Roman"/>
          <w:szCs w:val="24"/>
          <w:lang w:val="en-GB"/>
        </w:rPr>
        <w:t xml:space="preserve"> the public, are more characterised by openness and less scientific language.</w:t>
      </w:r>
    </w:p>
    <w:p w14:paraId="0D4BC544" w14:textId="02A0F599" w:rsidR="026885E4" w:rsidRPr="005D2954" w:rsidRDefault="026885E4" w:rsidP="00372A11">
      <w:pPr>
        <w:spacing w:line="276" w:lineRule="auto"/>
        <w:jc w:val="both"/>
        <w:rPr>
          <w:rFonts w:eastAsia="Times New Roman" w:cs="Times New Roman"/>
          <w:szCs w:val="24"/>
          <w:lang w:val="en-GB"/>
        </w:rPr>
      </w:pPr>
    </w:p>
    <w:p w14:paraId="6E60178B" w14:textId="6F2D3FBC"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Conferences and presentations: </w:t>
      </w:r>
      <w:r w:rsidRPr="005D2954">
        <w:rPr>
          <w:rFonts w:eastAsia="Times New Roman" w:cs="Times New Roman"/>
          <w:szCs w:val="24"/>
          <w:lang w:val="en-GB"/>
        </w:rPr>
        <w:t xml:space="preserve">Two of the most used dissemination channels were conferences and presentations. Although conferences were mostly targeted at an academic audience, some interviewees mentioned that they presented their findings at conferences either </w:t>
      </w:r>
      <w:r w:rsidR="00C20EF8" w:rsidRPr="005D2954">
        <w:rPr>
          <w:rFonts w:eastAsia="Times New Roman" w:cs="Times New Roman"/>
          <w:szCs w:val="24"/>
          <w:lang w:val="en-GB"/>
        </w:rPr>
        <w:t>to</w:t>
      </w:r>
      <w:r w:rsidRPr="005D2954">
        <w:rPr>
          <w:rFonts w:eastAsia="Times New Roman" w:cs="Times New Roman"/>
          <w:szCs w:val="24"/>
          <w:lang w:val="en-GB"/>
        </w:rPr>
        <w:t xml:space="preserve"> the public or practitioners. Similarly, others highlight that they were invited to give presentations at other meetings. A lot of interview partners underline the informal parts of such events. Correspondingly, getting to know people and having dinner together can be an important step for widening one’s network and act as a stepping stone for future collaborations.</w:t>
      </w:r>
    </w:p>
    <w:p w14:paraId="6F119BAC" w14:textId="3CDB6C91" w:rsidR="026885E4" w:rsidRPr="005D2954" w:rsidRDefault="026885E4" w:rsidP="00372A11">
      <w:pPr>
        <w:spacing w:line="276" w:lineRule="auto"/>
        <w:jc w:val="both"/>
        <w:rPr>
          <w:rFonts w:eastAsia="Times New Roman" w:cs="Times New Roman"/>
          <w:szCs w:val="24"/>
          <w:lang w:val="en-GB"/>
        </w:rPr>
      </w:pPr>
    </w:p>
    <w:p w14:paraId="4047DF6D" w14:textId="2C938AC8"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Media: </w:t>
      </w:r>
      <w:r w:rsidRPr="005D2954">
        <w:rPr>
          <w:rFonts w:eastAsia="Times New Roman" w:cs="Times New Roman"/>
          <w:szCs w:val="24"/>
          <w:lang w:val="en-GB"/>
        </w:rPr>
        <w:t>One</w:t>
      </w:r>
      <w:r w:rsidR="00C20EF8" w:rsidRPr="005D2954">
        <w:rPr>
          <w:rFonts w:eastAsia="Times New Roman" w:cs="Times New Roman"/>
          <w:szCs w:val="24"/>
          <w:lang w:val="en-GB"/>
        </w:rPr>
        <w:t>-</w:t>
      </w:r>
      <w:r w:rsidRPr="005D2954">
        <w:rPr>
          <w:rFonts w:eastAsia="Times New Roman" w:cs="Times New Roman"/>
          <w:szCs w:val="24"/>
          <w:lang w:val="en-GB"/>
        </w:rPr>
        <w:t>fourth of the interviewees said that they talked to the media as a dissemination strategy. Some of them stressed that journalists were very interested in their research and that they gut numerous requests for interviews. Contrarily, others claimed that it was quite hard to raise journalists’ interest, which according to the interviewees</w:t>
      </w:r>
      <w:r w:rsidR="00C20EF8" w:rsidRPr="005D2954">
        <w:rPr>
          <w:rFonts w:eastAsia="Times New Roman" w:cs="Times New Roman"/>
          <w:szCs w:val="24"/>
          <w:lang w:val="en-GB"/>
        </w:rPr>
        <w:t>,</w:t>
      </w:r>
      <w:r w:rsidRPr="005D2954">
        <w:rPr>
          <w:rFonts w:eastAsia="Times New Roman" w:cs="Times New Roman"/>
          <w:szCs w:val="24"/>
          <w:lang w:val="en-GB"/>
        </w:rPr>
        <w:t xml:space="preserve"> was because their research phenomenon was less of a “hot topic”. Nonetheless, all of them noted that the media can be an important source for dissemination as it is able to reach an audience that researchers mostly have problems </w:t>
      </w:r>
      <w:r w:rsidR="00C20EF8" w:rsidRPr="005D2954">
        <w:rPr>
          <w:rFonts w:eastAsia="Times New Roman" w:cs="Times New Roman"/>
          <w:szCs w:val="24"/>
          <w:lang w:val="en-GB"/>
        </w:rPr>
        <w:t>reaching</w:t>
      </w:r>
      <w:r w:rsidRPr="005D2954">
        <w:rPr>
          <w:rFonts w:eastAsia="Times New Roman" w:cs="Times New Roman"/>
          <w:szCs w:val="24"/>
          <w:lang w:val="en-GB"/>
        </w:rPr>
        <w:t>.</w:t>
      </w:r>
    </w:p>
    <w:p w14:paraId="3D39C56A" w14:textId="592A4002" w:rsidR="026885E4" w:rsidRPr="005D2954" w:rsidRDefault="026885E4" w:rsidP="00372A11">
      <w:pPr>
        <w:spacing w:line="276" w:lineRule="auto"/>
        <w:jc w:val="both"/>
        <w:rPr>
          <w:rFonts w:eastAsia="Times New Roman" w:cs="Times New Roman"/>
          <w:szCs w:val="24"/>
          <w:lang w:val="en-GB"/>
        </w:rPr>
      </w:pPr>
    </w:p>
    <w:p w14:paraId="16C645C8" w14:textId="61CC5EE5"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Website: </w:t>
      </w:r>
      <w:r w:rsidRPr="005D2954">
        <w:rPr>
          <w:rFonts w:eastAsia="Times New Roman" w:cs="Times New Roman"/>
          <w:szCs w:val="24"/>
          <w:lang w:val="en-GB"/>
        </w:rPr>
        <w:t>Sometimes</w:t>
      </w:r>
      <w:r w:rsidR="00C20EF8" w:rsidRPr="005D2954">
        <w:rPr>
          <w:rFonts w:eastAsia="Times New Roman" w:cs="Times New Roman"/>
          <w:szCs w:val="24"/>
          <w:lang w:val="en-GB"/>
        </w:rPr>
        <w:t>,</w:t>
      </w:r>
      <w:r w:rsidRPr="005D2954">
        <w:rPr>
          <w:rFonts w:eastAsia="Times New Roman" w:cs="Times New Roman"/>
          <w:szCs w:val="24"/>
          <w:lang w:val="en-GB"/>
        </w:rPr>
        <w:t xml:space="preserve"> research projects were represented and summarised on specific websites. Those interviewees who mentioned open-access databases also referred to their projects’ website</w:t>
      </w:r>
      <w:r w:rsidR="00C20EF8" w:rsidRPr="005D2954">
        <w:rPr>
          <w:rFonts w:eastAsia="Times New Roman" w:cs="Times New Roman"/>
          <w:szCs w:val="24"/>
          <w:lang w:val="en-GB"/>
        </w:rPr>
        <w:t>s</w:t>
      </w:r>
      <w:r w:rsidRPr="005D2954">
        <w:rPr>
          <w:rFonts w:eastAsia="Times New Roman" w:cs="Times New Roman"/>
          <w:szCs w:val="24"/>
          <w:lang w:val="en-GB"/>
        </w:rPr>
        <w:t xml:space="preserve"> as they provide the downloads there. However, there were a few cases where interviewees mentioned their website without having open-access material. </w:t>
      </w:r>
    </w:p>
    <w:p w14:paraId="2ED1A40E" w14:textId="49E766B5" w:rsidR="026885E4" w:rsidRPr="005D2954" w:rsidRDefault="026885E4" w:rsidP="00372A11">
      <w:pPr>
        <w:spacing w:line="276" w:lineRule="auto"/>
        <w:jc w:val="both"/>
        <w:rPr>
          <w:rFonts w:eastAsia="Times New Roman" w:cs="Times New Roman"/>
          <w:szCs w:val="24"/>
          <w:lang w:val="en-GB"/>
        </w:rPr>
      </w:pPr>
    </w:p>
    <w:p w14:paraId="6DD651DC" w14:textId="40F4139A" w:rsidR="026885E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lastRenderedPageBreak/>
        <w:t xml:space="preserve">Excursion: </w:t>
      </w:r>
      <w:r w:rsidRPr="005D2954">
        <w:rPr>
          <w:rFonts w:eastAsia="Times New Roman" w:cs="Times New Roman"/>
          <w:szCs w:val="24"/>
          <w:lang w:val="en-GB"/>
        </w:rPr>
        <w:t>Two interviewees reported that they went on excursions where they visited practice partners and experts from other countries. This enabled them to put their findings into perspective and get feedback from people who work in different contexts. According to one interviewee</w:t>
      </w:r>
      <w:r w:rsidR="00C20EF8" w:rsidRPr="005D2954">
        <w:rPr>
          <w:rFonts w:eastAsia="Times New Roman" w:cs="Times New Roman"/>
          <w:szCs w:val="24"/>
          <w:lang w:val="en-GB"/>
        </w:rPr>
        <w:t>,</w:t>
      </w:r>
      <w:r w:rsidRPr="005D2954">
        <w:rPr>
          <w:rFonts w:eastAsia="Times New Roman" w:cs="Times New Roman"/>
          <w:szCs w:val="24"/>
          <w:lang w:val="en-GB"/>
        </w:rPr>
        <w:t xml:space="preserve"> this allowed the research team not only to take about their findings but also to acquire deeper knowledge about the structures and practices outside their research field.</w:t>
      </w:r>
    </w:p>
    <w:p w14:paraId="6EA0DB27" w14:textId="77777777" w:rsidR="00673EE5" w:rsidRPr="005D2954" w:rsidRDefault="00673EE5" w:rsidP="00372A11">
      <w:pPr>
        <w:pStyle w:val="ListParagraph"/>
        <w:spacing w:line="276" w:lineRule="auto"/>
        <w:jc w:val="both"/>
        <w:rPr>
          <w:rFonts w:eastAsia="Times New Roman" w:cs="Times New Roman"/>
          <w:szCs w:val="24"/>
          <w:lang w:val="en-GB"/>
        </w:rPr>
      </w:pPr>
    </w:p>
    <w:p w14:paraId="237EBCB1" w14:textId="2C0449B3" w:rsidR="659EA0E1" w:rsidRDefault="6CAB2F4F" w:rsidP="00372A11">
      <w:pPr>
        <w:pStyle w:val="Heading2"/>
        <w:spacing w:line="276" w:lineRule="auto"/>
        <w:rPr>
          <w:rFonts w:ascii="Times New Roman" w:eastAsia="Times New Roman" w:hAnsi="Times New Roman" w:cs="Times New Roman"/>
          <w:lang w:val="en-GB"/>
        </w:rPr>
      </w:pPr>
      <w:bookmarkStart w:id="22" w:name="_Toc100234036"/>
      <w:r w:rsidRPr="005D2954">
        <w:rPr>
          <w:rFonts w:ascii="Times New Roman" w:eastAsia="Times New Roman" w:hAnsi="Times New Roman" w:cs="Times New Roman"/>
          <w:lang w:val="en-GB"/>
        </w:rPr>
        <w:t xml:space="preserve">Interactions and </w:t>
      </w:r>
      <w:proofErr w:type="spellStart"/>
      <w:r w:rsidRPr="005D2954">
        <w:rPr>
          <w:rFonts w:ascii="Times New Roman" w:eastAsia="Times New Roman" w:hAnsi="Times New Roman" w:cs="Times New Roman"/>
          <w:lang w:val="en-GB"/>
        </w:rPr>
        <w:t>transdisciplinarity</w:t>
      </w:r>
      <w:bookmarkEnd w:id="22"/>
      <w:proofErr w:type="spellEnd"/>
    </w:p>
    <w:p w14:paraId="3B8C2C79" w14:textId="77777777" w:rsidR="00673EE5" w:rsidRPr="00673EE5" w:rsidRDefault="00673EE5" w:rsidP="00372A11">
      <w:pPr>
        <w:spacing w:line="276" w:lineRule="auto"/>
        <w:rPr>
          <w:lang w:val="en-GB"/>
        </w:rPr>
      </w:pPr>
    </w:p>
    <w:p w14:paraId="2AE4E84B" w14:textId="0B92ECA3" w:rsidR="00FF095F" w:rsidRDefault="00FF095F" w:rsidP="00372A11">
      <w:pPr>
        <w:pStyle w:val="Heading3"/>
        <w:spacing w:line="276" w:lineRule="auto"/>
        <w:rPr>
          <w:rFonts w:ascii="Times New Roman" w:hAnsi="Times New Roman" w:cs="Times New Roman"/>
          <w:lang w:val="en-GB"/>
        </w:rPr>
      </w:pPr>
      <w:bookmarkStart w:id="23" w:name="_Toc100234037"/>
      <w:r w:rsidRPr="005D2954">
        <w:rPr>
          <w:rFonts w:ascii="Times New Roman" w:hAnsi="Times New Roman" w:cs="Times New Roman"/>
          <w:lang w:val="en-GB"/>
        </w:rPr>
        <w:t xml:space="preserve">Exchanges during the three stages of a </w:t>
      </w:r>
      <w:commentRangeStart w:id="24"/>
      <w:r w:rsidRPr="005D2954">
        <w:rPr>
          <w:rFonts w:ascii="Times New Roman" w:hAnsi="Times New Roman" w:cs="Times New Roman"/>
          <w:lang w:val="en-GB"/>
        </w:rPr>
        <w:t>project</w:t>
      </w:r>
      <w:bookmarkEnd w:id="23"/>
      <w:commentRangeEnd w:id="24"/>
      <w:r w:rsidR="006F1200">
        <w:rPr>
          <w:rStyle w:val="CommentReference"/>
          <w:rFonts w:ascii="Times New Roman" w:eastAsiaTheme="minorHAnsi" w:hAnsi="Times New Roman" w:cstheme="minorBidi"/>
          <w:color w:val="auto"/>
        </w:rPr>
        <w:commentReference w:id="24"/>
      </w:r>
    </w:p>
    <w:p w14:paraId="1E8CD20E" w14:textId="77777777" w:rsidR="00673EE5" w:rsidRPr="00673EE5" w:rsidRDefault="00673EE5" w:rsidP="00372A11">
      <w:pPr>
        <w:spacing w:line="276" w:lineRule="auto"/>
        <w:rPr>
          <w:lang w:val="en-GB"/>
        </w:rPr>
      </w:pPr>
    </w:p>
    <w:p w14:paraId="417E0A8D" w14:textId="3FA62380" w:rsidR="15F2E4F4" w:rsidRPr="005D2954" w:rsidRDefault="6CAB2F4F" w:rsidP="00372A11">
      <w:pPr>
        <w:spacing w:line="276" w:lineRule="auto"/>
        <w:jc w:val="both"/>
        <w:rPr>
          <w:rFonts w:eastAsia="Times New Roman" w:cs="Times New Roman"/>
          <w:lang w:val="en-GB"/>
        </w:rPr>
      </w:pPr>
      <w:r w:rsidRPr="005D2954">
        <w:rPr>
          <w:rFonts w:eastAsia="Times New Roman" w:cs="Times New Roman"/>
          <w:szCs w:val="24"/>
          <w:lang w:val="en-GB"/>
        </w:rPr>
        <w:t xml:space="preserve">We differentiate between three project phases. Firstly, the proposal phase is defined as the stage during </w:t>
      </w:r>
      <w:r w:rsidR="00C20EF8" w:rsidRPr="005D2954">
        <w:rPr>
          <w:rFonts w:eastAsia="Times New Roman" w:cs="Times New Roman"/>
          <w:szCs w:val="24"/>
          <w:lang w:val="en-GB"/>
        </w:rPr>
        <w:t xml:space="preserve">which </w:t>
      </w:r>
      <w:r w:rsidRPr="005D2954">
        <w:rPr>
          <w:rFonts w:eastAsia="Times New Roman" w:cs="Times New Roman"/>
          <w:szCs w:val="24"/>
          <w:lang w:val="en-GB"/>
        </w:rPr>
        <w:t>the project plan is developed</w:t>
      </w:r>
      <w:r w:rsidR="00C20EF8" w:rsidRPr="005D2954">
        <w:rPr>
          <w:rFonts w:eastAsia="Times New Roman" w:cs="Times New Roman"/>
          <w:szCs w:val="24"/>
          <w:lang w:val="en-GB"/>
        </w:rPr>
        <w:t>,</w:t>
      </w:r>
      <w:r w:rsidRPr="005D2954">
        <w:rPr>
          <w:rFonts w:eastAsia="Times New Roman" w:cs="Times New Roman"/>
          <w:szCs w:val="24"/>
          <w:lang w:val="en-GB"/>
        </w:rPr>
        <w:t xml:space="preserve"> and the application to the SNSF is initiated. Sometimes, exchanges went back to the time whe</w:t>
      </w:r>
      <w:r w:rsidR="00C20EF8" w:rsidRPr="005D2954">
        <w:rPr>
          <w:rFonts w:eastAsia="Times New Roman" w:cs="Times New Roman"/>
          <w:szCs w:val="24"/>
          <w:lang w:val="en-GB"/>
        </w:rPr>
        <w:t>n</w:t>
      </w:r>
      <w:r w:rsidRPr="005D2954">
        <w:rPr>
          <w:rFonts w:eastAsia="Times New Roman" w:cs="Times New Roman"/>
          <w:szCs w:val="24"/>
          <w:lang w:val="en-GB"/>
        </w:rPr>
        <w:t xml:space="preserve"> the concrete project idea was not mature. Yet, some of these interactions then proved to be invaluable for the project outline and the subsequent execution. The second phase is the implementation phase. This stage refers to the period where a project has already started and tasks aimed at achieving the projects’ objectives, i.e. data collection, are undertaken. The third and last phase of a project is the exploitation phase</w:t>
      </w:r>
      <w:r w:rsidR="00C20EF8" w:rsidRPr="005D2954">
        <w:rPr>
          <w:rFonts w:eastAsia="Times New Roman" w:cs="Times New Roman"/>
          <w:szCs w:val="24"/>
          <w:lang w:val="en-GB"/>
        </w:rPr>
        <w:t>,</w:t>
      </w:r>
      <w:r w:rsidRPr="005D2954">
        <w:rPr>
          <w:rFonts w:eastAsia="Times New Roman" w:cs="Times New Roman"/>
          <w:szCs w:val="24"/>
          <w:lang w:val="en-GB"/>
        </w:rPr>
        <w:t xml:space="preserve"> where results are made usable (e.g., by patenting) and dissemination activities are carried out.</w:t>
      </w:r>
    </w:p>
    <w:p w14:paraId="3CB7E8E8" w14:textId="3BD53125" w:rsidR="15F2E4F4" w:rsidRPr="005D2954" w:rsidRDefault="15F2E4F4" w:rsidP="00372A11">
      <w:pPr>
        <w:spacing w:line="276" w:lineRule="auto"/>
        <w:jc w:val="both"/>
        <w:rPr>
          <w:rFonts w:eastAsia="Times New Roman" w:cs="Times New Roman"/>
          <w:szCs w:val="24"/>
        </w:rPr>
      </w:pPr>
      <w:r w:rsidRPr="005D2954">
        <w:rPr>
          <w:rFonts w:cs="Times New Roman"/>
          <w:noProof/>
        </w:rPr>
        <w:drawing>
          <wp:inline distT="0" distB="0" distL="0" distR="0" wp14:anchorId="7E35DBE9" wp14:editId="4431C3B9">
            <wp:extent cx="5300868" cy="3048000"/>
            <wp:effectExtent l="0" t="0" r="0" b="0"/>
            <wp:docPr id="1806432016" name="Grafik 1806432016"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00868" cy="3048000"/>
                    </a:xfrm>
                    <a:prstGeom prst="rect">
                      <a:avLst/>
                    </a:prstGeom>
                  </pic:spPr>
                </pic:pic>
              </a:graphicData>
            </a:graphic>
          </wp:inline>
        </w:drawing>
      </w:r>
    </w:p>
    <w:p w14:paraId="7B059F7A" w14:textId="63ACB5F9" w:rsidR="32E564EA"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Most interviewees (~80 per </w:t>
      </w:r>
      <w:commentRangeStart w:id="25"/>
      <w:r w:rsidRPr="005D2954">
        <w:rPr>
          <w:rFonts w:eastAsia="Times New Roman" w:cs="Times New Roman"/>
          <w:lang w:val="en-GB"/>
        </w:rPr>
        <w:t>cent</w:t>
      </w:r>
      <w:commentRangeEnd w:id="25"/>
      <w:r w:rsidR="000F7783">
        <w:rPr>
          <w:rStyle w:val="CommentReference"/>
        </w:rPr>
        <w:commentReference w:id="25"/>
      </w:r>
      <w:r w:rsidRPr="005D2954">
        <w:rPr>
          <w:rFonts w:eastAsia="Times New Roman" w:cs="Times New Roman"/>
          <w:lang w:val="en-GB"/>
        </w:rPr>
        <w:t xml:space="preserve">) reported interactions with non-academic actors. Most often, this transdisciplinary design was intentionally included in the research design. However, in some cases, the communication and exchange with actors outside of academia emerged during the research implementation, i.e., interviewees noticed that a particular aspect of the issue can only be solved in conjuncture with others. However, there were also cases where </w:t>
      </w:r>
      <w:r w:rsidR="00C20EF8" w:rsidRPr="005D2954">
        <w:rPr>
          <w:rFonts w:eastAsia="Times New Roman" w:cs="Times New Roman"/>
          <w:lang w:val="en-GB"/>
        </w:rPr>
        <w:t xml:space="preserve">the </w:t>
      </w:r>
      <w:r w:rsidRPr="005D2954">
        <w:rPr>
          <w:rFonts w:eastAsia="Times New Roman" w:cs="Times New Roman"/>
          <w:lang w:val="en-GB"/>
        </w:rPr>
        <w:t>exchange took only place with other researchers.</w:t>
      </w:r>
    </w:p>
    <w:p w14:paraId="7E2FE9A4" w14:textId="52625C0D"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Media: </w:t>
      </w:r>
      <w:r w:rsidRPr="005D2954">
        <w:rPr>
          <w:rFonts w:eastAsia="Times New Roman" w:cs="Times New Roman"/>
          <w:lang w:val="en-GB"/>
        </w:rPr>
        <w:t>Interactions with the media mostly occurred during the exploitation phase. In most cases, this happened incrementally instead of being planned as a part of the research project. Interviewees highlighted that in order to reach a wider audience, it is crucial to publish in non-academic outlets. However, as already discussed, exchanges with media can also be problematic since a researcher has less control over what is being said. One interviewee mentioned that although he wanted to raise awareness amongst society, he tried to communicate the outcomes in a very neutral way.</w:t>
      </w:r>
    </w:p>
    <w:p w14:paraId="17357793" w14:textId="4AAFAAA9"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think, in everything that I said, I try always to stick very closely to what we have done in our study and what findings we have. I think that was helpful in the sense that, I was not commenting on some general refugee issues, but “this is the study we have conducted. It has all these limitations, but that is what we found.” And that minimises the risk of being instrumentalised from any party.” </w:t>
      </w:r>
      <w:r w:rsidR="00DF2D0A" w:rsidRPr="005D2954">
        <w:rPr>
          <w:rFonts w:eastAsia="Times New Roman" w:cs="Times New Roman"/>
          <w:i/>
          <w:iCs/>
          <w:sz w:val="20"/>
          <w:szCs w:val="20"/>
          <w:lang w:val="en-GB"/>
        </w:rPr>
        <w:t>Interviewee 6</w:t>
      </w:r>
    </w:p>
    <w:p w14:paraId="45E9DA51" w14:textId="6639946F"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One interviewee highlighted that it is helpful to know someone who works at a media outlet and to, hence, develop a network of reporters. This way, researchers can benefit from a greater involvement and can thus be ascertained that their findings are communicated in a value-free way. Furthermore, it was emphasized that researchers often are not skilled in communicating with the public, i.e</w:t>
      </w:r>
      <w:r w:rsidR="00C20EF8" w:rsidRPr="005D2954">
        <w:rPr>
          <w:rFonts w:eastAsia="Times New Roman" w:cs="Times New Roman"/>
          <w:szCs w:val="24"/>
          <w:lang w:val="en-GB"/>
        </w:rPr>
        <w:t>.</w:t>
      </w:r>
      <w:r w:rsidRPr="005D2954">
        <w:rPr>
          <w:rFonts w:eastAsia="Times New Roman" w:cs="Times New Roman"/>
          <w:szCs w:val="24"/>
          <w:lang w:val="en-GB"/>
        </w:rPr>
        <w:t>, they use too scientific vocabulary and miss rhetoric</w:t>
      </w:r>
      <w:r w:rsidR="00C20EF8" w:rsidRPr="005D2954">
        <w:rPr>
          <w:rFonts w:eastAsia="Times New Roman" w:cs="Times New Roman"/>
          <w:szCs w:val="24"/>
          <w:lang w:val="en-GB"/>
        </w:rPr>
        <w:t>al</w:t>
      </w:r>
      <w:r w:rsidRPr="005D2954">
        <w:rPr>
          <w:rFonts w:eastAsia="Times New Roman" w:cs="Times New Roman"/>
          <w:szCs w:val="24"/>
          <w:lang w:val="en-GB"/>
        </w:rPr>
        <w:t xml:space="preserve"> skills. Hence, working together with journalists can both extend the audience as well as communication skills.  </w:t>
      </w:r>
    </w:p>
    <w:p w14:paraId="6994768A" w14:textId="4A006028"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Other researchers also spoke to outlets that are aimed toward certain target groups. For example, one interviewee reported that he talked to a university magazine which had two main advantages. Firstly, this channel operates on a less normative basis and communicates more value-free than certain daily newspapers. Secondly, it is aimed at students who hence get the opportunity to read about the research that was undertaken at the university. This can help arouse interest for research projects amongst students in general as well as communicate subject-relevant information without the learning character of classes.</w:t>
      </w:r>
    </w:p>
    <w:p w14:paraId="6F20E2E1" w14:textId="46AA0420"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Only one interviewee reported that interactions with the media took place before the exploitation phase of the Project. Accordingly, his team worked together with journalists in order to recruit people for their experiment.</w:t>
      </w:r>
    </w:p>
    <w:p w14:paraId="0A81B357" w14:textId="6C8D20CC" w:rsidR="15F2E4F4" w:rsidRPr="005D2954" w:rsidRDefault="15F2E4F4" w:rsidP="00372A11">
      <w:pPr>
        <w:spacing w:line="276" w:lineRule="auto"/>
        <w:jc w:val="both"/>
        <w:rPr>
          <w:rFonts w:eastAsia="Times New Roman" w:cs="Times New Roman"/>
          <w:b/>
          <w:bCs/>
          <w:szCs w:val="24"/>
          <w:lang w:val="en-GB"/>
        </w:rPr>
      </w:pPr>
    </w:p>
    <w:p w14:paraId="579A2114" w14:textId="568F1E14"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Target group: </w:t>
      </w:r>
      <w:r w:rsidRPr="005D2954">
        <w:rPr>
          <w:rFonts w:eastAsia="Times New Roman" w:cs="Times New Roman"/>
          <w:szCs w:val="24"/>
          <w:lang w:val="en-GB"/>
        </w:rPr>
        <w:t>Exchanges with a project’s target group mostly happened during the implementation phase. Most often</w:t>
      </w:r>
      <w:r w:rsidR="00C20EF8" w:rsidRPr="005D2954">
        <w:rPr>
          <w:rFonts w:eastAsia="Times New Roman" w:cs="Times New Roman"/>
          <w:szCs w:val="24"/>
          <w:lang w:val="en-GB"/>
        </w:rPr>
        <w:t>,</w:t>
      </w:r>
      <w:r w:rsidRPr="005D2954">
        <w:rPr>
          <w:rFonts w:eastAsia="Times New Roman" w:cs="Times New Roman"/>
          <w:szCs w:val="24"/>
          <w:lang w:val="en-GB"/>
        </w:rPr>
        <w:t xml:space="preserve"> target groups were included in the project through data collection (e.g., interviews or surveys). However, the degree of inclusion differed greatly between projects. While some project teams talked to their target group solely for the purpose of data acquisition, others continued working with the</w:t>
      </w:r>
      <w:r w:rsidR="00C20EF8" w:rsidRPr="005D2954">
        <w:rPr>
          <w:rFonts w:eastAsia="Times New Roman" w:cs="Times New Roman"/>
          <w:szCs w:val="24"/>
          <w:lang w:val="en-GB"/>
        </w:rPr>
        <w:t>m</w:t>
      </w:r>
      <w:r w:rsidRPr="005D2954">
        <w:rPr>
          <w:rFonts w:eastAsia="Times New Roman" w:cs="Times New Roman"/>
          <w:szCs w:val="24"/>
          <w:lang w:val="en-GB"/>
        </w:rPr>
        <w:t xml:space="preserve"> throughout the project. More specifically, several interview partners emphasized the need to empower the target group and ensure that they are heard by relevant stakeholders, i.e</w:t>
      </w:r>
      <w:r w:rsidR="00C20EF8" w:rsidRPr="005D2954">
        <w:rPr>
          <w:rFonts w:eastAsia="Times New Roman" w:cs="Times New Roman"/>
          <w:szCs w:val="24"/>
          <w:lang w:val="en-GB"/>
        </w:rPr>
        <w:t>.</w:t>
      </w:r>
      <w:r w:rsidRPr="005D2954">
        <w:rPr>
          <w:rFonts w:eastAsia="Times New Roman" w:cs="Times New Roman"/>
          <w:szCs w:val="24"/>
          <w:lang w:val="en-GB"/>
        </w:rPr>
        <w:t xml:space="preserve">, practitioners and policy-makers. Yet, all interviewees who worked with their target group, stressed that it is absolutely crucial to talk to affected people when writing about them. Otherwise, one interviewee expressed </w:t>
      </w:r>
      <w:r w:rsidR="00C20EF8" w:rsidRPr="005D2954">
        <w:rPr>
          <w:rFonts w:eastAsia="Times New Roman" w:cs="Times New Roman"/>
          <w:szCs w:val="24"/>
          <w:lang w:val="en-GB"/>
        </w:rPr>
        <w:t xml:space="preserve">that </w:t>
      </w:r>
      <w:r w:rsidRPr="005D2954">
        <w:rPr>
          <w:rFonts w:eastAsia="Times New Roman" w:cs="Times New Roman"/>
          <w:szCs w:val="24"/>
          <w:lang w:val="en-GB"/>
        </w:rPr>
        <w:t xml:space="preserve">social science misses its goal to deliver outcomes that are as close to the reality of those affected as possible. Nonetheless, other </w:t>
      </w:r>
      <w:r w:rsidRPr="005D2954">
        <w:rPr>
          <w:rFonts w:eastAsia="Times New Roman" w:cs="Times New Roman"/>
          <w:szCs w:val="24"/>
          <w:lang w:val="en-GB"/>
        </w:rPr>
        <w:lastRenderedPageBreak/>
        <w:t>researchers who did not have a social science background stresse</w:t>
      </w:r>
      <w:r w:rsidR="00C20EF8" w:rsidRPr="005D2954">
        <w:rPr>
          <w:rFonts w:eastAsia="Times New Roman" w:cs="Times New Roman"/>
          <w:szCs w:val="24"/>
          <w:lang w:val="en-GB"/>
        </w:rPr>
        <w:t>d</w:t>
      </w:r>
      <w:r w:rsidRPr="005D2954">
        <w:rPr>
          <w:rFonts w:eastAsia="Times New Roman" w:cs="Times New Roman"/>
          <w:szCs w:val="24"/>
          <w:lang w:val="en-GB"/>
        </w:rPr>
        <w:t xml:space="preserve"> something very similar. Correspondingly, one researcher coming from natural science highlighted that as soon as science affects one or several groups of people, they should be given a chance to participate in the project and express themselves.</w:t>
      </w:r>
    </w:p>
    <w:p w14:paraId="2B3E0B24" w14:textId="4B81D9B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Some interview partners also mentioned interactions with target groups in the proposal phase. For example, one PI recounted that before the project started, his team talked to acquaintances who could be possible participants of the project in order to better understand the phenomenon. Accordingly, this enabled the researchers to adapt the proposal as well as to refer back to an already existing pool of participants</w:t>
      </w:r>
      <w:r w:rsidR="00C20EF8" w:rsidRPr="005D2954">
        <w:rPr>
          <w:rFonts w:eastAsia="Times New Roman" w:cs="Times New Roman"/>
          <w:szCs w:val="24"/>
          <w:lang w:val="en-GB"/>
        </w:rPr>
        <w:t>,</w:t>
      </w:r>
      <w:r w:rsidRPr="005D2954">
        <w:rPr>
          <w:rFonts w:eastAsia="Times New Roman" w:cs="Times New Roman"/>
          <w:szCs w:val="24"/>
          <w:lang w:val="en-GB"/>
        </w:rPr>
        <w:t xml:space="preserve"> which saved time during the project implementation phase.</w:t>
      </w:r>
    </w:p>
    <w:p w14:paraId="0A4D6716" w14:textId="0B77784B"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 a few circumstances, the target group was also included in the exploitation phase of a project. One interviewee, for example, reported that she consulted her target group while simultaneously talking to practitioners and decision-makers in order to assure that the target group does not get misrepresented. Another interview partner reported that his team included participants in the writing process:</w:t>
      </w:r>
    </w:p>
    <w:p w14:paraId="2C5DD541" w14:textId="4FD0E2C9"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“[A]s regards the extracts from interviews that we inserted into scientific productions, we always sent the articles back to the people concerned. They had the whole article, not just their quotes, and we told them that's what we said, and some of them gave us feedback on their quotes but also on the article itself, by providing clarifications, explaining such and such a thing that they thought we might have misunderstood. It's very interesting because we're used to feedback from colleagues, everyone knows that, it's very interesting too, but the fact that we also have feedback from the actors themselves is quite interesting.” </w:t>
      </w:r>
      <w:r w:rsidR="00DF2D0A" w:rsidRPr="005D2954">
        <w:rPr>
          <w:rFonts w:eastAsia="Times New Roman" w:cs="Times New Roman"/>
          <w:i/>
          <w:iCs/>
          <w:sz w:val="20"/>
          <w:szCs w:val="20"/>
          <w:lang w:val="en-GB"/>
        </w:rPr>
        <w:t>Interviewee 7</w:t>
      </w:r>
    </w:p>
    <w:p w14:paraId="5B4B278A" w14:textId="184D0B7D" w:rsidR="15F2E4F4" w:rsidRPr="005D2954" w:rsidRDefault="15F2E4F4" w:rsidP="00372A11">
      <w:pPr>
        <w:spacing w:line="276" w:lineRule="auto"/>
        <w:jc w:val="both"/>
        <w:rPr>
          <w:rFonts w:eastAsia="Times New Roman" w:cs="Times New Roman"/>
          <w:b/>
          <w:bCs/>
          <w:szCs w:val="24"/>
          <w:lang w:val="en-GB"/>
        </w:rPr>
      </w:pPr>
    </w:p>
    <w:p w14:paraId="063C041D" w14:textId="49EB3F35"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Practitioners: </w:t>
      </w:r>
      <w:r w:rsidRPr="005D2954">
        <w:rPr>
          <w:rFonts w:eastAsia="Times New Roman" w:cs="Times New Roman"/>
          <w:szCs w:val="24"/>
          <w:lang w:val="en-GB"/>
        </w:rPr>
        <w:t>Practitioners were included in all project phases. Some PIs reported that they talked to practitioners in the proposal phase in order to ensure their participation in the later stages of the project. Moreover, it was highlighted that practitioners can contribute to the proposal by expressing their more applied and practical knowledge. This brings several benefits to the project. First, the proposal incorporates several perspectives making the propositions more holistic. Second, it increases the chances of the proposal as funding organisations often value a transdisciplinary research design. Third, it makes the undertakings more applicable to “the real world” and</w:t>
      </w:r>
      <w:r w:rsidR="00C20EF8" w:rsidRPr="005D2954">
        <w:rPr>
          <w:rFonts w:eastAsia="Times New Roman" w:cs="Times New Roman"/>
          <w:szCs w:val="24"/>
          <w:lang w:val="en-GB"/>
        </w:rPr>
        <w:t>,</w:t>
      </w:r>
      <w:r w:rsidRPr="005D2954">
        <w:rPr>
          <w:rFonts w:eastAsia="Times New Roman" w:cs="Times New Roman"/>
          <w:szCs w:val="24"/>
          <w:lang w:val="en-GB"/>
        </w:rPr>
        <w:t xml:space="preserve"> subsequently, outcomes more usable for experts outside academia. Fourth, practitioners can give valuable feedback to a proposal which enables researchers to make necessary adjustments. For example, one interviewee who spoke to a Swiss association for retirement during the proposal phase noted that this exchange improved her proposal significantly and helped to sharpen her research question. Fifth, it might change the direction of a research project more drastically as practitioners raise researcher’s attention to certain problems that appear in their work. Hence, early interactions with practitioners can also benefit scientific research as their experiences might touch upon issues that have hardly been considered in research so far.</w:t>
      </w:r>
    </w:p>
    <w:p w14:paraId="352EF3E4" w14:textId="40A9D85F" w:rsidR="15F2E4F4" w:rsidRPr="005D2954" w:rsidRDefault="6CAB2F4F" w:rsidP="00372A11">
      <w:pPr>
        <w:spacing w:line="276" w:lineRule="auto"/>
        <w:ind w:left="680"/>
        <w:jc w:val="both"/>
        <w:rPr>
          <w:rFonts w:eastAsia="Times New Roman" w:cs="Times New Roman"/>
          <w:b/>
          <w:bCs/>
          <w:szCs w:val="24"/>
          <w:lang w:val="en-GB"/>
        </w:rPr>
      </w:pPr>
      <w:r w:rsidRPr="005D2954">
        <w:rPr>
          <w:rFonts w:eastAsia="Times New Roman" w:cs="Times New Roman"/>
          <w:szCs w:val="24"/>
          <w:lang w:val="en-GB"/>
        </w:rPr>
        <w:t>Further, several interview partners highlighted the continuous contact with practitioners</w:t>
      </w:r>
      <w:r w:rsidR="00C20EF8" w:rsidRPr="005D2954">
        <w:rPr>
          <w:rFonts w:eastAsia="Times New Roman" w:cs="Times New Roman"/>
          <w:szCs w:val="24"/>
          <w:lang w:val="en-GB"/>
        </w:rPr>
        <w:t>,</w:t>
      </w:r>
      <w:r w:rsidRPr="005D2954">
        <w:rPr>
          <w:rFonts w:eastAsia="Times New Roman" w:cs="Times New Roman"/>
          <w:szCs w:val="24"/>
          <w:lang w:val="en-GB"/>
        </w:rPr>
        <w:t xml:space="preserve"> which allows them to revert to a network of praxis partners who might be interested in conducting projects together. Lastly, exchanges during the proposal phase </w:t>
      </w:r>
      <w:r w:rsidRPr="005D2954">
        <w:rPr>
          <w:rFonts w:eastAsia="Times New Roman" w:cs="Times New Roman"/>
          <w:szCs w:val="24"/>
          <w:lang w:val="en-GB"/>
        </w:rPr>
        <w:lastRenderedPageBreak/>
        <w:t xml:space="preserve">of projects can facilitate later access to the field as practitioners might have contacts they can pass on and can hence, act as gatekeepers. </w:t>
      </w:r>
    </w:p>
    <w:p w14:paraId="34FC90CF" w14:textId="3219F686"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 many cases, practitioners were also consulted during the implementation phase. For instance, practitioners helped with data collection either directly by participating in interviews or indirectly by providing secondary data. In other contexts, practitioners supported researchers with the planning and refinement of their method (e.g., drafting questions for surveys). There were also interactions beyond the immediate data collection and analysis phase. One interviewee highlighted that there are continuous feedback loops with practitioners after the data has been collected:</w:t>
      </w:r>
    </w:p>
    <w:p w14:paraId="72A06BB2" w14:textId="588F8973"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perhaps it should be said that during the project, we are not in an approach where we come to the field, we collect the data and we leave. When the data is collected, there is also a whole restitution process which takes place during the project. Every three or four months. Afterwards, it depends on the project. The idea is: during the course of the project, between the beginning, the collection of data and the end of the analysis, there are moments of intermediate feedback. We are also in the process of giving the teams our understanding, our working hypotheses and how we understand them. If they don't validate, we say to ourselves that there is something we haven't understood. So, participation is important. It is really important.” </w:t>
      </w:r>
      <w:r w:rsidR="00DF2D0A" w:rsidRPr="005D2954">
        <w:rPr>
          <w:rFonts w:eastAsia="Times New Roman" w:cs="Times New Roman"/>
          <w:i/>
          <w:iCs/>
          <w:sz w:val="20"/>
          <w:szCs w:val="20"/>
          <w:lang w:val="en-GB"/>
        </w:rPr>
        <w:t>Interviewee 1</w:t>
      </w:r>
    </w:p>
    <w:p w14:paraId="7D01EA48" w14:textId="2C1921A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Generally, a lot of interview partners said that there were interactions with practitioners in the exploitation phase and even after the end of the project. In many cases, these exchanges took place within the scope of conferences or events where findings are presented and discussed. In some circumstances, feedback regarding the interpretation of results was also obtained. One interviewee claimed that when he discussed the outcomes of the project, praxis partners provided criticism and their perceptions which partly changed his view of the results. Generally, contact with practitioners during the exploitation phase seems to foster discussions and dialogue. Five interviewees mentioned that they included professionals in the writing process, for example, as co-authors of scientific publications. One interviewee claimed that this also helps with dissemination outside academia because practitioners carry project outcomes into their specific fields and communicate them to other professionals in the field.</w:t>
      </w:r>
    </w:p>
    <w:p w14:paraId="5F76E825" w14:textId="588A3DBD"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While in most circumstances, interactions with practitioners prevailed throughout the course of the projects, some PIs said that interactions with new practitioners took place at the end of their projects. For example, one researcher said that once the results of the project were available, the project team approached practitioners directly in order to share insights and provide data.</w:t>
      </w:r>
    </w:p>
    <w:p w14:paraId="77CDA860" w14:textId="3C4D2353" w:rsidR="15F2E4F4" w:rsidRPr="005D2954" w:rsidRDefault="15F2E4F4" w:rsidP="00372A11">
      <w:pPr>
        <w:spacing w:line="276" w:lineRule="auto"/>
        <w:jc w:val="both"/>
        <w:rPr>
          <w:rFonts w:eastAsia="Times New Roman" w:cs="Times New Roman"/>
          <w:szCs w:val="24"/>
          <w:lang w:val="en-GB"/>
        </w:rPr>
      </w:pPr>
    </w:p>
    <w:p w14:paraId="6C87A611" w14:textId="77777777" w:rsidR="00372A11"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Industry/Businesses: </w:t>
      </w:r>
      <w:r w:rsidRPr="005D2954">
        <w:rPr>
          <w:rFonts w:eastAsia="Times New Roman" w:cs="Times New Roman"/>
          <w:szCs w:val="24"/>
          <w:lang w:val="en-GB"/>
        </w:rPr>
        <w:t>Only natural science projects exhibited exchanges with companies or industry representatives. Correspondingly, six interviewees reported that they reached out to businesses. Mos</w:t>
      </w:r>
      <w:r w:rsidR="00C20EF8" w:rsidRPr="005D2954">
        <w:rPr>
          <w:rFonts w:eastAsia="Times New Roman" w:cs="Times New Roman"/>
          <w:szCs w:val="24"/>
          <w:lang w:val="en-GB"/>
        </w:rPr>
        <w:t>t</w:t>
      </w:r>
      <w:r w:rsidRPr="005D2954">
        <w:rPr>
          <w:rFonts w:eastAsia="Times New Roman" w:cs="Times New Roman"/>
          <w:szCs w:val="24"/>
          <w:lang w:val="en-GB"/>
        </w:rPr>
        <w:t>ly, these interactions took place in the exploitation phase. All of those interview partners who communicated with industries claimed that in their field</w:t>
      </w:r>
      <w:r w:rsidR="00C20EF8" w:rsidRPr="005D2954">
        <w:rPr>
          <w:rFonts w:eastAsia="Times New Roman" w:cs="Times New Roman"/>
          <w:szCs w:val="24"/>
          <w:lang w:val="en-GB"/>
        </w:rPr>
        <w:t>,</w:t>
      </w:r>
      <w:r w:rsidRPr="005D2954">
        <w:rPr>
          <w:rFonts w:eastAsia="Times New Roman" w:cs="Times New Roman"/>
          <w:szCs w:val="24"/>
          <w:lang w:val="en-GB"/>
        </w:rPr>
        <w:t xml:space="preserve"> it is essential to build relationships with industrial partners in order to make project results usable outside academia. A few interviewees also claimed that in order to make a project usable, commercialisation is crucial. </w:t>
      </w:r>
    </w:p>
    <w:p w14:paraId="341BD24C" w14:textId="3B2744D0" w:rsidR="15F2E4F4" w:rsidRPr="005D2954" w:rsidRDefault="6CAB2F4F" w:rsidP="00372A11">
      <w:pPr>
        <w:pStyle w:val="ListParagraph"/>
        <w:spacing w:line="276" w:lineRule="auto"/>
        <w:jc w:val="both"/>
        <w:rPr>
          <w:rFonts w:eastAsia="Times New Roman" w:cs="Times New Roman"/>
          <w:szCs w:val="24"/>
          <w:lang w:val="en-GB"/>
        </w:rPr>
      </w:pPr>
      <w:r w:rsidRPr="005D2954">
        <w:rPr>
          <w:rFonts w:eastAsia="Times New Roman" w:cs="Times New Roman"/>
          <w:szCs w:val="24"/>
          <w:lang w:val="en-GB"/>
        </w:rPr>
        <w:lastRenderedPageBreak/>
        <w:t>However, this is only possible with the support of industry partners and</w:t>
      </w:r>
      <w:r w:rsidR="00C20EF8" w:rsidRPr="005D2954">
        <w:rPr>
          <w:rFonts w:eastAsia="Times New Roman" w:cs="Times New Roman"/>
          <w:szCs w:val="24"/>
          <w:lang w:val="en-GB"/>
        </w:rPr>
        <w:t>,</w:t>
      </w:r>
      <w:r w:rsidRPr="005D2954">
        <w:rPr>
          <w:rFonts w:eastAsia="Times New Roman" w:cs="Times New Roman"/>
          <w:szCs w:val="24"/>
          <w:lang w:val="en-GB"/>
        </w:rPr>
        <w:t xml:space="preserve"> more specifically, with larger investments.</w:t>
      </w:r>
    </w:p>
    <w:p w14:paraId="68C5D8B7" w14:textId="4B05FC91"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Generally, all of these five interview partners claimed that there are still ongoing collaborations or exchanges with their industry partners. In some cases, research agreements were made after the project ended. Such agreements benefit both sides as researchers are guaranteed further funding for their research</w:t>
      </w:r>
      <w:r w:rsidR="00C20EF8" w:rsidRPr="005D2954">
        <w:rPr>
          <w:rFonts w:eastAsia="Times New Roman" w:cs="Times New Roman"/>
          <w:szCs w:val="24"/>
          <w:lang w:val="en-GB"/>
        </w:rPr>
        <w:t>,</w:t>
      </w:r>
      <w:r w:rsidRPr="005D2954">
        <w:rPr>
          <w:rFonts w:eastAsia="Times New Roman" w:cs="Times New Roman"/>
          <w:szCs w:val="24"/>
          <w:lang w:val="en-GB"/>
        </w:rPr>
        <w:t xml:space="preserve"> and businesses benefit from research undertaken in their niche. However, it is underlined that such agreements can be difficult and time-consuming to negotiate and do not always succeed.</w:t>
      </w:r>
    </w:p>
    <w:p w14:paraId="502C3428" w14:textId="694E202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Another aspect is the explicit search for investors or venture capitalists. One interviewee, for example, reported that after the successful end of his project, he wanted to make his product more accessible by entering the market. In order to make his product ready for the market, he needed considerable investments</w:t>
      </w:r>
      <w:r w:rsidR="00C20EF8" w:rsidRPr="005D2954">
        <w:rPr>
          <w:rFonts w:eastAsia="Times New Roman" w:cs="Times New Roman"/>
          <w:szCs w:val="24"/>
          <w:lang w:val="en-GB"/>
        </w:rPr>
        <w:t>,</w:t>
      </w:r>
      <w:r w:rsidRPr="005D2954">
        <w:rPr>
          <w:rFonts w:eastAsia="Times New Roman" w:cs="Times New Roman"/>
          <w:szCs w:val="24"/>
          <w:lang w:val="en-GB"/>
        </w:rPr>
        <w:t xml:space="preserve"> which he hoped to get by specifically approaching businesses.</w:t>
      </w:r>
    </w:p>
    <w:p w14:paraId="7F42CBD7" w14:textId="7533E728"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Some of these interviewees also mentioned exchanges during the implementation phase. These interactions comprised mainly the provision of resource and technical discussions. It was highlighted that most often</w:t>
      </w:r>
      <w:r w:rsidR="00C20EF8" w:rsidRPr="005D2954">
        <w:rPr>
          <w:rFonts w:eastAsia="Times New Roman" w:cs="Times New Roman"/>
          <w:szCs w:val="24"/>
          <w:lang w:val="en-GB"/>
        </w:rPr>
        <w:t>,</w:t>
      </w:r>
      <w:r w:rsidRPr="005D2954">
        <w:rPr>
          <w:rFonts w:eastAsia="Times New Roman" w:cs="Times New Roman"/>
          <w:szCs w:val="24"/>
          <w:lang w:val="en-GB"/>
        </w:rPr>
        <w:t xml:space="preserve"> links to industries are already established when working in a field for several years. Hence, interviewees referred to a “successful synergy” between researchers and companies who continuously work together and benefit from the resources and knowledge of the respective partner. </w:t>
      </w:r>
    </w:p>
    <w:p w14:paraId="7CB2FB8A" w14:textId="625A644A"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Other researchers:</w:t>
      </w:r>
      <w:r w:rsidRPr="005D2954">
        <w:rPr>
          <w:rFonts w:eastAsia="Times New Roman" w:cs="Times New Roman"/>
          <w:szCs w:val="24"/>
          <w:lang w:val="en-GB"/>
        </w:rPr>
        <w:t xml:space="preserve"> Many interviewees reported interactions with other researchers during the proposal phase. For example, one PI highlighted that in order to better understand the issue at stake</w:t>
      </w:r>
      <w:r w:rsidR="00C20EF8" w:rsidRPr="005D2954">
        <w:rPr>
          <w:rFonts w:eastAsia="Times New Roman" w:cs="Times New Roman"/>
          <w:szCs w:val="24"/>
          <w:lang w:val="en-GB"/>
        </w:rPr>
        <w:t>,</w:t>
      </w:r>
      <w:r w:rsidRPr="005D2954">
        <w:rPr>
          <w:rFonts w:eastAsia="Times New Roman" w:cs="Times New Roman"/>
          <w:szCs w:val="24"/>
          <w:lang w:val="en-GB"/>
        </w:rPr>
        <w:t xml:space="preserve"> it was crucial to incorporate different perspectives early on. While in some cases, other researchers were only consolidated during this stage, others worked on the proposal collaboratively. Further, it was noted that the proposal phase is also vital for building a consortium of research partners. According to several interviewees, if the research design is supposed to be interdisciplinary, collaboration with other researchers should begin during the proposal phase. This ensures that competenc</w:t>
      </w:r>
      <w:r w:rsidR="00C20EF8" w:rsidRPr="005D2954">
        <w:rPr>
          <w:rFonts w:eastAsia="Times New Roman" w:cs="Times New Roman"/>
          <w:szCs w:val="24"/>
          <w:lang w:val="en-GB"/>
        </w:rPr>
        <w:t>i</w:t>
      </w:r>
      <w:r w:rsidRPr="005D2954">
        <w:rPr>
          <w:rFonts w:eastAsia="Times New Roman" w:cs="Times New Roman"/>
          <w:szCs w:val="24"/>
          <w:lang w:val="en-GB"/>
        </w:rPr>
        <w:t>es are mobilised</w:t>
      </w:r>
      <w:r w:rsidR="00C20EF8" w:rsidRPr="005D2954">
        <w:rPr>
          <w:rFonts w:eastAsia="Times New Roman" w:cs="Times New Roman"/>
          <w:szCs w:val="24"/>
          <w:lang w:val="en-GB"/>
        </w:rPr>
        <w:t>,</w:t>
      </w:r>
      <w:r w:rsidRPr="005D2954">
        <w:rPr>
          <w:rFonts w:eastAsia="Times New Roman" w:cs="Times New Roman"/>
          <w:szCs w:val="24"/>
          <w:lang w:val="en-GB"/>
        </w:rPr>
        <w:t xml:space="preserve"> and research partners have the chance to get to know each other as early as possible.</w:t>
      </w:r>
    </w:p>
    <w:p w14:paraId="002FEE0F" w14:textId="2A509710"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Interactions during the implementation phase can be divided in</w:t>
      </w:r>
      <w:r w:rsidR="00C20EF8" w:rsidRPr="005D2954">
        <w:rPr>
          <w:rFonts w:eastAsia="Times New Roman" w:cs="Times New Roman"/>
          <w:szCs w:val="24"/>
          <w:lang w:val="en-GB"/>
        </w:rPr>
        <w:t>to</w:t>
      </w:r>
      <w:r w:rsidRPr="005D2954">
        <w:rPr>
          <w:rFonts w:eastAsia="Times New Roman" w:cs="Times New Roman"/>
          <w:szCs w:val="24"/>
          <w:lang w:val="en-GB"/>
        </w:rPr>
        <w:t xml:space="preserve"> two main categories. Firstly, some exchanges were limited to discussions at infrequent meetings. In these cases, the goal of the exchange was to share and examine preliminary results with other researchers who were otherwise not involved in the project. Contrarily, some interactions took place more synergistically, mostly with researchers who participated directly in the project. In this respect, meetings took place more frequently where updates and feedback </w:t>
      </w:r>
      <w:r w:rsidR="00C20EF8" w:rsidRPr="005D2954">
        <w:rPr>
          <w:rFonts w:eastAsia="Times New Roman" w:cs="Times New Roman"/>
          <w:szCs w:val="24"/>
          <w:lang w:val="en-GB"/>
        </w:rPr>
        <w:t>we</w:t>
      </w:r>
      <w:r w:rsidRPr="005D2954">
        <w:rPr>
          <w:rFonts w:eastAsia="Times New Roman" w:cs="Times New Roman"/>
          <w:szCs w:val="24"/>
          <w:lang w:val="en-GB"/>
        </w:rPr>
        <w:t>re provided more in detail.</w:t>
      </w:r>
    </w:p>
    <w:p w14:paraId="742871F3" w14:textId="77777777" w:rsidR="00372A11"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exploitation stage, formal interactions with other researchers happened mostly at conferences or other events. Some interviewees also mentioned that apart from conferences</w:t>
      </w:r>
      <w:r w:rsidR="00C20EF8" w:rsidRPr="005D2954">
        <w:rPr>
          <w:rFonts w:eastAsia="Times New Roman" w:cs="Times New Roman"/>
          <w:szCs w:val="24"/>
          <w:lang w:val="en-GB"/>
        </w:rPr>
        <w:t>,</w:t>
      </w:r>
      <w:r w:rsidRPr="005D2954">
        <w:rPr>
          <w:rFonts w:eastAsia="Times New Roman" w:cs="Times New Roman"/>
          <w:szCs w:val="24"/>
          <w:lang w:val="en-GB"/>
        </w:rPr>
        <w:t xml:space="preserve"> they approached or were approached by other researchers with the objective of future research collaborations. </w:t>
      </w:r>
    </w:p>
    <w:p w14:paraId="6AB4A306" w14:textId="2AFAD775"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lastRenderedPageBreak/>
        <w:t>When it comes to informal exchanges, interviewees stressed that they talked a lot to colleagues from the same organisations</w:t>
      </w:r>
      <w:r w:rsidR="00C20EF8" w:rsidRPr="005D2954">
        <w:rPr>
          <w:rFonts w:eastAsia="Times New Roman" w:cs="Times New Roman"/>
          <w:szCs w:val="24"/>
          <w:lang w:val="en-GB"/>
        </w:rPr>
        <w:t>,</w:t>
      </w:r>
      <w:r w:rsidRPr="005D2954">
        <w:rPr>
          <w:rFonts w:eastAsia="Times New Roman" w:cs="Times New Roman"/>
          <w:szCs w:val="24"/>
          <w:lang w:val="en-GB"/>
        </w:rPr>
        <w:t xml:space="preserve"> which in many cases also proved to be fruitful for further cooperation and knowledge transfer.</w:t>
      </w:r>
    </w:p>
    <w:p w14:paraId="1EF1DA2A" w14:textId="65C61D4D"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Citizens:</w:t>
      </w:r>
      <w:r w:rsidRPr="005D2954">
        <w:rPr>
          <w:rFonts w:eastAsia="Times New Roman" w:cs="Times New Roman"/>
          <w:szCs w:val="24"/>
          <w:lang w:val="en-GB"/>
        </w:rPr>
        <w:t xml:space="preserve"> All interactions with citizens or the wider society took place during the exploitation phase. In almost all cases where exchanges with citizens were identified, these interactions happened </w:t>
      </w:r>
      <w:r w:rsidR="00C20EF8" w:rsidRPr="005D2954">
        <w:rPr>
          <w:rFonts w:eastAsia="Times New Roman" w:cs="Times New Roman"/>
          <w:szCs w:val="24"/>
          <w:lang w:val="en-GB"/>
        </w:rPr>
        <w:t>with</w:t>
      </w:r>
      <w:r w:rsidRPr="005D2954">
        <w:rPr>
          <w:rFonts w:eastAsia="Times New Roman" w:cs="Times New Roman"/>
          <w:szCs w:val="24"/>
          <w:lang w:val="en-GB"/>
        </w:rPr>
        <w:t xml:space="preserve">in the scope of non-scientific conferences or conventions. Hence, most projects that included citizens in their project did so by disseminating project results at specific events. One interviewee reported that his project team engaged in discussions with citizens not only at public events but also in everyday life. The aim of these discussions was to raise awareness of the research topic and to get insights into the public’s perspectives. </w:t>
      </w:r>
    </w:p>
    <w:p w14:paraId="08B78239" w14:textId="3FA5493B" w:rsidR="15F2E4F4" w:rsidRPr="005D2954" w:rsidRDefault="15F2E4F4" w:rsidP="00372A11">
      <w:pPr>
        <w:spacing w:line="276" w:lineRule="auto"/>
        <w:jc w:val="both"/>
        <w:rPr>
          <w:rFonts w:eastAsia="Times New Roman" w:cs="Times New Roman"/>
          <w:b/>
          <w:bCs/>
          <w:szCs w:val="24"/>
          <w:lang w:val="en-GB"/>
        </w:rPr>
      </w:pPr>
    </w:p>
    <w:p w14:paraId="501CA497" w14:textId="7C5F095B"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Political actors and policy-makers: </w:t>
      </w:r>
      <w:r w:rsidRPr="005D2954">
        <w:rPr>
          <w:rFonts w:eastAsia="Times New Roman" w:cs="Times New Roman"/>
          <w:szCs w:val="24"/>
          <w:lang w:val="en-GB"/>
        </w:rPr>
        <w:t>Almost 75 per cent of interviewees interacted with policy-makers at some stage of their project. During the proposal phase</w:t>
      </w:r>
      <w:r w:rsidR="00C20EF8" w:rsidRPr="005D2954">
        <w:rPr>
          <w:rFonts w:eastAsia="Times New Roman" w:cs="Times New Roman"/>
          <w:szCs w:val="24"/>
          <w:lang w:val="en-GB"/>
        </w:rPr>
        <w:t>,</w:t>
      </w:r>
      <w:r w:rsidRPr="005D2954">
        <w:rPr>
          <w:rFonts w:eastAsia="Times New Roman" w:cs="Times New Roman"/>
          <w:szCs w:val="24"/>
          <w:lang w:val="en-GB"/>
        </w:rPr>
        <w:t xml:space="preserve"> most interactions regarded the presentation of the project idea and discussions for further collaboration. One interviewee mentioned that she found it essential to include decision-makers early on and to keep them updated about the project in order to achieve a shift in perspectives. Similarly, others highlighted that interactions with policy-makers were useful to prove the practice-relevance of the project idea and to get people on board who are directly confronted with specific issues. Another interview partner claimed that policy-makers are essential to promote the project and its implementation in a larger context which is why they should already be involved in the proposal phase. </w:t>
      </w:r>
    </w:p>
    <w:p w14:paraId="1976AB40" w14:textId="64F6E7F6"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implementation phase</w:t>
      </w:r>
      <w:r w:rsidR="00C20EF8" w:rsidRPr="005D2954">
        <w:rPr>
          <w:rFonts w:eastAsia="Times New Roman" w:cs="Times New Roman"/>
          <w:szCs w:val="24"/>
          <w:lang w:val="en-GB"/>
        </w:rPr>
        <w:t>,</w:t>
      </w:r>
      <w:r w:rsidRPr="005D2954">
        <w:rPr>
          <w:rFonts w:eastAsia="Times New Roman" w:cs="Times New Roman"/>
          <w:szCs w:val="24"/>
          <w:lang w:val="en-GB"/>
        </w:rPr>
        <w:t xml:space="preserve"> interactions were more restricted than in the previous project stage. However, three main matters can be identified. First, some researchers engaged with policy-makers for feedback reasons. More specifically, interactions took place in order to provide updates to political actors and to obtain guidance and recommendations. Second, policy-makers were contacted with the aim of receiving resources or data. And lastly, decision-makers were actively involved in the data collection process, e.g., by participating in interviews.</w:t>
      </w:r>
    </w:p>
    <w:p w14:paraId="5E1B595C" w14:textId="1B631657" w:rsidR="15F2E4F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 xml:space="preserve">In the dissemination phase of the projects, interactions mostly took place in the form of presentations. While this is an important aspect of dissemination, one interviewee stressed that the informal aspects of such meetings are almost more important than the formal ones. Accordingly, coffee breaks are helpful to widen one’s network, talk about more details of the project as well as discuss further collaborations. In some cases, the dissemination only occurred through the delivery of a report which, according to two interview partners, reduced the impact the results could have. Other interviewees stressed that while there was indicated interest of policy-makers at earlier stages of the projects, no final meetings were scheduled. </w:t>
      </w:r>
    </w:p>
    <w:p w14:paraId="17883BCF" w14:textId="606B2427" w:rsidR="00673EE5" w:rsidRPr="005D2954" w:rsidRDefault="00673EE5" w:rsidP="00372A11">
      <w:pPr>
        <w:spacing w:line="276" w:lineRule="auto"/>
        <w:rPr>
          <w:rFonts w:eastAsia="Times New Roman" w:cs="Times New Roman"/>
          <w:szCs w:val="24"/>
          <w:lang w:val="en-GB"/>
        </w:rPr>
      </w:pPr>
      <w:r>
        <w:rPr>
          <w:rFonts w:eastAsia="Times New Roman" w:cs="Times New Roman"/>
          <w:szCs w:val="24"/>
          <w:lang w:val="en-GB"/>
        </w:rPr>
        <w:br w:type="page"/>
      </w:r>
    </w:p>
    <w:p w14:paraId="7A6A01C5" w14:textId="0C75A31B"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lastRenderedPageBreak/>
        <w:t xml:space="preserve">NGOs, civil actors, interest groups: </w:t>
      </w:r>
      <w:r w:rsidRPr="005D2954">
        <w:rPr>
          <w:rFonts w:eastAsia="Times New Roman" w:cs="Times New Roman"/>
          <w:szCs w:val="24"/>
          <w:lang w:val="en-GB"/>
        </w:rPr>
        <w:t>Ten interviewees reported interactions with either NGOs, civil actors or interest groups. While most of these exchanges happened during the later stages of the projects, some PIs contacted this stakeholder group before the official start of the project. Accordingly, two interviewees stressed that communication with NGOs during the finalisation of the proposal was crucial for the idea development. Another interviewee said that he contacted an NGO in order to ensure further cooperation within the project framework</w:t>
      </w:r>
      <w:r w:rsidR="00C20EF8" w:rsidRPr="005D2954">
        <w:rPr>
          <w:rFonts w:eastAsia="Times New Roman" w:cs="Times New Roman"/>
          <w:szCs w:val="24"/>
          <w:lang w:val="en-GB"/>
        </w:rPr>
        <w:t>,</w:t>
      </w:r>
      <w:r w:rsidRPr="005D2954">
        <w:rPr>
          <w:rFonts w:eastAsia="Times New Roman" w:cs="Times New Roman"/>
          <w:szCs w:val="24"/>
          <w:lang w:val="en-GB"/>
        </w:rPr>
        <w:t xml:space="preserve"> which then ultimately led to a collaboration agreement.</w:t>
      </w:r>
    </w:p>
    <w:p w14:paraId="7DA9209D" w14:textId="50E3AD40"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After the proposal phase, NGOs and civil actors were included in the projects mainly in two aspects. Firstly, they provided field access to the research teams. This was especially important for projects that worked with vulnerable groups or that were implemented in other (mostly developing) countries. Accordingly, NGOs operate on a very low level and know the field very well. This enables researchers that come from different background</w:t>
      </w:r>
      <w:r w:rsidR="00C20EF8" w:rsidRPr="005D2954">
        <w:rPr>
          <w:rFonts w:eastAsia="Times New Roman" w:cs="Times New Roman"/>
          <w:szCs w:val="24"/>
          <w:lang w:val="en-GB"/>
        </w:rPr>
        <w:t>s</w:t>
      </w:r>
      <w:r w:rsidRPr="005D2954">
        <w:rPr>
          <w:rFonts w:eastAsia="Times New Roman" w:cs="Times New Roman"/>
          <w:szCs w:val="24"/>
          <w:lang w:val="en-GB"/>
        </w:rPr>
        <w:t xml:space="preserve"> to acquire knowledge about the specific context as well as to build a relationship with people from the field. Secondly, NGOs were also consolidated for data collection (e.g., field studies, interviews) purposes and participation in workshops. Beyond these two main objectives of interactions during the implementation phase, a few interviewees also stressed the continuous feedback they got from NGOs. This led to the refinement of the project idea and sharpened the implementation plan.</w:t>
      </w:r>
    </w:p>
    <w:p w14:paraId="4182AD4D" w14:textId="7831F563"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exploitation phase, exchanges with NGOs, civil actors and interest groups mainly involved the dissemination of results at conferences or meetings. While most of these interactions ended after the project completion, two interviewees underlined that there are still ongoing collaborations with NGOs.</w:t>
      </w:r>
    </w:p>
    <w:p w14:paraId="1545A179" w14:textId="7984AA90"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Institutions/organisations:</w:t>
      </w:r>
      <w:r w:rsidRPr="005D2954">
        <w:rPr>
          <w:rFonts w:eastAsia="Times New Roman" w:cs="Times New Roman"/>
          <w:szCs w:val="24"/>
          <w:lang w:val="en-GB"/>
        </w:rPr>
        <w:t xml:space="preserve"> Lastly, institutions and organisations were identified as actors within the projects. These institutions and organisations were: foundations, associations and museums. However, interactions with this stakeholder group were only minor. Accordingly, two interviewees reported that they contacted associations operating in their field during the proposal phase in order to receive contacts </w:t>
      </w:r>
      <w:r w:rsidR="00C20EF8" w:rsidRPr="005D2954">
        <w:rPr>
          <w:rFonts w:eastAsia="Times New Roman" w:cs="Times New Roman"/>
          <w:szCs w:val="24"/>
          <w:lang w:val="en-GB"/>
        </w:rPr>
        <w:t>from</w:t>
      </w:r>
      <w:r w:rsidRPr="005D2954">
        <w:rPr>
          <w:rFonts w:eastAsia="Times New Roman" w:cs="Times New Roman"/>
          <w:szCs w:val="24"/>
          <w:lang w:val="en-GB"/>
        </w:rPr>
        <w:t xml:space="preserve"> other stakeholders (e.g., </w:t>
      </w:r>
      <w:r w:rsidR="00C20EF8" w:rsidRPr="005D2954">
        <w:rPr>
          <w:rFonts w:eastAsia="Times New Roman" w:cs="Times New Roman"/>
          <w:szCs w:val="24"/>
          <w:lang w:val="en-GB"/>
        </w:rPr>
        <w:t xml:space="preserve">the </w:t>
      </w:r>
      <w:r w:rsidRPr="005D2954">
        <w:rPr>
          <w:rFonts w:eastAsia="Times New Roman" w:cs="Times New Roman"/>
          <w:szCs w:val="24"/>
          <w:lang w:val="en-GB"/>
        </w:rPr>
        <w:t>target group). Another interview partner mentioned that he used the interactions with an association for the revision of his proposal. Generally, there were no exchanges with such institutions or organisations during the implementation phase. During the final stage of the projects, some interviewees consolidated foundations and museums in order to circulate their findings.</w:t>
      </w:r>
    </w:p>
    <w:p w14:paraId="1B130DD7" w14:textId="745D0081" w:rsidR="15F2E4F4" w:rsidRPr="005D2954" w:rsidRDefault="15F2E4F4" w:rsidP="00372A11">
      <w:pPr>
        <w:spacing w:line="276" w:lineRule="auto"/>
        <w:jc w:val="both"/>
        <w:rPr>
          <w:rFonts w:eastAsia="Times New Roman" w:cs="Times New Roman"/>
          <w:b/>
          <w:bCs/>
          <w:szCs w:val="24"/>
          <w:lang w:val="en-GB"/>
        </w:rPr>
      </w:pPr>
    </w:p>
    <w:p w14:paraId="6862A541" w14:textId="2B6A927F" w:rsidR="0097320D" w:rsidRPr="005D2954" w:rsidRDefault="6CAB2F4F" w:rsidP="00372A11">
      <w:pPr>
        <w:pStyle w:val="Heading3"/>
        <w:spacing w:line="276" w:lineRule="auto"/>
        <w:rPr>
          <w:rFonts w:ascii="Times New Roman" w:eastAsia="Times New Roman" w:hAnsi="Times New Roman" w:cs="Times New Roman"/>
          <w:highlight w:val="yellow"/>
          <w:lang w:val="en-GB"/>
        </w:rPr>
      </w:pPr>
      <w:bookmarkStart w:id="26" w:name="_Toc100234038"/>
      <w:r w:rsidRPr="005D2954">
        <w:rPr>
          <w:rFonts w:ascii="Times New Roman" w:eastAsia="Times New Roman" w:hAnsi="Times New Roman" w:cs="Times New Roman"/>
          <w:lang w:val="en-GB"/>
        </w:rPr>
        <w:t>Benefits</w:t>
      </w:r>
      <w:r w:rsidR="0097320D">
        <w:rPr>
          <w:rFonts w:ascii="Times New Roman" w:eastAsia="Times New Roman" w:hAnsi="Times New Roman" w:cs="Times New Roman"/>
          <w:lang w:val="en-GB"/>
        </w:rPr>
        <w:t xml:space="preserve"> of </w:t>
      </w:r>
      <w:proofErr w:type="spellStart"/>
      <w:r w:rsidR="0097320D">
        <w:rPr>
          <w:rFonts w:ascii="Times New Roman" w:eastAsia="Times New Roman" w:hAnsi="Times New Roman" w:cs="Times New Roman"/>
          <w:lang w:val="en-GB"/>
        </w:rPr>
        <w:t>transdisciplinarity</w:t>
      </w:r>
      <w:bookmarkEnd w:id="26"/>
      <w:proofErr w:type="spellEnd"/>
    </w:p>
    <w:p w14:paraId="6266FBD8" w14:textId="77777777" w:rsidR="00673EE5" w:rsidRPr="00673EE5" w:rsidRDefault="00673EE5" w:rsidP="00372A11">
      <w:pPr>
        <w:spacing w:line="276" w:lineRule="auto"/>
        <w:rPr>
          <w:lang w:val="en-GB"/>
        </w:rPr>
      </w:pPr>
    </w:p>
    <w:p w14:paraId="3D1DD53E" w14:textId="7190552A" w:rsidR="62B3B0C8"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Opening up a discourse between academia and stakeholders:</w:t>
      </w:r>
      <w:r w:rsidRPr="005D2954">
        <w:rPr>
          <w:rFonts w:eastAsia="Times New Roman" w:cs="Times New Roman"/>
          <w:lang w:val="en-GB"/>
        </w:rPr>
        <w:t xml:space="preserve"> Almost all interviewees who identified transdisciplinary aspects in their projects highlighted the opportunity for dialogue and exchange. It is argued that most often</w:t>
      </w:r>
      <w:r w:rsidR="00C20EF8" w:rsidRPr="005D2954">
        <w:rPr>
          <w:rFonts w:eastAsia="Times New Roman" w:cs="Times New Roman"/>
          <w:lang w:val="en-GB"/>
        </w:rPr>
        <w:t>,</w:t>
      </w:r>
      <w:r w:rsidRPr="005D2954">
        <w:rPr>
          <w:rFonts w:eastAsia="Times New Roman" w:cs="Times New Roman"/>
          <w:lang w:val="en-GB"/>
        </w:rPr>
        <w:t xml:space="preserve"> academic research happens in a vacuum while solutions in practice differ from what has been suggested </w:t>
      </w:r>
      <w:r w:rsidRPr="005D2954">
        <w:rPr>
          <w:rFonts w:eastAsia="Times New Roman" w:cs="Times New Roman"/>
          <w:lang w:val="en-GB"/>
        </w:rPr>
        <w:lastRenderedPageBreak/>
        <w:t>by academics. Hence, bringing together people from academia but also a diverse range of non-academic stakeholders (e.g., practitioners, policy-makers, civil society) enabled both sides to communicate their knowledge and expertise and to work jointly on solutions. Such an exchange hence helps researchers and stakeholders to better understand each other while also creating common knowledge which could advance academia as well as solutions on the ground. In many cases, this transdisciplinary exchange has even led to further collaborations and common research plans.</w:t>
      </w:r>
    </w:p>
    <w:p w14:paraId="576A7B49" w14:textId="0E97BFE4" w:rsidR="0FE2C30E" w:rsidRPr="005D2954" w:rsidRDefault="0FE2C30E" w:rsidP="00372A11">
      <w:pPr>
        <w:spacing w:line="276" w:lineRule="auto"/>
        <w:jc w:val="both"/>
        <w:rPr>
          <w:rFonts w:eastAsia="Times New Roman" w:cs="Times New Roman"/>
          <w:lang w:val="en-GB"/>
        </w:rPr>
      </w:pPr>
    </w:p>
    <w:p w14:paraId="57A68CAC" w14:textId="535C69A2" w:rsidR="0FE2C30E" w:rsidRPr="005D2954" w:rsidRDefault="6CAB2F4F" w:rsidP="00372A11">
      <w:pPr>
        <w:pStyle w:val="ListParagraph"/>
        <w:numPr>
          <w:ilvl w:val="0"/>
          <w:numId w:val="29"/>
        </w:numPr>
        <w:spacing w:after="160" w:line="276" w:lineRule="auto"/>
        <w:jc w:val="both"/>
        <w:rPr>
          <w:rFonts w:eastAsia="Times New Roman" w:cs="Times New Roman"/>
          <w:b/>
          <w:bCs/>
          <w:lang w:val="en-GB"/>
        </w:rPr>
      </w:pPr>
      <w:r w:rsidRPr="005D2954">
        <w:rPr>
          <w:rFonts w:eastAsia="Times New Roman" w:cs="Times New Roman"/>
          <w:b/>
          <w:bCs/>
          <w:lang w:val="en-GB"/>
        </w:rPr>
        <w:t xml:space="preserve">Empowering target group: </w:t>
      </w:r>
      <w:r w:rsidRPr="005D2954">
        <w:rPr>
          <w:rFonts w:eastAsia="Times New Roman" w:cs="Times New Roman"/>
          <w:lang w:val="en-GB"/>
        </w:rPr>
        <w:t xml:space="preserve">One aspect that was highlighted by many people who worked with the projects’ target group was the empowerment of this specific group. Accordingly, projects that talk about or research a certain group often fail to account for this particular groups’ perspectives, knowledge and vulnerabilities. Hence, solutions, either academic or practical, are often readily present to target groups with no to little room </w:t>
      </w:r>
      <w:r w:rsidR="00C20EF8" w:rsidRPr="005D2954">
        <w:rPr>
          <w:rFonts w:eastAsia="Times New Roman" w:cs="Times New Roman"/>
          <w:lang w:val="en-GB"/>
        </w:rPr>
        <w:t>for</w:t>
      </w:r>
      <w:r w:rsidRPr="005D2954">
        <w:rPr>
          <w:rFonts w:eastAsia="Times New Roman" w:cs="Times New Roman"/>
          <w:lang w:val="en-GB"/>
        </w:rPr>
        <w:t xml:space="preserve"> co-development. For example, one interviewee stressed that the prototype produced within the scope of the project was significantly altered due to the many insights of the target group. At the same time, the vulnerable group received a chance to be heard, raise concerns and influence outcomes that directly affect them. Correspondingly, several interviewees argued that real and positive impact is only achievable when the groups affected by the specific issue </w:t>
      </w:r>
      <w:r w:rsidR="00C20EF8" w:rsidRPr="005D2954">
        <w:rPr>
          <w:rFonts w:eastAsia="Times New Roman" w:cs="Times New Roman"/>
          <w:lang w:val="en-GB"/>
        </w:rPr>
        <w:t>are</w:t>
      </w:r>
      <w:r w:rsidRPr="005D2954">
        <w:rPr>
          <w:rFonts w:eastAsia="Times New Roman" w:cs="Times New Roman"/>
          <w:lang w:val="en-GB"/>
        </w:rPr>
        <w:t xml:space="preserve"> heard and included in the research process. However, it was highlighted that not only solutions or products can be improved by including target groups in research processes. Rather, the system of academia, i.e., the way knowledge is created and results are gained, can profit from an exchange with target groups. </w:t>
      </w:r>
    </w:p>
    <w:p w14:paraId="24774A99" w14:textId="1877BD0E" w:rsidR="026885E4" w:rsidRPr="005D2954" w:rsidRDefault="026885E4" w:rsidP="00372A11">
      <w:pPr>
        <w:spacing w:line="276" w:lineRule="auto"/>
        <w:jc w:val="both"/>
        <w:rPr>
          <w:rFonts w:eastAsia="Times New Roman" w:cs="Times New Roman"/>
          <w:b/>
          <w:bCs/>
          <w:szCs w:val="24"/>
          <w:lang w:val="en-GB"/>
        </w:rPr>
      </w:pPr>
    </w:p>
    <w:p w14:paraId="373D1EAE" w14:textId="704015FA" w:rsidR="0909BD88" w:rsidRPr="005D2954" w:rsidRDefault="6CAB2F4F" w:rsidP="00372A11">
      <w:pPr>
        <w:pStyle w:val="ListParagraph"/>
        <w:numPr>
          <w:ilvl w:val="0"/>
          <w:numId w:val="29"/>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Fostering change in the non-academic world: </w:t>
      </w:r>
      <w:r w:rsidRPr="005D2954">
        <w:rPr>
          <w:rFonts w:eastAsia="Times New Roman" w:cs="Times New Roman"/>
          <w:lang w:val="en-GB"/>
        </w:rPr>
        <w:t xml:space="preserve">One aspect that was stressed by almost all interviewees who had exchanges with non-academic stakeholders was the aim to achieve an impact outside academia. Accordingly, it was emphasized that academic research can be very limited </w:t>
      </w:r>
      <w:r w:rsidR="00C20EF8" w:rsidRPr="005D2954">
        <w:rPr>
          <w:rFonts w:eastAsia="Times New Roman" w:cs="Times New Roman"/>
          <w:lang w:val="en-GB"/>
        </w:rPr>
        <w:t>in</w:t>
      </w:r>
      <w:r w:rsidRPr="005D2954">
        <w:rPr>
          <w:rFonts w:eastAsia="Times New Roman" w:cs="Times New Roman"/>
          <w:lang w:val="en-GB"/>
        </w:rPr>
        <w:t xml:space="preserve"> its impact in the “practical world”. Although it was argued that one has to be realistic </w:t>
      </w:r>
      <w:r w:rsidR="00C20EF8" w:rsidRPr="005D2954">
        <w:rPr>
          <w:rFonts w:eastAsia="Times New Roman" w:cs="Times New Roman"/>
          <w:lang w:val="en-GB"/>
        </w:rPr>
        <w:t>about</w:t>
      </w:r>
      <w:r w:rsidRPr="005D2954">
        <w:rPr>
          <w:rFonts w:eastAsia="Times New Roman" w:cs="Times New Roman"/>
          <w:lang w:val="en-GB"/>
        </w:rPr>
        <w:t xml:space="preserve"> the change that can be brought about, a network outside academia is essential to start this process. One particular aspect of this change process is the improvement of the usability of a product or service. More specifically, several interviewees from vastly different fields argued that without the support and feedback from non-academic stakeholders</w:t>
      </w:r>
      <w:r w:rsidR="00C20EF8" w:rsidRPr="005D2954">
        <w:rPr>
          <w:rFonts w:eastAsia="Times New Roman" w:cs="Times New Roman"/>
          <w:lang w:val="en-GB"/>
        </w:rPr>
        <w:t>,</w:t>
      </w:r>
      <w:r w:rsidRPr="005D2954">
        <w:rPr>
          <w:rFonts w:eastAsia="Times New Roman" w:cs="Times New Roman"/>
          <w:lang w:val="en-GB"/>
        </w:rPr>
        <w:t xml:space="preserve"> the end product would not have been as promising.</w:t>
      </w:r>
    </w:p>
    <w:p w14:paraId="6DC5AD7B" w14:textId="1C9F4DD7" w:rsidR="026885E4" w:rsidRPr="005D2954" w:rsidRDefault="026885E4" w:rsidP="00372A11">
      <w:pPr>
        <w:spacing w:line="276" w:lineRule="auto"/>
        <w:jc w:val="both"/>
        <w:rPr>
          <w:rFonts w:eastAsia="Times New Roman" w:cs="Times New Roman"/>
          <w:szCs w:val="24"/>
          <w:lang w:val="en-GB"/>
        </w:rPr>
      </w:pPr>
    </w:p>
    <w:p w14:paraId="2DA2893B" w14:textId="05960B13" w:rsidR="026885E4" w:rsidRPr="005D2954" w:rsidRDefault="6CAB2F4F" w:rsidP="00372A11">
      <w:pPr>
        <w:pStyle w:val="ListParagraph"/>
        <w:numPr>
          <w:ilvl w:val="0"/>
          <w:numId w:val="29"/>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Learning about importance and perspective change: </w:t>
      </w:r>
      <w:r w:rsidRPr="005D2954">
        <w:rPr>
          <w:rFonts w:eastAsia="Times New Roman" w:cs="Times New Roman"/>
          <w:szCs w:val="24"/>
          <w:lang w:val="en-GB"/>
        </w:rPr>
        <w:t xml:space="preserve">Interactions with non-academic stakeholders opens up new perspectives and interests. Correspondingly, several interview partners emphasized that working together with practitioners enabled them to increase their knowledge about certain issues that were not on their radar before. One interviewee who worked together with practitioners from clinics stressed that these exchanges enabled him to think “outside the box” which ultimately led to an </w:t>
      </w:r>
      <w:r w:rsidRPr="005D2954">
        <w:rPr>
          <w:rFonts w:eastAsia="Times New Roman" w:cs="Times New Roman"/>
          <w:szCs w:val="24"/>
          <w:lang w:val="en-GB"/>
        </w:rPr>
        <w:lastRenderedPageBreak/>
        <w:t>increased interest in transdisciplinary work. Another interviewee emphasized that the interactions with non-academic stakeholders fostered an “(…) innovation-push which came through learning from partners”. (</w:t>
      </w:r>
      <w:r w:rsidR="0048033E">
        <w:rPr>
          <w:rFonts w:eastAsia="Times New Roman" w:cs="Times New Roman"/>
          <w:szCs w:val="24"/>
          <w:lang w:val="en-GB"/>
        </w:rPr>
        <w:t>Interviewee 10</w:t>
      </w:r>
      <w:r w:rsidRPr="005D2954">
        <w:rPr>
          <w:rFonts w:eastAsia="Times New Roman" w:cs="Times New Roman"/>
          <w:szCs w:val="24"/>
          <w:lang w:val="en-GB"/>
        </w:rPr>
        <w:t>)</w:t>
      </w:r>
    </w:p>
    <w:p w14:paraId="2D981211" w14:textId="27824FC0" w:rsidR="026885E4" w:rsidRPr="005D2954" w:rsidRDefault="026885E4" w:rsidP="00372A11">
      <w:pPr>
        <w:spacing w:line="276" w:lineRule="auto"/>
        <w:jc w:val="both"/>
        <w:rPr>
          <w:rFonts w:eastAsia="Times New Roman" w:cs="Times New Roman"/>
          <w:b/>
          <w:bCs/>
          <w:szCs w:val="24"/>
          <w:lang w:val="en-GB"/>
        </w:rPr>
      </w:pPr>
    </w:p>
    <w:p w14:paraId="407DA55E" w14:textId="5DC07414" w:rsidR="0FE2C30E"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Advancing academic research through </w:t>
      </w:r>
      <w:r w:rsidR="00C20EF8" w:rsidRPr="005D2954">
        <w:rPr>
          <w:rFonts w:eastAsia="Times New Roman" w:cs="Times New Roman"/>
          <w:b/>
          <w:bCs/>
          <w:lang w:val="en-GB"/>
        </w:rPr>
        <w:t xml:space="preserve">the </w:t>
      </w:r>
      <w:r w:rsidRPr="005D2954">
        <w:rPr>
          <w:rFonts w:eastAsia="Times New Roman" w:cs="Times New Roman"/>
          <w:b/>
          <w:bCs/>
          <w:lang w:val="en-GB"/>
        </w:rPr>
        <w:t>transdisciplinary exchange:</w:t>
      </w:r>
      <w:r w:rsidRPr="005D2954">
        <w:rPr>
          <w:rFonts w:eastAsia="Times New Roman" w:cs="Times New Roman"/>
          <w:lang w:val="en-GB"/>
        </w:rPr>
        <w:t xml:space="preserve"> Interactions with non-academic stakeholders can improve the way research is understood and done.</w:t>
      </w:r>
      <w:r w:rsidRPr="005D2954">
        <w:rPr>
          <w:rFonts w:eastAsia="Times New Roman" w:cs="Times New Roman"/>
          <w:b/>
          <w:bCs/>
          <w:lang w:val="en-GB"/>
        </w:rPr>
        <w:t xml:space="preserve"> </w:t>
      </w:r>
      <w:r w:rsidRPr="005D2954">
        <w:rPr>
          <w:rFonts w:eastAsia="Times New Roman" w:cs="Times New Roman"/>
          <w:lang w:val="en-GB"/>
        </w:rPr>
        <w:t>In one case, the transdisciplinary exchange with citizens has even resulted in the development of new research directions in academia. One interviewee underlined that through the exchanges with professionals and practitioners, her research idea emerge</w:t>
      </w:r>
      <w:r w:rsidR="00C20EF8" w:rsidRPr="005D2954">
        <w:rPr>
          <w:rFonts w:eastAsia="Times New Roman" w:cs="Times New Roman"/>
          <w:lang w:val="en-GB"/>
        </w:rPr>
        <w:t>d</w:t>
      </w:r>
      <w:r w:rsidRPr="005D2954">
        <w:rPr>
          <w:rFonts w:eastAsia="Times New Roman" w:cs="Times New Roman"/>
          <w:lang w:val="en-GB"/>
        </w:rPr>
        <w:t xml:space="preserve"> and develop</w:t>
      </w:r>
      <w:r w:rsidR="00C20EF8" w:rsidRPr="005D2954">
        <w:rPr>
          <w:rFonts w:eastAsia="Times New Roman" w:cs="Times New Roman"/>
          <w:lang w:val="en-GB"/>
        </w:rPr>
        <w:t>ed</w:t>
      </w:r>
      <w:r w:rsidRPr="005D2954">
        <w:rPr>
          <w:rFonts w:eastAsia="Times New Roman" w:cs="Times New Roman"/>
          <w:lang w:val="en-GB"/>
        </w:rPr>
        <w:t xml:space="preserve">. </w:t>
      </w:r>
    </w:p>
    <w:p w14:paraId="759A6C8A" w14:textId="1B130650" w:rsidR="0FE2C30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“Here we have a conception of scientific work, and this is another element which is extremely important for me. It's almost political. We're not breaking with common sense. We are not in this vision of science as an epistemological break where there will be researchers and the ordinary world. When I go into the field to understand how professionals work, I'm not going to arrive with a normative vision. (…). I'm not going to arrive with a ready-made conception of how they should work or what their value should be. The only thing I don't question is my pragmatic approach. But on the other hand, for example, my working hypotheses will emerge from my encounter with the field, from the questions that professionals ask themselves.” </w:t>
      </w:r>
      <w:r w:rsidR="00DF2D0A" w:rsidRPr="005D2954">
        <w:rPr>
          <w:rFonts w:eastAsia="Times New Roman" w:cs="Times New Roman"/>
          <w:i/>
          <w:iCs/>
          <w:sz w:val="20"/>
          <w:szCs w:val="20"/>
          <w:lang w:val="en-GB"/>
        </w:rPr>
        <w:t>Interviewee 1</w:t>
      </w:r>
    </w:p>
    <w:p w14:paraId="74F204B7" w14:textId="56808EA3" w:rsidR="0FE2C30E"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While senior</w:t>
      </w:r>
      <w:r w:rsidR="00C20EF8" w:rsidRPr="005D2954">
        <w:rPr>
          <w:rFonts w:eastAsia="Times New Roman" w:cs="Times New Roman"/>
          <w:szCs w:val="24"/>
          <w:lang w:val="en-GB"/>
        </w:rPr>
        <w:t>s</w:t>
      </w:r>
      <w:r w:rsidRPr="005D2954">
        <w:rPr>
          <w:rFonts w:eastAsia="Times New Roman" w:cs="Times New Roman"/>
          <w:szCs w:val="24"/>
          <w:lang w:val="en-GB"/>
        </w:rPr>
        <w:t xml:space="preserve"> emphasized the general importance of the knowledge of non-academic actors, one interviewee highlighted this importance</w:t>
      </w:r>
      <w:r w:rsidR="00C20EF8" w:rsidRPr="005D2954">
        <w:rPr>
          <w:rFonts w:eastAsia="Times New Roman" w:cs="Times New Roman"/>
          <w:szCs w:val="24"/>
          <w:lang w:val="en-GB"/>
        </w:rPr>
        <w:t>,</w:t>
      </w:r>
      <w:r w:rsidRPr="005D2954">
        <w:rPr>
          <w:rFonts w:eastAsia="Times New Roman" w:cs="Times New Roman"/>
          <w:szCs w:val="24"/>
          <w:lang w:val="en-GB"/>
        </w:rPr>
        <w:t xml:space="preserve"> especially for PhD students. Accordingly, PhD students get the chance to put their research into practical context and eventually make their research relevant to the non-academic world. This can be rewarding, especially for early-stage researchers who struggle to get settled in academia.</w:t>
      </w:r>
    </w:p>
    <w:p w14:paraId="6BE6CE8B" w14:textId="56588C57" w:rsidR="0FE2C30E"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Advancing academic research through </w:t>
      </w:r>
      <w:r w:rsidR="00C20EF8" w:rsidRPr="005D2954">
        <w:rPr>
          <w:rFonts w:eastAsia="Times New Roman" w:cs="Times New Roman"/>
          <w:b/>
          <w:bCs/>
          <w:lang w:val="en-GB"/>
        </w:rPr>
        <w:t xml:space="preserve">the </w:t>
      </w:r>
      <w:r w:rsidRPr="005D2954">
        <w:rPr>
          <w:rFonts w:eastAsia="Times New Roman" w:cs="Times New Roman"/>
          <w:b/>
          <w:bCs/>
          <w:lang w:val="en-GB"/>
        </w:rPr>
        <w:t>interdisciplinary exchange:</w:t>
      </w:r>
      <w:r w:rsidRPr="005D2954">
        <w:rPr>
          <w:rFonts w:eastAsia="Times New Roman" w:cs="Times New Roman"/>
          <w:lang w:val="en-GB"/>
        </w:rPr>
        <w:t xml:space="preserve">  While interactions with non-academic stakeholders offer clear opportunities for science, so does interdisciplinarity. According to our interviewees, bringing together different theories and methods from diverse fields has several advantages compared to staying within disciplinary boundaries. For instance, sharing expertise and creating synergies between scientific fields. Many interviewees stressed that the outcomes of the project would not have been achieved if the project had been conducted within one research field. For example, one interviewee reported that within his field, it is not common to work with people outside the field who, for example, consider the impacts of bacteria on humans. By bringing together insights from distinct fields</w:t>
      </w:r>
      <w:r w:rsidR="00C20EF8" w:rsidRPr="005D2954">
        <w:rPr>
          <w:rFonts w:eastAsia="Times New Roman" w:cs="Times New Roman"/>
          <w:lang w:val="en-GB"/>
        </w:rPr>
        <w:t>,</w:t>
      </w:r>
      <w:r w:rsidRPr="005D2954">
        <w:rPr>
          <w:rFonts w:eastAsia="Times New Roman" w:cs="Times New Roman"/>
          <w:lang w:val="en-GB"/>
        </w:rPr>
        <w:t xml:space="preserve"> results that were gained from working with cattle could be then analysed with a focus on potential human impact. However, one interview partner highlights that crossing these disciplinary boundaries does not necessarily mean </w:t>
      </w:r>
      <w:r w:rsidR="00C20EF8" w:rsidRPr="005D2954">
        <w:rPr>
          <w:rFonts w:eastAsia="Times New Roman" w:cs="Times New Roman"/>
          <w:lang w:val="en-GB"/>
        </w:rPr>
        <w:t>having</w:t>
      </w:r>
      <w:r w:rsidRPr="005D2954">
        <w:rPr>
          <w:rFonts w:eastAsia="Times New Roman" w:cs="Times New Roman"/>
          <w:lang w:val="en-GB"/>
        </w:rPr>
        <w:t xml:space="preserve"> a shared problem that different researchers want to solve. Rather it also encompasses learning from others without working on the same project.</w:t>
      </w:r>
    </w:p>
    <w:p w14:paraId="7172D7A2" w14:textId="676E6515" w:rsidR="0FE2C30E" w:rsidRPr="005D2954" w:rsidRDefault="6CAB2F4F" w:rsidP="00372A11">
      <w:pPr>
        <w:spacing w:line="276" w:lineRule="auto"/>
        <w:jc w:val="both"/>
        <w:rPr>
          <w:rFonts w:eastAsia="Times New Roman" w:cs="Times New Roman"/>
          <w:i/>
          <w:iCs/>
          <w:sz w:val="18"/>
          <w:szCs w:val="18"/>
          <w:lang w:val="en-GB"/>
        </w:rPr>
      </w:pPr>
      <w:r w:rsidRPr="005D2954">
        <w:rPr>
          <w:rFonts w:eastAsia="Times New Roman" w:cs="Times New Roman"/>
          <w:i/>
          <w:iCs/>
          <w:sz w:val="20"/>
          <w:szCs w:val="20"/>
          <w:lang w:val="en-GB"/>
        </w:rPr>
        <w:t xml:space="preserve">“[...] It is less about social science studies being carried out by artists or something like that, but that one is through parallelizing the works, i.e. the humanities scholars, natural scientists, artists doing their work in the same room in parallel, so that sparks fly there like that. I call that aggravated </w:t>
      </w:r>
      <w:proofErr w:type="spellStart"/>
      <w:r w:rsidRPr="005D2954">
        <w:rPr>
          <w:rFonts w:eastAsia="Times New Roman" w:cs="Times New Roman"/>
          <w:i/>
          <w:iCs/>
          <w:sz w:val="20"/>
          <w:szCs w:val="20"/>
          <w:lang w:val="en-GB"/>
        </w:rPr>
        <w:t>neighborhood</w:t>
      </w:r>
      <w:proofErr w:type="spellEnd"/>
      <w:r w:rsidRPr="005D2954">
        <w:rPr>
          <w:rFonts w:eastAsia="Times New Roman" w:cs="Times New Roman"/>
          <w:i/>
          <w:iCs/>
          <w:sz w:val="20"/>
          <w:szCs w:val="20"/>
          <w:lang w:val="en-GB"/>
        </w:rPr>
        <w:t xml:space="preserve">.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it's not about that, it's another concept of </w:t>
      </w:r>
      <w:proofErr w:type="spellStart"/>
      <w:r w:rsidRPr="005D2954">
        <w:rPr>
          <w:rFonts w:eastAsia="Times New Roman" w:cs="Times New Roman"/>
          <w:i/>
          <w:iCs/>
          <w:sz w:val="20"/>
          <w:szCs w:val="20"/>
          <w:lang w:val="en-GB"/>
        </w:rPr>
        <w:t>transdisciplinarity</w:t>
      </w:r>
      <w:proofErr w:type="spellEnd"/>
      <w:r w:rsidRPr="005D2954">
        <w:rPr>
          <w:rFonts w:eastAsia="Times New Roman" w:cs="Times New Roman"/>
          <w:i/>
          <w:iCs/>
          <w:sz w:val="20"/>
          <w:szCs w:val="20"/>
          <w:lang w:val="en-GB"/>
        </w:rPr>
        <w:t xml:space="preserve"> in theory, there's a problem that you can't solve on your own, that's why the disciplines come together. Everyone tries to solve the problem together. That's not how I do it. There is </w:t>
      </w:r>
      <w:r w:rsidRPr="005D2954">
        <w:rPr>
          <w:rFonts w:eastAsia="Times New Roman" w:cs="Times New Roman"/>
          <w:i/>
          <w:iCs/>
          <w:sz w:val="20"/>
          <w:szCs w:val="20"/>
          <w:lang w:val="en-GB"/>
        </w:rPr>
        <w:lastRenderedPageBreak/>
        <w:t xml:space="preserve">no common problem. There is a common place and this creates mutual accelerations, so to speak.” </w:t>
      </w:r>
      <w:r w:rsidR="00DF2D0A" w:rsidRPr="005D2954">
        <w:rPr>
          <w:rFonts w:eastAsia="Times New Roman" w:cs="Times New Roman"/>
          <w:i/>
          <w:iCs/>
          <w:sz w:val="20"/>
          <w:szCs w:val="20"/>
          <w:lang w:val="en-GB"/>
        </w:rPr>
        <w:t>Interviewee 8</w:t>
      </w:r>
    </w:p>
    <w:p w14:paraId="6C1E1609" w14:textId="5D7B58D9" w:rsidR="2AF4BB65"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Achieving impact through the connection of fundamental and applied science: </w:t>
      </w:r>
      <w:r w:rsidRPr="005D2954">
        <w:rPr>
          <w:rFonts w:eastAsia="Times New Roman" w:cs="Times New Roman"/>
          <w:lang w:val="en-GB"/>
        </w:rPr>
        <w:t>Some interviewees reported that while their research was fundamental, they tried to achieve greater impact by working together with applied scientists. Many researchers emphasize</w:t>
      </w:r>
      <w:r w:rsidR="00C20EF8" w:rsidRPr="005D2954">
        <w:rPr>
          <w:rFonts w:eastAsia="Times New Roman" w:cs="Times New Roman"/>
          <w:lang w:val="en-GB"/>
        </w:rPr>
        <w:t>d</w:t>
      </w:r>
      <w:r w:rsidRPr="005D2954">
        <w:rPr>
          <w:rFonts w:eastAsia="Times New Roman" w:cs="Times New Roman"/>
          <w:lang w:val="en-GB"/>
        </w:rPr>
        <w:t xml:space="preserve"> that although there is room for societal impact in fundamental research, a lot more can be achieved when adding an applied perspective to the research. Hence, bridging the gap between those two opposing sides can foster translational science and subsequently, results can be implemented and realized faster and more efficient in the world outside academia.</w:t>
      </w:r>
    </w:p>
    <w:p w14:paraId="3664B251" w14:textId="77777777" w:rsidR="00DF2D0A" w:rsidRPr="005D2954" w:rsidRDefault="00DF2D0A" w:rsidP="00372A11">
      <w:pPr>
        <w:spacing w:line="276" w:lineRule="auto"/>
        <w:jc w:val="both"/>
        <w:rPr>
          <w:rFonts w:eastAsia="Times New Roman" w:cs="Times New Roman"/>
          <w:lang w:val="en-GB"/>
        </w:rPr>
      </w:pPr>
    </w:p>
    <w:p w14:paraId="4051E0B7" w14:textId="38A7B29E" w:rsidR="1039C109" w:rsidRPr="005D2954" w:rsidRDefault="6CAB2F4F" w:rsidP="00372A11">
      <w:pPr>
        <w:pStyle w:val="Heading3"/>
        <w:spacing w:line="276" w:lineRule="auto"/>
        <w:rPr>
          <w:rFonts w:ascii="Times New Roman" w:eastAsia="Times New Roman" w:hAnsi="Times New Roman" w:cs="Times New Roman"/>
          <w:highlight w:val="yellow"/>
          <w:lang w:val="en-GB"/>
        </w:rPr>
      </w:pPr>
      <w:bookmarkStart w:id="27" w:name="_Challenges"/>
      <w:bookmarkStart w:id="28" w:name="_Toc100234039"/>
      <w:bookmarkEnd w:id="27"/>
      <w:r w:rsidRPr="005D2954">
        <w:rPr>
          <w:rFonts w:ascii="Times New Roman" w:eastAsia="Times New Roman" w:hAnsi="Times New Roman" w:cs="Times New Roman"/>
          <w:lang w:val="en-GB"/>
        </w:rPr>
        <w:t>Challenges</w:t>
      </w:r>
      <w:r w:rsidR="0097320D">
        <w:rPr>
          <w:rFonts w:ascii="Times New Roman" w:eastAsia="Times New Roman" w:hAnsi="Times New Roman" w:cs="Times New Roman"/>
          <w:lang w:val="en-GB"/>
        </w:rPr>
        <w:t xml:space="preserve"> of </w:t>
      </w:r>
      <w:commentRangeStart w:id="29"/>
      <w:proofErr w:type="spellStart"/>
      <w:r w:rsidR="0097320D">
        <w:rPr>
          <w:rFonts w:ascii="Times New Roman" w:eastAsia="Times New Roman" w:hAnsi="Times New Roman" w:cs="Times New Roman"/>
          <w:lang w:val="en-GB"/>
        </w:rPr>
        <w:t>transdisciplinarity</w:t>
      </w:r>
      <w:bookmarkEnd w:id="28"/>
      <w:commentRangeEnd w:id="29"/>
      <w:proofErr w:type="spellEnd"/>
      <w:r w:rsidR="00D23E06">
        <w:rPr>
          <w:rStyle w:val="CommentReference"/>
          <w:rFonts w:ascii="Times New Roman" w:eastAsiaTheme="minorHAnsi" w:hAnsi="Times New Roman" w:cstheme="minorBidi"/>
          <w:color w:val="auto"/>
        </w:rPr>
        <w:commentReference w:id="29"/>
      </w:r>
    </w:p>
    <w:p w14:paraId="534CEAE6" w14:textId="77777777" w:rsidR="00FB56EC" w:rsidRPr="005D2954" w:rsidRDefault="00FB56EC" w:rsidP="00372A11">
      <w:pPr>
        <w:spacing w:line="276" w:lineRule="auto"/>
        <w:jc w:val="both"/>
        <w:rPr>
          <w:rFonts w:eastAsia="Times New Roman" w:cs="Times New Roman"/>
          <w:lang w:val="en-GB"/>
        </w:rPr>
      </w:pPr>
    </w:p>
    <w:p w14:paraId="12AD67FA" w14:textId="4A86B842" w:rsidR="00D16B93"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Systematic and regulative challenges: </w:t>
      </w:r>
      <w:r w:rsidRPr="005D2954">
        <w:rPr>
          <w:rFonts w:eastAsia="Times New Roman" w:cs="Times New Roman"/>
          <w:lang w:val="en-GB"/>
        </w:rPr>
        <w:t xml:space="preserve">In some cases, interviewees experienced systematic barriers when interacting with non-academic stakeholders. This was especially reported by researchers who mainly worked abroad. Additionally, some research institutions (e.g., </w:t>
      </w:r>
      <w:proofErr w:type="spellStart"/>
      <w:r w:rsidRPr="005D2954">
        <w:rPr>
          <w:rFonts w:eastAsia="Times New Roman" w:cs="Times New Roman"/>
          <w:lang w:val="en-GB"/>
        </w:rPr>
        <w:t>Pädagogische</w:t>
      </w:r>
      <w:proofErr w:type="spellEnd"/>
      <w:r w:rsidRPr="005D2954">
        <w:rPr>
          <w:rFonts w:eastAsia="Times New Roman" w:cs="Times New Roman"/>
          <w:lang w:val="en-GB"/>
        </w:rPr>
        <w:t xml:space="preserve"> Hochschule, Art Universities) are not allowed to award their own PhDs and find it difficult to act in the SNF project framework, in addition to being dependent on other institutions to have PhD students. </w:t>
      </w:r>
    </w:p>
    <w:p w14:paraId="715B4CCD" w14:textId="77777777" w:rsidR="00D16B93" w:rsidRPr="005D2954" w:rsidRDefault="00D16B93" w:rsidP="00372A11">
      <w:pPr>
        <w:spacing w:line="276" w:lineRule="auto"/>
        <w:jc w:val="both"/>
        <w:rPr>
          <w:rFonts w:eastAsia="Times New Roman" w:cs="Times New Roman"/>
          <w:lang w:val="en-GB"/>
        </w:rPr>
      </w:pPr>
    </w:p>
    <w:p w14:paraId="1859A0B4" w14:textId="6EFCC921" w:rsidR="00EF5EC8"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Certain Stakeholders are hard to reach:</w:t>
      </w:r>
    </w:p>
    <w:p w14:paraId="27F4337B" w14:textId="0AC1F977" w:rsidR="00A33ACF" w:rsidRPr="005D2954" w:rsidRDefault="6CAB2F4F" w:rsidP="00372A11">
      <w:pPr>
        <w:pStyle w:val="ListParagraph"/>
        <w:numPr>
          <w:ilvl w:val="0"/>
          <w:numId w:val="19"/>
        </w:numPr>
        <w:spacing w:line="276" w:lineRule="auto"/>
        <w:jc w:val="both"/>
        <w:rPr>
          <w:rFonts w:eastAsia="Times New Roman" w:cs="Times New Roman"/>
          <w:szCs w:val="24"/>
          <w:lang w:val="en-GB"/>
        </w:rPr>
      </w:pPr>
      <w:r w:rsidRPr="005D2954">
        <w:rPr>
          <w:rFonts w:eastAsia="Times New Roman" w:cs="Times New Roman"/>
          <w:lang w:val="en-GB"/>
        </w:rPr>
        <w:t>When they belong to institutions like official authorities, administration, or other actors within the political and legal system</w:t>
      </w:r>
      <w:r w:rsidR="00C20EF8" w:rsidRPr="005D2954">
        <w:rPr>
          <w:rFonts w:eastAsia="Times New Roman" w:cs="Times New Roman"/>
          <w:lang w:val="en-GB"/>
        </w:rPr>
        <w:t>, t</w:t>
      </w:r>
      <w:r w:rsidRPr="005D2954">
        <w:rPr>
          <w:rFonts w:eastAsia="Times New Roman" w:cs="Times New Roman"/>
          <w:lang w:val="en-GB"/>
        </w:rPr>
        <w:t>hey are interested in controlling their own narrative and are focused on functioning or self-presenting and have little interest in being questioned.</w:t>
      </w:r>
    </w:p>
    <w:p w14:paraId="4E8BF47D" w14:textId="77777777" w:rsidR="00C20EF8" w:rsidRPr="005D2954" w:rsidRDefault="00C20EF8" w:rsidP="00372A11">
      <w:pPr>
        <w:pStyle w:val="ListParagraph"/>
        <w:spacing w:line="276" w:lineRule="auto"/>
        <w:ind w:left="1068"/>
        <w:jc w:val="both"/>
        <w:rPr>
          <w:rFonts w:eastAsia="Times New Roman" w:cs="Times New Roman"/>
          <w:szCs w:val="24"/>
          <w:lang w:val="en-GB"/>
        </w:rPr>
      </w:pPr>
    </w:p>
    <w:p w14:paraId="33438070" w14:textId="6BB9ED82" w:rsidR="00C20EF8" w:rsidRPr="005D2954" w:rsidRDefault="6CAB2F4F" w:rsidP="00372A11">
      <w:pPr>
        <w:pStyle w:val="ListParagraph"/>
        <w:numPr>
          <w:ilvl w:val="0"/>
          <w:numId w:val="19"/>
        </w:numPr>
        <w:spacing w:after="0" w:line="276" w:lineRule="auto"/>
        <w:jc w:val="both"/>
        <w:rPr>
          <w:rFonts w:eastAsia="Times New Roman" w:cs="Times New Roman"/>
          <w:szCs w:val="24"/>
          <w:lang w:val="en-GB"/>
        </w:rPr>
      </w:pPr>
      <w:r w:rsidRPr="005D2954">
        <w:rPr>
          <w:rFonts w:eastAsia="Times New Roman" w:cs="Times New Roman"/>
          <w:lang w:val="en-GB"/>
        </w:rPr>
        <w:t>Institutions like hospitals or schools: everyone is very busy, tight schedules, in which research projects from outsiders are not the main priority; also</w:t>
      </w:r>
      <w:r w:rsidR="00C20EF8" w:rsidRPr="005D2954">
        <w:rPr>
          <w:rFonts w:eastAsia="Times New Roman" w:cs="Times New Roman"/>
          <w:lang w:val="en-GB"/>
        </w:rPr>
        <w:t>,</w:t>
      </w:r>
      <w:r w:rsidRPr="005D2954">
        <w:rPr>
          <w:rFonts w:eastAsia="Times New Roman" w:cs="Times New Roman"/>
          <w:lang w:val="en-GB"/>
        </w:rPr>
        <w:t xml:space="preserve"> managing a hospital (or other state-funded welfare providing institutions) has a lot to do with politics. In complex institutions like schools and hospitals, multiple stakeholders with multiple interests are involved, which means that they will try to implement their own interests and prevent </w:t>
      </w:r>
      <w:r w:rsidR="00C20EF8" w:rsidRPr="005D2954">
        <w:rPr>
          <w:rFonts w:eastAsia="Times New Roman" w:cs="Times New Roman"/>
          <w:lang w:val="en-GB"/>
        </w:rPr>
        <w:t xml:space="preserve">the </w:t>
      </w:r>
      <w:r w:rsidRPr="005D2954">
        <w:rPr>
          <w:rFonts w:eastAsia="Times New Roman" w:cs="Times New Roman"/>
          <w:lang w:val="en-GB"/>
        </w:rPr>
        <w:t xml:space="preserve">interests of others </w:t>
      </w:r>
      <w:r w:rsidR="00C20EF8" w:rsidRPr="005D2954">
        <w:rPr>
          <w:rFonts w:eastAsia="Times New Roman" w:cs="Times New Roman"/>
          <w:lang w:val="en-GB"/>
        </w:rPr>
        <w:t xml:space="preserve">from </w:t>
      </w:r>
      <w:r w:rsidRPr="005D2954">
        <w:rPr>
          <w:rFonts w:eastAsia="Times New Roman" w:cs="Times New Roman"/>
          <w:lang w:val="en-GB"/>
        </w:rPr>
        <w:t xml:space="preserve">diametral to their own. </w:t>
      </w:r>
    </w:p>
    <w:p w14:paraId="56D975DB" w14:textId="77777777" w:rsidR="00C20EF8" w:rsidRPr="005D2954" w:rsidRDefault="00C20EF8" w:rsidP="00372A11">
      <w:pPr>
        <w:spacing w:after="0" w:line="276" w:lineRule="auto"/>
        <w:jc w:val="both"/>
        <w:rPr>
          <w:rFonts w:eastAsia="Times New Roman" w:cs="Times New Roman"/>
          <w:szCs w:val="24"/>
          <w:lang w:val="en-GB"/>
        </w:rPr>
      </w:pPr>
    </w:p>
    <w:p w14:paraId="032382E2" w14:textId="597F41B1" w:rsidR="0C0B05CC" w:rsidRPr="005D2954" w:rsidRDefault="6CAB2F4F" w:rsidP="00372A11">
      <w:pPr>
        <w:pStyle w:val="ListParagraph"/>
        <w:numPr>
          <w:ilvl w:val="0"/>
          <w:numId w:val="19"/>
        </w:numPr>
        <w:spacing w:after="0" w:line="276" w:lineRule="auto"/>
        <w:jc w:val="both"/>
        <w:rPr>
          <w:rFonts w:eastAsia="Times New Roman" w:cs="Times New Roman"/>
          <w:szCs w:val="24"/>
          <w:lang w:val="en-GB"/>
        </w:rPr>
      </w:pPr>
      <w:r w:rsidRPr="005D2954">
        <w:rPr>
          <w:rFonts w:eastAsia="Times New Roman" w:cs="Times New Roman"/>
          <w:lang w:val="en-GB"/>
        </w:rPr>
        <w:t>When they belong to a marginalised group or groups in precarious situations</w:t>
      </w:r>
      <w:r w:rsidR="00C20EF8" w:rsidRPr="005D2954">
        <w:rPr>
          <w:rFonts w:eastAsia="Times New Roman" w:cs="Times New Roman"/>
          <w:lang w:val="en-GB"/>
        </w:rPr>
        <w:t>, i</w:t>
      </w:r>
      <w:r w:rsidRPr="005D2954">
        <w:rPr>
          <w:rFonts w:eastAsia="Times New Roman" w:cs="Times New Roman"/>
          <w:lang w:val="en-GB"/>
        </w:rPr>
        <w:t>t’s difficult to access and approach these stakeholders – they often have little motivation to talk about their situation to outsiders, they are too busy taking care of their own problems and cannot deal with the researchers’ problems.</w:t>
      </w:r>
    </w:p>
    <w:p w14:paraId="0207FD25" w14:textId="77777777" w:rsidR="00C20EF8" w:rsidRPr="005D2954" w:rsidRDefault="00C20EF8" w:rsidP="00372A11">
      <w:pPr>
        <w:spacing w:after="0" w:line="276" w:lineRule="auto"/>
        <w:jc w:val="both"/>
        <w:rPr>
          <w:rFonts w:eastAsia="Times New Roman" w:cs="Times New Roman"/>
          <w:szCs w:val="24"/>
          <w:lang w:val="en-GB"/>
        </w:rPr>
      </w:pPr>
    </w:p>
    <w:p w14:paraId="1D424F39" w14:textId="65AFA798" w:rsidR="00516A6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“Of course, not all groups of people can be approached with the same ease, and there is of course what we find is, that above all, the people who are actually most affected, namely those in economically and socially precarious situations […]”</w:t>
      </w:r>
      <w:r w:rsidR="00FF095F" w:rsidRPr="005D2954">
        <w:rPr>
          <w:rFonts w:eastAsia="Times New Roman" w:cs="Times New Roman"/>
          <w:i/>
          <w:iCs/>
          <w:sz w:val="20"/>
          <w:szCs w:val="20"/>
          <w:lang w:val="en-GB"/>
        </w:rPr>
        <w:t xml:space="preserve"> Interviewee 5</w:t>
      </w:r>
    </w:p>
    <w:p w14:paraId="0ECAF4BD" w14:textId="61747217" w:rsidR="009F74E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“On the other hand, it is […] difficult to approach the really precarious people, people in precarious situations, excuse me, because of course they often see themselves pushed on the defensive by their precarious situation to such an extent that they don't feel like it at all, having to talk about it.”</w:t>
      </w:r>
      <w:r w:rsidR="00FF095F" w:rsidRPr="005D2954">
        <w:rPr>
          <w:rFonts w:eastAsia="Times New Roman" w:cs="Times New Roman"/>
          <w:i/>
          <w:iCs/>
          <w:sz w:val="20"/>
          <w:szCs w:val="20"/>
          <w:lang w:val="en-GB"/>
        </w:rPr>
        <w:t xml:space="preserve"> Interviewee 3</w:t>
      </w:r>
    </w:p>
    <w:p w14:paraId="370C08E8" w14:textId="2F06F5E8" w:rsidR="00181BD2" w:rsidRPr="005D2954" w:rsidRDefault="6CAB2F4F" w:rsidP="00372A11">
      <w:pPr>
        <w:pStyle w:val="ListParagraph"/>
        <w:numPr>
          <w:ilvl w:val="0"/>
          <w:numId w:val="19"/>
        </w:numPr>
        <w:spacing w:line="276" w:lineRule="auto"/>
        <w:jc w:val="both"/>
        <w:rPr>
          <w:rFonts w:eastAsia="Times New Roman" w:cs="Times New Roman"/>
          <w:szCs w:val="24"/>
          <w:lang w:val="en-GB"/>
        </w:rPr>
      </w:pPr>
      <w:r w:rsidRPr="005D2954">
        <w:rPr>
          <w:rFonts w:eastAsia="Times New Roman" w:cs="Times New Roman"/>
          <w:lang w:val="en-GB"/>
        </w:rPr>
        <w:t xml:space="preserve">Interest groups and associations (e.g., patient associations): They can be suspicious of the research projects or question the researchers’ intentions. </w:t>
      </w:r>
    </w:p>
    <w:p w14:paraId="60AA447B" w14:textId="77777777" w:rsidR="00E11BA7" w:rsidRPr="005D2954" w:rsidRDefault="00E11BA7" w:rsidP="00372A11">
      <w:pPr>
        <w:spacing w:line="276" w:lineRule="auto"/>
        <w:jc w:val="both"/>
        <w:rPr>
          <w:rFonts w:eastAsia="Times New Roman" w:cs="Times New Roman"/>
          <w:lang w:val="en-GB"/>
        </w:rPr>
      </w:pPr>
    </w:p>
    <w:p w14:paraId="51F07408" w14:textId="1DE6A163" w:rsidR="00547D00" w:rsidRPr="005D2954" w:rsidRDefault="6CAB2F4F" w:rsidP="00372A11">
      <w:pPr>
        <w:pStyle w:val="ListParagraph"/>
        <w:numPr>
          <w:ilvl w:val="0"/>
          <w:numId w:val="20"/>
        </w:numPr>
        <w:spacing w:line="276" w:lineRule="auto"/>
        <w:jc w:val="both"/>
        <w:rPr>
          <w:rFonts w:eastAsia="Times New Roman" w:cs="Times New Roman"/>
          <w:lang w:val="en-GB"/>
        </w:rPr>
      </w:pPr>
      <w:r w:rsidRPr="005D2954">
        <w:rPr>
          <w:rFonts w:eastAsia="Times New Roman" w:cs="Times New Roman"/>
          <w:b/>
          <w:bCs/>
          <w:lang w:val="en-GB"/>
        </w:rPr>
        <w:t xml:space="preserve">Challenges in communication: </w:t>
      </w:r>
      <w:r w:rsidRPr="005D2954">
        <w:rPr>
          <w:rFonts w:eastAsia="Times New Roman" w:cs="Times New Roman"/>
          <w:lang w:val="en-GB"/>
        </w:rPr>
        <w:t>Communication between academic and non-academic stakeholders can be challenging due to different knowledge, different practices or norms, different priorities or perspectives regarding the same topic or because they speak different languages.</w:t>
      </w:r>
    </w:p>
    <w:p w14:paraId="5DFF5467" w14:textId="3B9A3EC2" w:rsidR="0C0B05CC" w:rsidRPr="005D2954" w:rsidRDefault="0C0B05CC" w:rsidP="00372A11">
      <w:pPr>
        <w:pStyle w:val="ListParagraph"/>
        <w:spacing w:line="276" w:lineRule="auto"/>
        <w:jc w:val="both"/>
        <w:rPr>
          <w:rFonts w:eastAsia="Times New Roman" w:cs="Times New Roman"/>
          <w:lang w:val="en-GB"/>
        </w:rPr>
      </w:pPr>
    </w:p>
    <w:p w14:paraId="007E53DE" w14:textId="68F5EA45" w:rsidR="008761E9"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t>
      </w:r>
      <w:r w:rsidRPr="005D2954">
        <w:rPr>
          <w:rFonts w:eastAsia="Times New Roman" w:cs="Times New Roman"/>
          <w:i/>
          <w:iCs/>
          <w:sz w:val="20"/>
          <w:szCs w:val="20"/>
          <w:lang w:val="en-US"/>
        </w:rPr>
        <w:t xml:space="preserve">The point is to make it possible to communicate to someone exactly what was actually relevant in the project, that is, this transferability of what one has actually experienced and worked out philosophically or politically, philosophically or literary-theoretically, whatever one may call it.” </w:t>
      </w:r>
      <w:r w:rsidR="0048033E">
        <w:rPr>
          <w:rFonts w:eastAsia="Times New Roman" w:cs="Times New Roman"/>
          <w:i/>
          <w:iCs/>
          <w:sz w:val="20"/>
          <w:szCs w:val="20"/>
          <w:lang w:val="en-US"/>
        </w:rPr>
        <w:t>Interviewee 9</w:t>
      </w:r>
    </w:p>
    <w:p w14:paraId="2300E779" w14:textId="77777777" w:rsidR="00C0503D" w:rsidRPr="005D2954" w:rsidRDefault="00C0503D" w:rsidP="00372A11">
      <w:pPr>
        <w:pStyle w:val="ListParagraph"/>
        <w:spacing w:line="276" w:lineRule="auto"/>
        <w:jc w:val="both"/>
        <w:rPr>
          <w:rFonts w:eastAsia="Times New Roman" w:cs="Times New Roman"/>
          <w:lang w:val="en-GB"/>
        </w:rPr>
      </w:pPr>
    </w:p>
    <w:p w14:paraId="0D95D5CB" w14:textId="70B30875" w:rsidR="00C0503D"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knowledge:</w:t>
      </w:r>
    </w:p>
    <w:p w14:paraId="668663FD" w14:textId="5287B5CB" w:rsidR="00F92509"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scientific or methodological concepts</w:t>
      </w:r>
      <w:r w:rsidR="00C20EF8" w:rsidRPr="005D2954">
        <w:rPr>
          <w:rFonts w:eastAsia="Times New Roman" w:cs="Times New Roman"/>
          <w:b/>
          <w:lang w:val="en-GB"/>
        </w:rPr>
        <w:t>:</w:t>
      </w:r>
      <w:r w:rsidRPr="005D2954">
        <w:rPr>
          <w:rFonts w:eastAsia="Times New Roman" w:cs="Times New Roman"/>
          <w:b/>
          <w:lang w:val="en-GB"/>
        </w:rPr>
        <w:t xml:space="preserve"> </w:t>
      </w:r>
      <w:r w:rsidRPr="005D2954">
        <w:rPr>
          <w:rFonts w:eastAsia="Times New Roman" w:cs="Times New Roman"/>
          <w:lang w:val="en-GB"/>
        </w:rPr>
        <w:t>For instance, one researcher described issues in presenting statistical results, which are generalised to the sample, but where single practice partners involved in data collection do not feel represented and feel like their own experience is not reflected in those statistical results. At the same time, other practice partners did have experience in statistics</w:t>
      </w:r>
      <w:r w:rsidR="00C20EF8" w:rsidRPr="005D2954">
        <w:rPr>
          <w:rFonts w:eastAsia="Times New Roman" w:cs="Times New Roman"/>
          <w:lang w:val="en-GB"/>
        </w:rPr>
        <w:t>,</w:t>
      </w:r>
      <w:r w:rsidRPr="005D2954">
        <w:rPr>
          <w:rFonts w:eastAsia="Times New Roman" w:cs="Times New Roman"/>
          <w:lang w:val="en-GB"/>
        </w:rPr>
        <w:t xml:space="preserve"> and thus, presentations should not be too simple for them.</w:t>
      </w:r>
    </w:p>
    <w:p w14:paraId="5ABAA479" w14:textId="39226D4E" w:rsidR="0C0B05CC" w:rsidRPr="005D2954" w:rsidRDefault="0C0B05CC" w:rsidP="00372A11">
      <w:pPr>
        <w:spacing w:line="276" w:lineRule="auto"/>
        <w:ind w:left="348"/>
        <w:jc w:val="both"/>
        <w:rPr>
          <w:rFonts w:eastAsia="Times New Roman" w:cs="Times New Roman"/>
          <w:szCs w:val="24"/>
          <w:lang w:val="en-GB"/>
        </w:rPr>
      </w:pPr>
    </w:p>
    <w:p w14:paraId="0907D2AA" w14:textId="66112C18" w:rsidR="00A73AB6"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the prevalence of issues or disorders</w:t>
      </w:r>
      <w:r w:rsidR="00C20EF8" w:rsidRPr="005D2954">
        <w:rPr>
          <w:rFonts w:eastAsia="Times New Roman" w:cs="Times New Roman"/>
          <w:b/>
          <w:lang w:val="en-GB"/>
        </w:rPr>
        <w:t>:</w:t>
      </w:r>
      <w:r w:rsidRPr="005D2954">
        <w:rPr>
          <w:rFonts w:eastAsia="Times New Roman" w:cs="Times New Roman"/>
          <w:lang w:val="en-GB"/>
        </w:rPr>
        <w:t xml:space="preserve"> One researcher involved in medical research reported that the medical practitioners underestimated the relevance of the research topic and wouldn’t understand or listen when they were told about it as they were focusing and trained in a different aspect of the issue. </w:t>
      </w:r>
    </w:p>
    <w:p w14:paraId="3EB1ABBE" w14:textId="75AA72CF" w:rsidR="0C0B05CC" w:rsidRPr="005D2954" w:rsidRDefault="0C0B05CC" w:rsidP="00372A11">
      <w:pPr>
        <w:spacing w:line="276" w:lineRule="auto"/>
        <w:ind w:left="348"/>
        <w:jc w:val="both"/>
        <w:rPr>
          <w:rFonts w:eastAsia="Times New Roman" w:cs="Times New Roman"/>
          <w:szCs w:val="24"/>
          <w:lang w:val="en-GB"/>
        </w:rPr>
      </w:pPr>
    </w:p>
    <w:p w14:paraId="2F3BC90A" w14:textId="416B0DE8" w:rsidR="000819CC"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how scientific investigations can be relevant in practice and everyday life</w:t>
      </w:r>
      <w:r w:rsidR="00C20EF8" w:rsidRPr="005D2954">
        <w:rPr>
          <w:rFonts w:eastAsia="Times New Roman" w:cs="Times New Roman"/>
          <w:b/>
          <w:lang w:val="en-GB"/>
        </w:rPr>
        <w:t xml:space="preserve">: </w:t>
      </w:r>
      <w:r w:rsidRPr="005D2954">
        <w:rPr>
          <w:rFonts w:eastAsia="Times New Roman" w:cs="Times New Roman"/>
          <w:lang w:val="en-GB"/>
        </w:rPr>
        <w:t>As one researcher elaborated, it is also part of the researcher’s job to establish connections and relevance for non-academic audiences. Accordingly, it is essential to make abstract concepts accessible and concrete. However, it is often difficult to communicate this relevance.</w:t>
      </w:r>
    </w:p>
    <w:p w14:paraId="6368CD80" w14:textId="315BDAE6" w:rsidR="0C0B05CC" w:rsidRPr="005D2954" w:rsidRDefault="0C0B05CC" w:rsidP="00372A11">
      <w:pPr>
        <w:spacing w:line="276" w:lineRule="auto"/>
        <w:ind w:left="348"/>
        <w:jc w:val="both"/>
        <w:rPr>
          <w:rFonts w:eastAsia="Times New Roman" w:cs="Times New Roman"/>
          <w:szCs w:val="24"/>
          <w:highlight w:val="yellow"/>
          <w:lang w:val="en-GB"/>
        </w:rPr>
      </w:pPr>
    </w:p>
    <w:p w14:paraId="6C8A50FA" w14:textId="1948B82B" w:rsidR="00A73AB6"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practices</w:t>
      </w:r>
      <w:r w:rsidRPr="005D2954">
        <w:rPr>
          <w:rFonts w:eastAsia="Times New Roman" w:cs="Times New Roman"/>
          <w:lang w:val="en-GB"/>
        </w:rPr>
        <w:t xml:space="preserve"> in decision-making, which hampers productive interactions and prompts researchers to communicate with different stakeholders (find a work around by talking to an NGO instead of the administration) to reach their goal. In particular</w:t>
      </w:r>
      <w:r w:rsidR="00C20EF8" w:rsidRPr="005D2954">
        <w:rPr>
          <w:rFonts w:eastAsia="Times New Roman" w:cs="Times New Roman"/>
          <w:lang w:val="en-GB"/>
        </w:rPr>
        <w:t>,</w:t>
      </w:r>
      <w:r w:rsidRPr="005D2954">
        <w:rPr>
          <w:rFonts w:eastAsia="Times New Roman" w:cs="Times New Roman"/>
          <w:lang w:val="en-GB"/>
        </w:rPr>
        <w:t xml:space="preserve"> in political and legal research, practices and norms are highly dependent on political </w:t>
      </w:r>
      <w:r w:rsidRPr="005D2954">
        <w:rPr>
          <w:rFonts w:eastAsia="Times New Roman" w:cs="Times New Roman"/>
          <w:lang w:val="en-GB"/>
        </w:rPr>
        <w:lastRenderedPageBreak/>
        <w:t>interests and political majorities</w:t>
      </w:r>
      <w:r w:rsidR="00C20EF8" w:rsidRPr="005D2954">
        <w:rPr>
          <w:rFonts w:eastAsia="Times New Roman" w:cs="Times New Roman"/>
          <w:lang w:val="en-GB"/>
        </w:rPr>
        <w:t>,</w:t>
      </w:r>
      <w:r w:rsidRPr="005D2954">
        <w:rPr>
          <w:rFonts w:eastAsia="Times New Roman" w:cs="Times New Roman"/>
          <w:lang w:val="en-GB"/>
        </w:rPr>
        <w:t xml:space="preserve"> which can also fluctuate over the course of one research project.</w:t>
      </w:r>
    </w:p>
    <w:p w14:paraId="79680D5A" w14:textId="5FAC4429" w:rsidR="0C0B05CC" w:rsidRPr="005D2954" w:rsidRDefault="0C0B05CC" w:rsidP="00372A11">
      <w:pPr>
        <w:spacing w:line="276" w:lineRule="auto"/>
        <w:ind w:left="348"/>
        <w:jc w:val="both"/>
        <w:rPr>
          <w:rFonts w:eastAsia="Times New Roman" w:cs="Times New Roman"/>
          <w:szCs w:val="24"/>
          <w:lang w:val="en-GB"/>
        </w:rPr>
      </w:pPr>
    </w:p>
    <w:p w14:paraId="2C47184B" w14:textId="1598A8C5" w:rsidR="00E739C1"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theories and representations of phenomena</w:t>
      </w:r>
      <w:r w:rsidR="00C20EF8" w:rsidRPr="005D2954">
        <w:rPr>
          <w:rFonts w:eastAsia="Times New Roman" w:cs="Times New Roman"/>
          <w:b/>
          <w:lang w:val="en-GB"/>
        </w:rPr>
        <w:t xml:space="preserve">: </w:t>
      </w:r>
      <w:r w:rsidRPr="005D2954">
        <w:rPr>
          <w:rFonts w:eastAsia="Times New Roman" w:cs="Times New Roman"/>
          <w:lang w:val="en-GB"/>
        </w:rPr>
        <w:t>Practice partners develop their own explanations of the issues they encounter every</w:t>
      </w:r>
      <w:r w:rsidR="00C20EF8" w:rsidRPr="005D2954">
        <w:rPr>
          <w:rFonts w:eastAsia="Times New Roman" w:cs="Times New Roman"/>
          <w:lang w:val="en-GB"/>
        </w:rPr>
        <w:t xml:space="preserve"> </w:t>
      </w:r>
      <w:r w:rsidRPr="005D2954">
        <w:rPr>
          <w:rFonts w:eastAsia="Times New Roman" w:cs="Times New Roman"/>
          <w:lang w:val="en-GB"/>
        </w:rPr>
        <w:t>day (e.g., why a child acts out) and can have different representations of certain issues and concepts than researchers have. The confrontation of these differences can result in conflict</w:t>
      </w:r>
      <w:r w:rsidR="00C20EF8" w:rsidRPr="005D2954">
        <w:rPr>
          <w:rFonts w:eastAsia="Times New Roman" w:cs="Times New Roman"/>
          <w:lang w:val="en-GB"/>
        </w:rPr>
        <w:t>,</w:t>
      </w:r>
      <w:r w:rsidRPr="005D2954">
        <w:rPr>
          <w:rFonts w:eastAsia="Times New Roman" w:cs="Times New Roman"/>
          <w:lang w:val="en-GB"/>
        </w:rPr>
        <w:t xml:space="preserve"> and connecting them is difficult. </w:t>
      </w:r>
    </w:p>
    <w:p w14:paraId="17D92FE2" w14:textId="0CC2EF86" w:rsidR="0C0B05CC" w:rsidRPr="005D2954" w:rsidRDefault="0C0B05CC" w:rsidP="00372A11">
      <w:pPr>
        <w:spacing w:line="276" w:lineRule="auto"/>
        <w:ind w:left="348"/>
        <w:jc w:val="both"/>
        <w:rPr>
          <w:rFonts w:eastAsia="Times New Roman" w:cs="Times New Roman"/>
          <w:szCs w:val="24"/>
          <w:lang w:val="en-GB"/>
        </w:rPr>
      </w:pPr>
    </w:p>
    <w:p w14:paraId="39291386" w14:textId="13CE3FF0" w:rsidR="004116A0" w:rsidRPr="005D2954" w:rsidRDefault="6CAB2F4F" w:rsidP="00372A11">
      <w:pPr>
        <w:pStyle w:val="ListParagraph"/>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I think such differences in perspective and also differences in, so to speak, theorizing of the whole, simply has its potential for conflict.” </w:t>
      </w:r>
      <w:r w:rsidR="0048033E">
        <w:rPr>
          <w:rFonts w:eastAsia="Times New Roman" w:cs="Times New Roman"/>
          <w:i/>
          <w:iCs/>
          <w:sz w:val="20"/>
          <w:szCs w:val="20"/>
          <w:lang w:val="en-GB"/>
        </w:rPr>
        <w:t>Interviewee 20</w:t>
      </w:r>
    </w:p>
    <w:p w14:paraId="790C2368" w14:textId="5AFAE149" w:rsidR="0C0B05CC" w:rsidRPr="005D2954" w:rsidRDefault="0C0B05CC" w:rsidP="00372A11">
      <w:pPr>
        <w:pStyle w:val="ListParagraph"/>
        <w:spacing w:line="276" w:lineRule="auto"/>
        <w:jc w:val="both"/>
        <w:rPr>
          <w:rFonts w:eastAsia="Times New Roman" w:cs="Times New Roman"/>
          <w:i/>
          <w:iCs/>
          <w:szCs w:val="24"/>
          <w:lang w:val="en-GB"/>
        </w:rPr>
      </w:pPr>
    </w:p>
    <w:p w14:paraId="6D62E708" w14:textId="7F8A6E4D" w:rsidR="0C0B05CC"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practices in using results:</w:t>
      </w:r>
      <w:r w:rsidRPr="005D2954">
        <w:rPr>
          <w:rFonts w:eastAsia="Times New Roman" w:cs="Times New Roman"/>
          <w:lang w:val="en-GB"/>
        </w:rPr>
        <w:t xml:space="preserve"> While researchers are encouraged (by SNF, their university, and the whole of the scientific community) to publish a lot and to publish open access, this is disadvantageous for industry partners, who need to protect a result and keep it to themselves in order to profit from it. </w:t>
      </w:r>
    </w:p>
    <w:p w14:paraId="4BFB822F" w14:textId="4F16F8FE" w:rsidR="0C0B05CC" w:rsidRPr="005D2954" w:rsidRDefault="0C0B05CC" w:rsidP="00372A11">
      <w:pPr>
        <w:spacing w:line="276" w:lineRule="auto"/>
        <w:ind w:left="348"/>
        <w:jc w:val="both"/>
        <w:rPr>
          <w:rFonts w:eastAsia="Times New Roman" w:cs="Times New Roman"/>
          <w:szCs w:val="24"/>
          <w:lang w:val="en-GB"/>
        </w:rPr>
      </w:pPr>
    </w:p>
    <w:p w14:paraId="11383387" w14:textId="1C8F5BA5" w:rsidR="006C1D6B"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lang w:val="en-GB"/>
        </w:rPr>
        <w:t>Investigating research participants’ practices can feel like the researcher is criticising these practices, which can result in conflict. This is particularly difficult as researchers often depend on existing practice contacts to gain access to new research fields and institutions and thus feel like they can’t allow themselves to offend their practice partners. This balance between doing rigorous and independent research and keeping contacts for further studies is experienced as challenging by some.</w:t>
      </w:r>
    </w:p>
    <w:p w14:paraId="4F415BCA" w14:textId="43931E83" w:rsidR="00694269" w:rsidRPr="005D2954" w:rsidRDefault="00694269" w:rsidP="00372A11">
      <w:pPr>
        <w:spacing w:line="276" w:lineRule="auto"/>
        <w:ind w:left="348"/>
        <w:jc w:val="both"/>
        <w:rPr>
          <w:rFonts w:eastAsia="Times New Roman" w:cs="Times New Roman"/>
          <w:szCs w:val="24"/>
          <w:lang w:val="en-GB"/>
        </w:rPr>
      </w:pPr>
    </w:p>
    <w:p w14:paraId="5442B6BB" w14:textId="16923661" w:rsidR="00694269" w:rsidRPr="005D2954" w:rsidRDefault="6CAB2F4F" w:rsidP="00372A11">
      <w:pPr>
        <w:pStyle w:val="ListParagraph"/>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“There's this feeling of someone stepping on their toes, pointing out what was wrong.” Interview</w:t>
      </w:r>
      <w:r w:rsidR="00FF095F" w:rsidRPr="005D2954">
        <w:rPr>
          <w:rFonts w:eastAsia="Times New Roman" w:cs="Times New Roman"/>
          <w:i/>
          <w:iCs/>
          <w:sz w:val="20"/>
          <w:szCs w:val="20"/>
          <w:lang w:val="en-GB"/>
        </w:rPr>
        <w:t>ee</w:t>
      </w:r>
      <w:r w:rsidRPr="005D2954">
        <w:rPr>
          <w:rFonts w:eastAsia="Times New Roman" w:cs="Times New Roman"/>
          <w:i/>
          <w:iCs/>
          <w:sz w:val="20"/>
          <w:szCs w:val="20"/>
          <w:lang w:val="en-GB"/>
        </w:rPr>
        <w:t xml:space="preserve"> </w:t>
      </w:r>
      <w:r w:rsidR="00FF095F" w:rsidRPr="005D2954">
        <w:rPr>
          <w:rFonts w:eastAsia="Times New Roman" w:cs="Times New Roman"/>
          <w:i/>
          <w:iCs/>
          <w:sz w:val="20"/>
          <w:szCs w:val="20"/>
          <w:lang w:val="en-GB"/>
        </w:rPr>
        <w:t>4</w:t>
      </w:r>
    </w:p>
    <w:p w14:paraId="6669CDC7" w14:textId="281CA801" w:rsidR="0C0B05CC" w:rsidRPr="005D2954" w:rsidRDefault="0C0B05CC" w:rsidP="00372A11">
      <w:pPr>
        <w:pStyle w:val="ListParagraph"/>
        <w:spacing w:line="276" w:lineRule="auto"/>
        <w:ind w:left="708"/>
        <w:jc w:val="both"/>
        <w:rPr>
          <w:rFonts w:eastAsia="Times New Roman" w:cs="Times New Roman"/>
          <w:i/>
          <w:iCs/>
          <w:szCs w:val="24"/>
          <w:lang w:val="en-GB"/>
        </w:rPr>
      </w:pPr>
    </w:p>
    <w:p w14:paraId="7FECF944" w14:textId="49722C4E" w:rsidR="000078C7"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priorities, interests and perspectives:</w:t>
      </w:r>
      <w:r w:rsidR="00C20EF8" w:rsidRPr="005D2954">
        <w:rPr>
          <w:rFonts w:eastAsia="Times New Roman" w:cs="Times New Roman"/>
          <w:b/>
          <w:bCs/>
          <w:szCs w:val="24"/>
          <w:lang w:val="en-GB"/>
        </w:rPr>
        <w:t xml:space="preserve"> </w:t>
      </w:r>
      <w:r w:rsidRPr="005D2954">
        <w:rPr>
          <w:rFonts w:eastAsia="Times New Roman" w:cs="Times New Roman"/>
          <w:lang w:val="en-GB"/>
        </w:rPr>
        <w:t>When interacting with non-academic practice partners and contacts, researchers are confronted with many different expectations of what their research should achieve. The scientific aspect of producing and disseminating knowledge can easily collide with the interests of practitioners, the industry, or the media, which sometimes are detrimental to the rigorous scientific process.</w:t>
      </w:r>
    </w:p>
    <w:p w14:paraId="7BB0B7DD" w14:textId="31D6CC15" w:rsidR="0C0B05CC" w:rsidRPr="005D2954" w:rsidRDefault="0C0B05CC" w:rsidP="00372A11">
      <w:pPr>
        <w:pStyle w:val="ListParagraph"/>
        <w:spacing w:line="276" w:lineRule="auto"/>
        <w:ind w:left="0"/>
        <w:jc w:val="both"/>
        <w:rPr>
          <w:rFonts w:eastAsia="Times New Roman" w:cs="Times New Roman"/>
          <w:szCs w:val="24"/>
          <w:lang w:val="en-GB"/>
        </w:rPr>
      </w:pPr>
    </w:p>
    <w:p w14:paraId="59357BC8" w14:textId="58C11CCF" w:rsidR="0C0B05CC"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Producing knowledge vs. solving practical problems:</w:t>
      </w:r>
      <w:r w:rsidRPr="005D2954">
        <w:rPr>
          <w:rFonts w:eastAsia="Times New Roman" w:cs="Times New Roman"/>
          <w:lang w:val="en-GB"/>
        </w:rPr>
        <w:t xml:space="preserve"> Researchers and practice partners often have different interests. Researchers want to focus </w:t>
      </w:r>
      <w:r w:rsidR="00C20EF8" w:rsidRPr="005D2954">
        <w:rPr>
          <w:rFonts w:eastAsia="Times New Roman" w:cs="Times New Roman"/>
          <w:lang w:val="en-GB"/>
        </w:rPr>
        <w:t xml:space="preserve">on </w:t>
      </w:r>
      <w:r w:rsidRPr="005D2954">
        <w:rPr>
          <w:rFonts w:eastAsia="Times New Roman" w:cs="Times New Roman"/>
          <w:lang w:val="en-GB"/>
        </w:rPr>
        <w:t>research, while practice partners want to solve their problems. Research takes a long time, is meticulous</w:t>
      </w:r>
      <w:r w:rsidR="00C20EF8" w:rsidRPr="005D2954">
        <w:rPr>
          <w:rFonts w:eastAsia="Times New Roman" w:cs="Times New Roman"/>
          <w:lang w:val="en-GB"/>
        </w:rPr>
        <w:t>,</w:t>
      </w:r>
      <w:r w:rsidRPr="005D2954">
        <w:rPr>
          <w:rFonts w:eastAsia="Times New Roman" w:cs="Times New Roman"/>
          <w:lang w:val="en-GB"/>
        </w:rPr>
        <w:t xml:space="preserve"> and it’s unclear whether it will actually result in anything useful as the primary purpose of research is to produce knowledge. Practice partners often have the expectation that research can solve their current problems and provide concrete solutions. This can result in a mismatch of expectations. In addition, the problems researchers identify in their projects might differ from what </w:t>
      </w:r>
      <w:proofErr w:type="gramStart"/>
      <w:r w:rsidRPr="005D2954">
        <w:rPr>
          <w:rFonts w:eastAsia="Times New Roman" w:cs="Times New Roman"/>
          <w:lang w:val="en-GB"/>
        </w:rPr>
        <w:t>practitioners</w:t>
      </w:r>
      <w:proofErr w:type="gramEnd"/>
      <w:r w:rsidRPr="005D2954">
        <w:rPr>
          <w:rFonts w:eastAsia="Times New Roman" w:cs="Times New Roman"/>
          <w:lang w:val="en-GB"/>
        </w:rPr>
        <w:t xml:space="preserve"> experience </w:t>
      </w:r>
      <w:r w:rsidRPr="005D2954">
        <w:rPr>
          <w:rFonts w:eastAsia="Times New Roman" w:cs="Times New Roman"/>
          <w:lang w:val="en-GB"/>
        </w:rPr>
        <w:lastRenderedPageBreak/>
        <w:t>as problems, leading to their rejection of the results. Convincing practitioners of scientific results that are not in line with their everyday experience is a challenge.</w:t>
      </w:r>
    </w:p>
    <w:p w14:paraId="7E4BDC2E" w14:textId="7BB5E786" w:rsidR="00737E39"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the expectation, an excessive expectation of research, that it can solve problems that research doesn't actually solve at all, because it primarily produces knowledge.” </w:t>
      </w:r>
      <w:r w:rsidR="00FF095F" w:rsidRPr="005D2954">
        <w:rPr>
          <w:rFonts w:eastAsia="Times New Roman" w:cs="Times New Roman"/>
          <w:i/>
          <w:iCs/>
          <w:sz w:val="20"/>
          <w:szCs w:val="20"/>
          <w:lang w:val="en-GB"/>
        </w:rPr>
        <w:t>Interviewee 9</w:t>
      </w:r>
    </w:p>
    <w:p w14:paraId="7AB317FD" w14:textId="454773B2" w:rsidR="0C0B05CC" w:rsidRPr="005D2954" w:rsidRDefault="0C0B05CC" w:rsidP="00372A11">
      <w:pPr>
        <w:spacing w:line="276" w:lineRule="auto"/>
        <w:ind w:left="348"/>
        <w:jc w:val="both"/>
        <w:rPr>
          <w:rFonts w:eastAsia="Times New Roman" w:cs="Times New Roman"/>
          <w:szCs w:val="24"/>
          <w:lang w:val="en-GB"/>
        </w:rPr>
      </w:pPr>
    </w:p>
    <w:p w14:paraId="4F77EF05" w14:textId="51585D94" w:rsidR="0C0B05CC"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 xml:space="preserve">Producing knowledge vs. making profit: </w:t>
      </w:r>
      <w:r w:rsidRPr="005D2954">
        <w:rPr>
          <w:rFonts w:eastAsia="Times New Roman" w:cs="Times New Roman"/>
          <w:lang w:val="en-GB"/>
        </w:rPr>
        <w:t xml:space="preserve">Similarly, researchers and practice partners from </w:t>
      </w:r>
      <w:r w:rsidR="00C20EF8" w:rsidRPr="005D2954">
        <w:rPr>
          <w:rFonts w:eastAsia="Times New Roman" w:cs="Times New Roman"/>
          <w:lang w:val="en-GB"/>
        </w:rPr>
        <w:t xml:space="preserve">the </w:t>
      </w:r>
      <w:r w:rsidRPr="005D2954">
        <w:rPr>
          <w:rFonts w:eastAsia="Times New Roman" w:cs="Times New Roman"/>
          <w:lang w:val="en-GB"/>
        </w:rPr>
        <w:t>industry differ in their interests in that industry partners focus on getting a product ready for market entry, easily implement</w:t>
      </w:r>
      <w:r w:rsidR="00C20EF8" w:rsidRPr="005D2954">
        <w:rPr>
          <w:rFonts w:eastAsia="Times New Roman" w:cs="Times New Roman"/>
          <w:lang w:val="en-GB"/>
        </w:rPr>
        <w:t>ing</w:t>
      </w:r>
      <w:r w:rsidRPr="005D2954">
        <w:rPr>
          <w:rFonts w:eastAsia="Times New Roman" w:cs="Times New Roman"/>
          <w:lang w:val="en-GB"/>
        </w:rPr>
        <w:t xml:space="preserve"> or build</w:t>
      </w:r>
      <w:r w:rsidR="00C20EF8" w:rsidRPr="005D2954">
        <w:rPr>
          <w:rFonts w:eastAsia="Times New Roman" w:cs="Times New Roman"/>
          <w:lang w:val="en-GB"/>
        </w:rPr>
        <w:t>ing</w:t>
      </w:r>
      <w:r w:rsidRPr="005D2954">
        <w:rPr>
          <w:rFonts w:eastAsia="Times New Roman" w:cs="Times New Roman"/>
          <w:lang w:val="en-GB"/>
        </w:rPr>
        <w:t xml:space="preserve"> a product, and making </w:t>
      </w:r>
      <w:r w:rsidR="00C20EF8" w:rsidRPr="005D2954">
        <w:rPr>
          <w:rFonts w:eastAsia="Times New Roman" w:cs="Times New Roman"/>
          <w:lang w:val="en-GB"/>
        </w:rPr>
        <w:t xml:space="preserve">a </w:t>
      </w:r>
      <w:r w:rsidRPr="005D2954">
        <w:rPr>
          <w:rFonts w:eastAsia="Times New Roman" w:cs="Times New Roman"/>
          <w:lang w:val="en-GB"/>
        </w:rPr>
        <w:t>profit. They are more focused on certain usable parts of the project and not necessarily on the research process. Additionally, they might conclude different things and have different ideas of how to utilise the results.</w:t>
      </w:r>
    </w:p>
    <w:p w14:paraId="3992881F" w14:textId="10631CA9" w:rsidR="000B7D79"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think the main challenges for me was that we, me and my researcher, we were always thinking at the modelling level - let us say, how could these things better capture what we wanted to capture, while at the company level, if I remember, the interest was much more - how easily can we implement this, how fast they can go.” </w:t>
      </w:r>
      <w:r w:rsidR="0082468F">
        <w:rPr>
          <w:rFonts w:eastAsia="Times New Roman" w:cs="Times New Roman"/>
          <w:i/>
          <w:iCs/>
          <w:sz w:val="20"/>
          <w:szCs w:val="20"/>
          <w:lang w:val="en-GB"/>
        </w:rPr>
        <w:t>Interviewee 19</w:t>
      </w:r>
    </w:p>
    <w:p w14:paraId="50E14C5D" w14:textId="7B34A77A" w:rsidR="0C0B05CC" w:rsidRPr="005D2954" w:rsidRDefault="0C0B05CC" w:rsidP="00372A11">
      <w:pPr>
        <w:spacing w:after="120" w:line="276" w:lineRule="auto"/>
        <w:jc w:val="both"/>
        <w:rPr>
          <w:rFonts w:eastAsia="Times New Roman" w:cs="Times New Roman"/>
          <w:i/>
          <w:iCs/>
          <w:szCs w:val="24"/>
          <w:lang w:val="en-GB"/>
        </w:rPr>
      </w:pPr>
    </w:p>
    <w:p w14:paraId="27AE9E84" w14:textId="221B9CD1" w:rsidR="00094728"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Producing new knowledge vs. sticking to own practice:</w:t>
      </w:r>
      <w:r w:rsidRPr="005D2954">
        <w:rPr>
          <w:rFonts w:eastAsia="Times New Roman" w:cs="Times New Roman"/>
          <w:lang w:val="en-GB"/>
        </w:rPr>
        <w:t xml:space="preserve"> The phenomena investigated in the research projects are complex and multi-faceted. Some of the researchers encountered challenges in the communication with transdisciplinary partners when they were not interested in experiencing new facets of the phenomenon at study but rather stuck to their area of expertise or were discussing the phenomenon from a perspective irrelevant </w:t>
      </w:r>
      <w:r w:rsidR="00C20EF8" w:rsidRPr="005D2954">
        <w:rPr>
          <w:rFonts w:eastAsia="Times New Roman" w:cs="Times New Roman"/>
          <w:lang w:val="en-GB"/>
        </w:rPr>
        <w:t>to</w:t>
      </w:r>
      <w:r w:rsidRPr="005D2954">
        <w:rPr>
          <w:rFonts w:eastAsia="Times New Roman" w:cs="Times New Roman"/>
          <w:lang w:val="en-GB"/>
        </w:rPr>
        <w:t xml:space="preserve"> the researcher. Some of the researchers experienced a certain unwillingness of those partners in engaging in a discussion about new insights into the topic. This certain reluctance for new insights might result from the effort it takes to include these new insights into practice: it might require changing protocols and routines, but it might also take more time and investing already scarce resources. </w:t>
      </w:r>
    </w:p>
    <w:p w14:paraId="005FAFFC" w14:textId="7FEB71CC" w:rsidR="00206FF7"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clinicians can be very reluctant to get into research issues, because they don't think that's their goal. They don't want to add preparatory time, they don't want to complicate clinical protocols.” </w:t>
      </w:r>
      <w:r w:rsidR="00FF095F" w:rsidRPr="005D2954">
        <w:rPr>
          <w:rFonts w:eastAsia="Times New Roman" w:cs="Times New Roman"/>
          <w:i/>
          <w:iCs/>
          <w:sz w:val="20"/>
          <w:szCs w:val="20"/>
          <w:lang w:val="en-GB"/>
        </w:rPr>
        <w:t>Interviewee 7</w:t>
      </w:r>
    </w:p>
    <w:p w14:paraId="5BD8268D" w14:textId="1DAAF2DB" w:rsidR="0C0B05CC" w:rsidRPr="005D2954" w:rsidRDefault="0C0B05CC" w:rsidP="00372A11">
      <w:pPr>
        <w:spacing w:after="120" w:line="276" w:lineRule="auto"/>
        <w:jc w:val="both"/>
        <w:rPr>
          <w:rFonts w:eastAsia="Times New Roman" w:cs="Times New Roman"/>
          <w:i/>
          <w:iCs/>
          <w:szCs w:val="24"/>
          <w:lang w:val="en-GB"/>
        </w:rPr>
      </w:pPr>
    </w:p>
    <w:p w14:paraId="5BE18E51" w14:textId="72F554DF" w:rsidR="002C0C13"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Being accurate vs. catchy headlines:</w:t>
      </w:r>
      <w:r w:rsidRPr="005D2954">
        <w:rPr>
          <w:rFonts w:eastAsia="Times New Roman" w:cs="Times New Roman"/>
          <w:lang w:val="en-GB"/>
        </w:rPr>
        <w:t xml:space="preserve"> Some of the researchers were in contact with media representatives, e.g. journalists, who interviewed them. They described that they aimed to present their research accurately and objectively, whereas journalists were more interested in generating a catchy headline to spike interest. Particularly in research with vulnerable groups, researchers were concerned that these would be exploited or put at risk in exchange for the headline.</w:t>
      </w:r>
    </w:p>
    <w:p w14:paraId="493CC331" w14:textId="7EF4EC80" w:rsidR="002C0C13" w:rsidRPr="005D2954" w:rsidRDefault="6CAB2F4F" w:rsidP="00372A11">
      <w:pPr>
        <w:spacing w:line="276" w:lineRule="auto"/>
        <w:ind w:left="348"/>
        <w:jc w:val="both"/>
        <w:rPr>
          <w:rFonts w:eastAsia="Times New Roman" w:cs="Times New Roman"/>
          <w:i/>
          <w:iCs/>
          <w:sz w:val="20"/>
          <w:szCs w:val="20"/>
          <w:lang w:val="en-GB"/>
        </w:rPr>
      </w:pPr>
      <w:r w:rsidRPr="005D2954">
        <w:rPr>
          <w:rFonts w:eastAsia="Times New Roman" w:cs="Times New Roman"/>
          <w:i/>
          <w:iCs/>
          <w:sz w:val="20"/>
          <w:szCs w:val="20"/>
          <w:lang w:val="en-GB"/>
        </w:rPr>
        <w:t>“It is clear to me that the newspapers have a certain way of reporting the news that is not necessarily convertible for us or should be.”</w:t>
      </w:r>
      <w:r w:rsidR="00FF095F" w:rsidRPr="005D2954">
        <w:rPr>
          <w:rFonts w:eastAsia="Times New Roman" w:cs="Times New Roman"/>
          <w:i/>
          <w:iCs/>
          <w:sz w:val="20"/>
          <w:szCs w:val="20"/>
          <w:lang w:val="en-GB"/>
        </w:rPr>
        <w:t xml:space="preserve"> Interviewee 10</w:t>
      </w:r>
    </w:p>
    <w:p w14:paraId="594EE776" w14:textId="6EB7FB99" w:rsidR="002C0C13" w:rsidRPr="005D2954" w:rsidRDefault="6CAB2F4F" w:rsidP="00372A11">
      <w:pPr>
        <w:spacing w:line="276" w:lineRule="auto"/>
        <w:ind w:left="348"/>
        <w:jc w:val="both"/>
        <w:rPr>
          <w:rFonts w:eastAsia="Times New Roman" w:cs="Times New Roman"/>
          <w:i/>
          <w:iCs/>
          <w:sz w:val="20"/>
          <w:szCs w:val="20"/>
          <w:lang w:val="en-GB"/>
        </w:rPr>
      </w:pPr>
      <w:r w:rsidRPr="005D2954">
        <w:rPr>
          <w:rFonts w:eastAsia="Times New Roman" w:cs="Times New Roman"/>
          <w:i/>
          <w:iCs/>
          <w:sz w:val="20"/>
          <w:szCs w:val="20"/>
          <w:lang w:val="en-GB"/>
        </w:rPr>
        <w:t xml:space="preserve">“The media are of course looking for the catch, i.e. the headline they can make of it, that was / sometimes you have to swallow a bit and accept that they are looking for headlines, but that’s okay.” </w:t>
      </w:r>
      <w:r w:rsidR="00FF095F" w:rsidRPr="005D2954">
        <w:rPr>
          <w:rFonts w:eastAsia="Times New Roman" w:cs="Times New Roman"/>
          <w:i/>
          <w:iCs/>
          <w:sz w:val="20"/>
          <w:szCs w:val="20"/>
          <w:lang w:val="en-GB"/>
        </w:rPr>
        <w:t>Interviewee 6</w:t>
      </w:r>
    </w:p>
    <w:p w14:paraId="7FA4D1ED" w14:textId="5E8A5B7B" w:rsidR="0C0B05CC" w:rsidRPr="005D2954" w:rsidRDefault="0C0B05CC" w:rsidP="00372A11">
      <w:pPr>
        <w:spacing w:line="276" w:lineRule="auto"/>
        <w:ind w:left="348"/>
        <w:jc w:val="both"/>
        <w:rPr>
          <w:rFonts w:eastAsia="Times New Roman" w:cs="Times New Roman"/>
          <w:szCs w:val="24"/>
          <w:lang w:val="en-GB"/>
        </w:rPr>
      </w:pPr>
    </w:p>
    <w:p w14:paraId="43646F5E" w14:textId="10C88D0F" w:rsidR="00521D52"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lastRenderedPageBreak/>
        <w:t>Conflicting relationships with stakeholders</w:t>
      </w:r>
      <w:r w:rsidR="00C20EF8" w:rsidRPr="005D2954">
        <w:rPr>
          <w:rFonts w:eastAsia="Times New Roman" w:cs="Times New Roman"/>
          <w:b/>
          <w:lang w:val="en-GB"/>
        </w:rPr>
        <w:t>:</w:t>
      </w:r>
      <w:r w:rsidRPr="005D2954">
        <w:rPr>
          <w:rFonts w:eastAsia="Times New Roman" w:cs="Times New Roman"/>
          <w:lang w:val="en-GB"/>
        </w:rPr>
        <w:t xml:space="preserve"> It </w:t>
      </w:r>
      <w:proofErr w:type="gramStart"/>
      <w:r w:rsidRPr="005D2954">
        <w:rPr>
          <w:rFonts w:eastAsia="Times New Roman" w:cs="Times New Roman"/>
          <w:lang w:val="en-GB"/>
        </w:rPr>
        <w:t>is</w:t>
      </w:r>
      <w:proofErr w:type="gramEnd"/>
      <w:r w:rsidRPr="005D2954">
        <w:rPr>
          <w:rFonts w:eastAsia="Times New Roman" w:cs="Times New Roman"/>
          <w:lang w:val="en-GB"/>
        </w:rPr>
        <w:t xml:space="preserve"> important to realise that there can be various different stakeholders associated with a research project, which can also have conflicting relationships with each other, with diverging interests, or are embedded in a hierarchy defined by different priorities and perspectives. Negotiating these relationships and deciding on which interests to focus can be a challenge for researchers.</w:t>
      </w:r>
    </w:p>
    <w:p w14:paraId="6699A3C3" w14:textId="5AE46381" w:rsidR="1955034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“You always will have different groups of people and probably this raises the problem of who are the stakeholders, so, when in social innovations teams they say, "oh make it usable for stakeholders", okay, but who are the stakeholders, are there conflicts within the stakeholders, are hierarchical effects in the sense that, for example very clearly in the kind of work that I do.”</w:t>
      </w:r>
      <w:r w:rsidR="00FF095F" w:rsidRPr="005D2954">
        <w:rPr>
          <w:rFonts w:eastAsia="Times New Roman" w:cs="Times New Roman"/>
          <w:i/>
          <w:iCs/>
          <w:sz w:val="20"/>
          <w:szCs w:val="20"/>
          <w:lang w:val="en-GB"/>
        </w:rPr>
        <w:t xml:space="preserve"> Interviewee 2</w:t>
      </w:r>
    </w:p>
    <w:p w14:paraId="46F87793" w14:textId="0ACAC0D7" w:rsidR="0C0B05CC" w:rsidRPr="005D2954" w:rsidRDefault="0C0B05CC" w:rsidP="00372A11">
      <w:pPr>
        <w:spacing w:line="276" w:lineRule="auto"/>
        <w:jc w:val="both"/>
        <w:rPr>
          <w:rFonts w:eastAsia="Times New Roman" w:cs="Times New Roman"/>
          <w:i/>
          <w:iCs/>
          <w:szCs w:val="24"/>
          <w:lang w:val="en-GB"/>
        </w:rPr>
      </w:pPr>
    </w:p>
    <w:p w14:paraId="01A775BB" w14:textId="2D57A512" w:rsidR="00E3284B"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Negotiating:</w:t>
      </w:r>
      <w:r w:rsidRPr="005D2954">
        <w:rPr>
          <w:rFonts w:eastAsia="Times New Roman" w:cs="Times New Roman"/>
          <w:lang w:val="en-GB"/>
        </w:rPr>
        <w:t xml:space="preserve"> If practice partners are more strongly involved in the planning implementation of the research project, challenges can arise when negotiating the term of joint contracts or agreements as there are different understandings of the phases in the project and research cycle or what to conclude from research results.</w:t>
      </w:r>
    </w:p>
    <w:p w14:paraId="40F6A46C" w14:textId="1AF30B5C" w:rsidR="19550348" w:rsidRPr="005D2954" w:rsidRDefault="19550348" w:rsidP="00372A11">
      <w:pPr>
        <w:pStyle w:val="ListParagraph"/>
        <w:spacing w:line="276" w:lineRule="auto"/>
        <w:ind w:left="1080"/>
        <w:jc w:val="both"/>
        <w:rPr>
          <w:rFonts w:eastAsia="Times New Roman" w:cs="Times New Roman"/>
          <w:lang w:val="en-GB"/>
        </w:rPr>
      </w:pPr>
    </w:p>
    <w:p w14:paraId="70B2B33F" w14:textId="77777777" w:rsidR="00E3284B" w:rsidRPr="005D2954" w:rsidRDefault="00E3284B" w:rsidP="00372A11">
      <w:pPr>
        <w:pStyle w:val="ListParagraph"/>
        <w:spacing w:line="276" w:lineRule="auto"/>
        <w:ind w:left="1080"/>
        <w:jc w:val="both"/>
        <w:rPr>
          <w:rFonts w:eastAsia="Times New Roman" w:cs="Times New Roman"/>
          <w:lang w:val="en-GB"/>
        </w:rPr>
      </w:pPr>
    </w:p>
    <w:p w14:paraId="653CB569" w14:textId="39F43873" w:rsidR="00914E3A"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language – different terms, concepts, horizons of understanding</w:t>
      </w:r>
      <w:r w:rsidR="00C20EF8" w:rsidRPr="005D2954">
        <w:rPr>
          <w:rFonts w:eastAsia="Times New Roman" w:cs="Times New Roman"/>
          <w:b/>
          <w:bCs/>
          <w:szCs w:val="24"/>
          <w:lang w:val="en-GB"/>
        </w:rPr>
        <w:t xml:space="preserve">: </w:t>
      </w:r>
      <w:r w:rsidRPr="005D2954">
        <w:rPr>
          <w:rFonts w:eastAsia="Times New Roman" w:cs="Times New Roman"/>
          <w:lang w:val="en-GB"/>
        </w:rPr>
        <w:t>Some research</w:t>
      </w:r>
      <w:r w:rsidR="00C20EF8" w:rsidRPr="005D2954">
        <w:rPr>
          <w:rFonts w:eastAsia="Times New Roman" w:cs="Times New Roman"/>
          <w:lang w:val="en-GB"/>
        </w:rPr>
        <w:t>ers</w:t>
      </w:r>
      <w:r w:rsidRPr="005D2954">
        <w:rPr>
          <w:rFonts w:eastAsia="Times New Roman" w:cs="Times New Roman"/>
          <w:lang w:val="en-GB"/>
        </w:rPr>
        <w:t xml:space="preserve"> express challenges regarding language which hampers understanding, both in the sense of country-related language issues and discipline/field-related issues. This includes specific acronyms, names, and terms that are used in certain disciplines or sectors. </w:t>
      </w:r>
    </w:p>
    <w:p w14:paraId="7DD4805F" w14:textId="5202CF03" w:rsidR="0C0B05CC" w:rsidRPr="005D2954" w:rsidRDefault="0C0B05CC" w:rsidP="00372A11">
      <w:pPr>
        <w:pStyle w:val="ListParagraph"/>
        <w:spacing w:line="276" w:lineRule="auto"/>
        <w:ind w:left="0"/>
        <w:jc w:val="both"/>
        <w:rPr>
          <w:rFonts w:eastAsia="Times New Roman" w:cs="Times New Roman"/>
          <w:szCs w:val="24"/>
          <w:lang w:val="en-GB"/>
        </w:rPr>
      </w:pPr>
    </w:p>
    <w:p w14:paraId="1ED6AFF4" w14:textId="4A7AD95C" w:rsidR="00E774DB"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Especially when dealing with highly formalised institutions such as political, legal or administrative actors, who have their own formal “language”, conflicts and frustrations can arise when the communication does not work, which can also lead to partners withdrawing.</w:t>
      </w:r>
    </w:p>
    <w:p w14:paraId="50B752DF" w14:textId="6A85F122" w:rsidR="0037457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“And then also to understand the whole language of the administration, so to speak, and the whole language of the political structure in general, we have seen that, with all the good will that is present, there are also a lot of areas of friction, it there are a lot of misunderstandings, there are a lot of people who get out of this process relatively quickly in frustration.”</w:t>
      </w:r>
      <w:r w:rsidR="00FF095F" w:rsidRPr="005D2954">
        <w:rPr>
          <w:rFonts w:eastAsia="Times New Roman" w:cs="Times New Roman"/>
          <w:i/>
          <w:iCs/>
          <w:sz w:val="20"/>
          <w:szCs w:val="20"/>
          <w:lang w:val="en-GB"/>
        </w:rPr>
        <w:t xml:space="preserve"> Interviewee 8</w:t>
      </w:r>
    </w:p>
    <w:p w14:paraId="7E010532" w14:textId="226A204B" w:rsidR="00C27B97"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In some practice contexts, partners might have difficulty in understanding scientific terms</w:t>
      </w:r>
      <w:ins w:id="30" w:author="Utku B. Demir" w:date="2022-04-22T09:46:00Z">
        <w:r w:rsidR="007A06FC" w:rsidRPr="00834418">
          <w:rPr>
            <w:lang w:val="en-US"/>
            <w:rPrChange w:id="31" w:author="Utku B. Demir" w:date="2022-04-22T09:47:00Z">
              <w:rPr/>
            </w:rPrChange>
          </w:rPr>
          <w:t xml:space="preserve"> </w:t>
        </w:r>
        <w:r w:rsidR="007A06FC" w:rsidRPr="007A06FC">
          <w:rPr>
            <w:rFonts w:ascii="Calibri" w:eastAsia="Times New Roman" w:hAnsi="Calibri" w:cs="Calibri"/>
            <w:lang w:val="en-GB"/>
          </w:rPr>
          <w:t>﻿</w:t>
        </w:r>
      </w:ins>
      <w:r w:rsidRPr="005D2954">
        <w:rPr>
          <w:rFonts w:eastAsia="Times New Roman" w:cs="Times New Roman"/>
          <w:lang w:val="en-GB"/>
        </w:rPr>
        <w:t xml:space="preserve"> and concepts or even show reluctance towards “scientific language”, as they feel it is too abstract and too distant from their everyday work.</w:t>
      </w:r>
    </w:p>
    <w:p w14:paraId="36F7A09B" w14:textId="0968E2B4" w:rsidR="00C27B97"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“Perhaps the scientific language is not understood</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or no attempt is made to understand it, that there is a certain defensive attitude towards research, the findings from science, that is complicated and has little to do with my practice.” </w:t>
      </w:r>
      <w:r w:rsidR="00FF095F" w:rsidRPr="005D2954">
        <w:rPr>
          <w:rFonts w:eastAsia="Times New Roman" w:cs="Times New Roman"/>
          <w:i/>
          <w:iCs/>
          <w:sz w:val="20"/>
          <w:szCs w:val="20"/>
          <w:lang w:val="en-GB"/>
        </w:rPr>
        <w:t>Interviewee 11</w:t>
      </w:r>
    </w:p>
    <w:p w14:paraId="055E8F22" w14:textId="30665DB5" w:rsidR="001E6219"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Language difficulties not only arise when communicating with practice partners but also with researchers from other disciplines</w:t>
      </w:r>
      <w:r w:rsidR="0039424E">
        <w:rPr>
          <w:rFonts w:eastAsia="Times New Roman" w:cs="Times New Roman"/>
          <w:lang w:val="en-GB"/>
        </w:rPr>
        <w:t>. I</w:t>
      </w:r>
      <w:r w:rsidRPr="005D2954">
        <w:rPr>
          <w:rFonts w:eastAsia="Times New Roman" w:cs="Times New Roman"/>
          <w:lang w:val="en-GB"/>
        </w:rPr>
        <w:t xml:space="preserve">t can be a challenge to find a common language and jointly identify common goals and strategies. Collaboration between disciplines thus requires that researchers listen to each other, teach each other, and learn together. These challenges are increasingly relevant considering that funding </w:t>
      </w:r>
      <w:r w:rsidRPr="005D2954">
        <w:rPr>
          <w:rFonts w:eastAsia="Times New Roman" w:cs="Times New Roman"/>
          <w:lang w:val="en-GB"/>
        </w:rPr>
        <w:lastRenderedPageBreak/>
        <w:t>schemes require or foster interdisciplinary project teams. This is experienced as very difficult for some researchers.</w:t>
      </w:r>
    </w:p>
    <w:p w14:paraId="366B615C" w14:textId="7C4F361D" w:rsidR="0C0B05CC" w:rsidRPr="005D2954" w:rsidRDefault="0C0B05CC" w:rsidP="00372A11">
      <w:pPr>
        <w:spacing w:line="276" w:lineRule="auto"/>
        <w:ind w:left="348"/>
        <w:jc w:val="both"/>
        <w:rPr>
          <w:rFonts w:eastAsia="Times New Roman" w:cs="Times New Roman"/>
          <w:szCs w:val="24"/>
          <w:lang w:val="en-GB"/>
        </w:rPr>
      </w:pPr>
    </w:p>
    <w:p w14:paraId="4D61DA13" w14:textId="6A8E5754" w:rsidR="00BF73B5"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 xml:space="preserve">Researchers also need to adapt their language and communication towards practice partners, as pointed out by one researcher. It is not helpful if researchers tell practice partners what to do, as they know very well which problems they experience. Rather, communication should be approached as joint development of ideas and solutions. At the same time, presentations of research results should be adapted to the level of knowledge and usual language of the audience. “[…] who are really far away from an academic education, and you want to somehow sensitise them to the topic, but at the same time present serious research - and that is sometimes not so easy.” </w:t>
      </w:r>
      <w:r w:rsidR="00F74E82">
        <w:rPr>
          <w:rFonts w:eastAsia="Times New Roman" w:cs="Times New Roman"/>
          <w:lang w:val="en-GB"/>
        </w:rPr>
        <w:t>(Interviewee 3)</w:t>
      </w:r>
    </w:p>
    <w:p w14:paraId="3552B855" w14:textId="34240E16" w:rsidR="0C0B05CC" w:rsidRPr="005D2954" w:rsidRDefault="0C0B05CC" w:rsidP="00372A11">
      <w:pPr>
        <w:spacing w:line="276" w:lineRule="auto"/>
        <w:ind w:left="348"/>
        <w:jc w:val="both"/>
        <w:rPr>
          <w:rFonts w:eastAsia="Times New Roman" w:cs="Times New Roman"/>
          <w:szCs w:val="24"/>
          <w:lang w:val="en-GB"/>
        </w:rPr>
      </w:pPr>
    </w:p>
    <w:p w14:paraId="4AB003B8" w14:textId="317D9575" w:rsidR="009B59F1"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Some researchers experience language barriers when dealing with international practice partners or stakeholders. These barriers can result in missing some subtleties when conducting interviews in qualitative research but also when interacting and networking with other researchers and stakeholders. This makes communicating accurately and exhaustively difficult and excludes stakeholders and potential beneficiaries from benefiting from research.</w:t>
      </w:r>
    </w:p>
    <w:p w14:paraId="3BB48FD1" w14:textId="7FC71903" w:rsidR="0C0B05CC" w:rsidRPr="005D2954" w:rsidRDefault="0C0B05CC" w:rsidP="00372A11">
      <w:pPr>
        <w:spacing w:line="276" w:lineRule="auto"/>
        <w:ind w:left="348"/>
        <w:jc w:val="both"/>
        <w:rPr>
          <w:rFonts w:eastAsia="Times New Roman" w:cs="Times New Roman"/>
          <w:szCs w:val="24"/>
          <w:lang w:val="en-GB"/>
        </w:rPr>
      </w:pPr>
    </w:p>
    <w:p w14:paraId="04656AC7" w14:textId="78495CE4" w:rsidR="000F699C"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Resistance and opposition</w:t>
      </w:r>
      <w:r w:rsidR="00C20EF8" w:rsidRPr="005D2954">
        <w:rPr>
          <w:rFonts w:eastAsia="Times New Roman" w:cs="Times New Roman"/>
          <w:b/>
          <w:bCs/>
          <w:lang w:val="en-GB"/>
        </w:rPr>
        <w:t xml:space="preserve">: </w:t>
      </w:r>
      <w:r w:rsidRPr="005D2954">
        <w:rPr>
          <w:rFonts w:eastAsia="Times New Roman" w:cs="Times New Roman"/>
          <w:lang w:val="en-GB"/>
        </w:rPr>
        <w:t xml:space="preserve">Some researchers experienced resistance and opposition to their project from practice contacts and in discussions with these non-academic contacts, found that they were offended by the research activities (e.g. questioning a concept, evaluating </w:t>
      </w:r>
      <w:r w:rsidR="00C20EF8" w:rsidRPr="005D2954">
        <w:rPr>
          <w:rFonts w:eastAsia="Times New Roman" w:cs="Times New Roman"/>
          <w:lang w:val="en-GB"/>
        </w:rPr>
        <w:t xml:space="preserve">the </w:t>
      </w:r>
      <w:r w:rsidRPr="005D2954">
        <w:rPr>
          <w:rFonts w:eastAsia="Times New Roman" w:cs="Times New Roman"/>
          <w:lang w:val="en-GB"/>
        </w:rPr>
        <w:t>success or failure of activities). This resistance consisted of people feeling attacked, people avoiding interactions or questioning the meaningfulness of the project.</w:t>
      </w:r>
    </w:p>
    <w:p w14:paraId="17F2021D" w14:textId="1C9A3BB2" w:rsidR="00FB56EC" w:rsidRPr="005D2954" w:rsidRDefault="00FB56EC" w:rsidP="00372A11">
      <w:pPr>
        <w:spacing w:line="276" w:lineRule="auto"/>
        <w:jc w:val="both"/>
        <w:rPr>
          <w:rFonts w:eastAsia="Times New Roman" w:cs="Times New Roman"/>
          <w:szCs w:val="24"/>
          <w:lang w:val="en-GB"/>
        </w:rPr>
      </w:pPr>
    </w:p>
    <w:p w14:paraId="7AD29C85" w14:textId="454F3DF6" w:rsidR="00FB56EC" w:rsidRDefault="6CAB2F4F" w:rsidP="00372A11">
      <w:pPr>
        <w:pStyle w:val="Heading3"/>
        <w:spacing w:line="276" w:lineRule="auto"/>
        <w:rPr>
          <w:rFonts w:ascii="Times New Roman" w:eastAsia="Times New Roman" w:hAnsi="Times New Roman" w:cs="Times New Roman"/>
          <w:lang w:val="en-GB"/>
        </w:rPr>
      </w:pPr>
      <w:bookmarkStart w:id="32" w:name="_Toc100234040"/>
      <w:commentRangeStart w:id="33"/>
      <w:r w:rsidRPr="005D2954">
        <w:rPr>
          <w:rFonts w:ascii="Times New Roman" w:eastAsia="Times New Roman" w:hAnsi="Times New Roman" w:cs="Times New Roman"/>
          <w:lang w:val="en-GB"/>
        </w:rPr>
        <w:t>Skills</w:t>
      </w:r>
      <w:bookmarkEnd w:id="32"/>
      <w:commentRangeEnd w:id="33"/>
      <w:r w:rsidR="00725804">
        <w:rPr>
          <w:rStyle w:val="CommentReference"/>
          <w:rFonts w:ascii="Times New Roman" w:eastAsiaTheme="minorHAnsi" w:hAnsi="Times New Roman" w:cstheme="minorBidi"/>
          <w:color w:val="auto"/>
        </w:rPr>
        <w:commentReference w:id="33"/>
      </w:r>
    </w:p>
    <w:p w14:paraId="0C08D38C" w14:textId="77777777" w:rsidR="0082468F" w:rsidRPr="0082468F" w:rsidRDefault="0082468F" w:rsidP="00372A11">
      <w:pPr>
        <w:spacing w:line="276" w:lineRule="auto"/>
        <w:rPr>
          <w:lang w:val="en-GB"/>
        </w:rPr>
      </w:pPr>
    </w:p>
    <w:p w14:paraId="56AA533E" w14:textId="1C82D486" w:rsidR="00FB56EC" w:rsidRPr="005D2954" w:rsidRDefault="6CAB2F4F" w:rsidP="00372A11">
      <w:pPr>
        <w:spacing w:line="276" w:lineRule="auto"/>
        <w:jc w:val="both"/>
        <w:rPr>
          <w:rFonts w:eastAsia="Times New Roman" w:cs="Times New Roman"/>
          <w:b/>
          <w:bCs/>
          <w:szCs w:val="24"/>
          <w:lang w:val="en-GB"/>
        </w:rPr>
      </w:pPr>
      <w:r w:rsidRPr="005D2954">
        <w:rPr>
          <w:rFonts w:eastAsia="Times New Roman" w:cs="Times New Roman"/>
          <w:szCs w:val="24"/>
          <w:lang w:val="en-GB"/>
        </w:rPr>
        <w:t>Interviewees identified skills that can enhance the cooperation and exchange with non-academic stakeholders.</w:t>
      </w:r>
    </w:p>
    <w:p w14:paraId="30C757EE" w14:textId="35281A32"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Value-free communication: </w:t>
      </w:r>
      <w:r w:rsidRPr="005D2954">
        <w:rPr>
          <w:rFonts w:eastAsia="Times New Roman" w:cs="Times New Roman"/>
          <w:szCs w:val="24"/>
          <w:lang w:val="en-GB"/>
        </w:rPr>
        <w:t>Several interviewees stressed that value-free communication can facilitate the exchange with stakeholders, especially when dealing with controversial topics. According to one interviewee</w:t>
      </w:r>
      <w:r w:rsidR="00C20EF8" w:rsidRPr="005D2954">
        <w:rPr>
          <w:rFonts w:eastAsia="Times New Roman" w:cs="Times New Roman"/>
          <w:szCs w:val="24"/>
          <w:lang w:val="en-GB"/>
        </w:rPr>
        <w:t>,</w:t>
      </w:r>
      <w:r w:rsidRPr="005D2954">
        <w:rPr>
          <w:rFonts w:eastAsia="Times New Roman" w:cs="Times New Roman"/>
          <w:szCs w:val="24"/>
          <w:lang w:val="en-GB"/>
        </w:rPr>
        <w:t xml:space="preserve"> this is particularly crucial when talking to the media since statements might be used out of context to strengthen the media's narrative around a certain topic. Another interviewee stressed that while it is common in her field to have a normative perspective on the topic, she tried to stay as objective as possible in order not to bias the research. Further, it was stressed that value-</w:t>
      </w:r>
      <w:r w:rsidRPr="005D2954">
        <w:rPr>
          <w:rFonts w:eastAsia="Times New Roman" w:cs="Times New Roman"/>
          <w:szCs w:val="24"/>
          <w:lang w:val="en-GB"/>
        </w:rPr>
        <w:lastRenderedPageBreak/>
        <w:t xml:space="preserve">free communication is also helpful to break down barriers between two opposing sides who might have remarkably different opinions on the research phenomena. </w:t>
      </w:r>
    </w:p>
    <w:p w14:paraId="3CA1D23A" w14:textId="4EA87E4C" w:rsidR="00FB56EC"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“If you (…) have an interest in seeing it through, then you know, it is part of developing relationships, right, with these individuals, and multiple meetings and engagements, and so after a while you start to learn their language and, you know, how they are approaching a problem, and they start to learn yours, and what you can do or cannot do. And then you start to appreciate when they are uncomfortable, because they do not quite understand what you are saying. And they appreciate when you are uncomfortable, because you do not understand quite what is involved, right. So, it may be uncomfortable, but it is part of the fun of breaking out of your box, and in this case, with the purpose of engaging in a project that would have greater societal innovation" </w:t>
      </w:r>
      <w:r w:rsidR="00FF095F" w:rsidRPr="005D2954">
        <w:rPr>
          <w:rFonts w:eastAsia="Times New Roman" w:cs="Times New Roman"/>
          <w:i/>
          <w:iCs/>
          <w:sz w:val="20"/>
          <w:szCs w:val="20"/>
          <w:lang w:val="en-GB"/>
        </w:rPr>
        <w:t>Interviewee 12</w:t>
      </w:r>
    </w:p>
    <w:p w14:paraId="31020FBD" w14:textId="77777777" w:rsidR="00372A11" w:rsidRPr="005D2954" w:rsidRDefault="00372A11" w:rsidP="00372A11">
      <w:pPr>
        <w:spacing w:line="276" w:lineRule="auto"/>
        <w:jc w:val="both"/>
        <w:rPr>
          <w:rFonts w:eastAsia="Times New Roman" w:cs="Times New Roman"/>
          <w:i/>
          <w:iCs/>
          <w:sz w:val="20"/>
          <w:szCs w:val="20"/>
          <w:lang w:val="en-GB"/>
        </w:rPr>
      </w:pPr>
    </w:p>
    <w:p w14:paraId="16A20200" w14:textId="3007C9E3" w:rsidR="00FB56EC" w:rsidRPr="005D2954" w:rsidRDefault="6CAB2F4F" w:rsidP="00372A11">
      <w:pPr>
        <w:pStyle w:val="ListParagraph"/>
        <w:numPr>
          <w:ilvl w:val="0"/>
          <w:numId w:val="25"/>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Concreteness: </w:t>
      </w:r>
      <w:r w:rsidRPr="005D2954">
        <w:rPr>
          <w:rFonts w:eastAsia="Times New Roman" w:cs="Times New Roman"/>
          <w:szCs w:val="24"/>
          <w:lang w:val="en-GB"/>
        </w:rPr>
        <w:t xml:space="preserve">Similar to value-free communication, interviewees mentioned concreteness as </w:t>
      </w:r>
      <w:r w:rsidR="00C20EF8" w:rsidRPr="005D2954">
        <w:rPr>
          <w:rFonts w:eastAsia="Times New Roman" w:cs="Times New Roman"/>
          <w:szCs w:val="24"/>
          <w:lang w:val="en-GB"/>
        </w:rPr>
        <w:t xml:space="preserve">a </w:t>
      </w:r>
      <w:r w:rsidRPr="005D2954">
        <w:rPr>
          <w:rFonts w:eastAsia="Times New Roman" w:cs="Times New Roman"/>
          <w:szCs w:val="24"/>
          <w:lang w:val="en-GB"/>
        </w:rPr>
        <w:t>useful skill for interactions with actors outside academia. Accordingly, a message should be clear and easily understandable such that no room for misinterpretation is left. Otherwise, such misinterpretations could create problems for both parties, i.e. conflicts. One interviewee, for example, claimed that in order to talk to decision-makers or businesses</w:t>
      </w:r>
      <w:r w:rsidR="00C20EF8" w:rsidRPr="005D2954">
        <w:rPr>
          <w:rFonts w:eastAsia="Times New Roman" w:cs="Times New Roman"/>
          <w:szCs w:val="24"/>
          <w:lang w:val="en-GB"/>
        </w:rPr>
        <w:t>,</w:t>
      </w:r>
      <w:r w:rsidRPr="005D2954">
        <w:rPr>
          <w:rFonts w:eastAsia="Times New Roman" w:cs="Times New Roman"/>
          <w:szCs w:val="24"/>
          <w:lang w:val="en-GB"/>
        </w:rPr>
        <w:t xml:space="preserve"> he tries to avoid “irrelevant information” and always uses facts and figures to underline his main points. Another interviewee stressed that vagueness causes uncertainty which leads to inefficient communication. This can, inter alia, be avoided by using examples. </w:t>
      </w:r>
    </w:p>
    <w:p w14:paraId="70736ABD" w14:textId="55992457" w:rsidR="00FB56EC" w:rsidRPr="005D2954" w:rsidRDefault="00FB56EC" w:rsidP="00372A11">
      <w:pPr>
        <w:spacing w:line="276" w:lineRule="auto"/>
        <w:jc w:val="both"/>
        <w:rPr>
          <w:rFonts w:eastAsia="Times New Roman" w:cs="Times New Roman"/>
          <w:b/>
          <w:bCs/>
          <w:szCs w:val="24"/>
          <w:lang w:val="en-GB"/>
        </w:rPr>
      </w:pPr>
    </w:p>
    <w:p w14:paraId="60C9DC4A" w14:textId="09D0E6B8"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Making topic accessible:</w:t>
      </w:r>
      <w:r w:rsidRPr="005D2954">
        <w:rPr>
          <w:rFonts w:eastAsia="Times New Roman" w:cs="Times New Roman"/>
          <w:szCs w:val="24"/>
          <w:lang w:val="en-GB"/>
        </w:rPr>
        <w:t xml:space="preserve"> Another related aspect is the skill to make the research topic as accessible as possible. Respectively, several researchers stressed that different stakeholder groups have different knowledge of and interests in the research issue. Hence, in order to ensure the participation of and effective communication with stakeholders, the topic should be apprehensible for as many stakeholders as possible. To achieve this, it was highlighted that different ways of communication tailored to a certain target audience are useful to make the discourse around a project as inclusive as possible.</w:t>
      </w:r>
    </w:p>
    <w:p w14:paraId="303E8A95" w14:textId="63081646" w:rsidR="00FB56EC" w:rsidRPr="005D2954" w:rsidRDefault="00FB56EC" w:rsidP="00372A11">
      <w:pPr>
        <w:spacing w:line="276" w:lineRule="auto"/>
        <w:jc w:val="both"/>
        <w:rPr>
          <w:rFonts w:eastAsia="Times New Roman" w:cs="Times New Roman"/>
          <w:b/>
          <w:bCs/>
          <w:szCs w:val="24"/>
          <w:lang w:val="en-GB"/>
        </w:rPr>
      </w:pPr>
    </w:p>
    <w:p w14:paraId="5E2ECAD7" w14:textId="5B0E0A98"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Experience outside university, practice experience: </w:t>
      </w:r>
      <w:r w:rsidRPr="005D2954">
        <w:rPr>
          <w:rFonts w:eastAsia="Times New Roman" w:cs="Times New Roman"/>
          <w:szCs w:val="24"/>
          <w:lang w:val="en-GB"/>
        </w:rPr>
        <w:t>Additionally, a few interviewees stressed that their experience of working with non-academics ha</w:t>
      </w:r>
      <w:r w:rsidR="00C20EF8" w:rsidRPr="005D2954">
        <w:rPr>
          <w:rFonts w:eastAsia="Times New Roman" w:cs="Times New Roman"/>
          <w:szCs w:val="24"/>
          <w:lang w:val="en-GB"/>
        </w:rPr>
        <w:t>d</w:t>
      </w:r>
      <w:r w:rsidRPr="005D2954">
        <w:rPr>
          <w:rFonts w:eastAsia="Times New Roman" w:cs="Times New Roman"/>
          <w:szCs w:val="24"/>
          <w:lang w:val="en-GB"/>
        </w:rPr>
        <w:t xml:space="preserve"> helped them to acquire skills needed for transdisciplinary research. Two interviewees, who also work at non-academic institutions, underlined that this allows them to acquire knowledge from inside the field as well as constant feedback from practice partners. Others highlighted that the success of transdisciplinary exchange strongly depends on how experienced you are with communicating with non-academic stakeholders. </w:t>
      </w:r>
    </w:p>
    <w:p w14:paraId="545095BB" w14:textId="5B94AE0D" w:rsidR="00FB56EC" w:rsidRPr="005D2954" w:rsidRDefault="00FB56EC" w:rsidP="00372A11">
      <w:pPr>
        <w:spacing w:line="276" w:lineRule="auto"/>
        <w:jc w:val="both"/>
        <w:rPr>
          <w:rFonts w:eastAsia="Times New Roman" w:cs="Times New Roman"/>
          <w:szCs w:val="24"/>
          <w:lang w:val="en-GB"/>
        </w:rPr>
      </w:pPr>
    </w:p>
    <w:p w14:paraId="6AD4AB53" w14:textId="44B959FC"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Stay in discussion: </w:t>
      </w:r>
      <w:r w:rsidRPr="005D2954">
        <w:rPr>
          <w:rFonts w:eastAsia="Times New Roman" w:cs="Times New Roman"/>
          <w:szCs w:val="24"/>
          <w:lang w:val="en-GB"/>
        </w:rPr>
        <w:t xml:space="preserve">In order to facilitate contact with stakeholders, many interviewees emphasized the need to create long-term contacts. Although this is not possible for some stakeholder groups (e.g., society at large), staying in touch with professionals, </w:t>
      </w:r>
      <w:r w:rsidRPr="005D2954">
        <w:rPr>
          <w:rFonts w:eastAsia="Times New Roman" w:cs="Times New Roman"/>
          <w:szCs w:val="24"/>
          <w:lang w:val="en-GB"/>
        </w:rPr>
        <w:lastRenderedPageBreak/>
        <w:t>institutions or civil actors can help build up trust in the field and maintain and deepen relationships. One interviewee summarized this the following way:</w:t>
      </w:r>
    </w:p>
    <w:p w14:paraId="538C26F6" w14:textId="5A62CFF7" w:rsidR="00FB56E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it is an evolutive thing, but I understand that as a continuous, in time, a continuous trust relationships, relationship, where people from one session to the other, one meeting to the other, one gathering to the other, they get to know you better, and I talk abundantly about what I am doing and in a way that evolves also in time, it is very informal, but I think it is central for the circulation of ideas.” </w:t>
      </w:r>
      <w:r w:rsidR="00DF2D0A" w:rsidRPr="005D2954">
        <w:rPr>
          <w:rFonts w:eastAsia="Times New Roman" w:cs="Times New Roman"/>
          <w:i/>
          <w:iCs/>
          <w:sz w:val="20"/>
          <w:szCs w:val="20"/>
          <w:lang w:val="en-GB"/>
        </w:rPr>
        <w:t>Interviewee 2</w:t>
      </w:r>
    </w:p>
    <w:p w14:paraId="4EC3C1A3" w14:textId="5D385CE0" w:rsidR="00FB56EC" w:rsidRPr="005D2954" w:rsidRDefault="00FB56EC" w:rsidP="00372A11">
      <w:pPr>
        <w:spacing w:line="276" w:lineRule="auto"/>
        <w:jc w:val="both"/>
        <w:rPr>
          <w:rFonts w:eastAsia="Times New Roman" w:cs="Times New Roman"/>
          <w:szCs w:val="24"/>
          <w:lang w:val="en-GB"/>
        </w:rPr>
      </w:pPr>
    </w:p>
    <w:p w14:paraId="31629264" w14:textId="72296747" w:rsidR="00FB56EC"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Hence, preserving a network of relevant stakeholders can be beneficial in many ways. First, it eventually leads to more in-depth interactions as people get to know each other and build up trust. Second, the cultivation of productive relationships further stimulated the development of projects and future project ideas.</w:t>
      </w:r>
    </w:p>
    <w:p w14:paraId="1ABFA494" w14:textId="3B2A743C" w:rsidR="00FB56EC" w:rsidRPr="005D2954" w:rsidRDefault="00FB56EC" w:rsidP="00372A11">
      <w:pPr>
        <w:spacing w:line="276" w:lineRule="auto"/>
        <w:jc w:val="both"/>
        <w:rPr>
          <w:rFonts w:eastAsia="Times New Roman" w:cs="Times New Roman"/>
          <w:b/>
          <w:bCs/>
          <w:szCs w:val="24"/>
          <w:lang w:val="en-GB"/>
        </w:rPr>
      </w:pPr>
    </w:p>
    <w:p w14:paraId="743DE210" w14:textId="633F876A"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Create knowledge transfer:</w:t>
      </w:r>
      <w:r w:rsidRPr="005D2954">
        <w:rPr>
          <w:rFonts w:eastAsia="Times New Roman" w:cs="Times New Roman"/>
          <w:szCs w:val="24"/>
          <w:lang w:val="en-GB"/>
        </w:rPr>
        <w:t xml:space="preserve"> One central aspect that was highlighted by many interviewees is the creation of knowledge transfer. This has several facets. Firstly, some interviewees claimed that including students (through teaching but also in projects) is an essential way to transfer knowledge. Others stressed dissemination at conferences and events fosters knowledge transfer between different universities but also different stakeholder groups. Some interviewees stressed that support regarding the transfer of knowledge would be helpful, i.e. coordinating activities to promote either internal exchange, inter-departmental exchange or transdisciplinary endeavours. One interviewee mentioned the concept of “open innovation” which fosters the circulation of knowledge instead of a “one-sided, one-way transfer”, where universities can play a key role.</w:t>
      </w:r>
    </w:p>
    <w:p w14:paraId="349376FC" w14:textId="1DC17A12" w:rsidR="00FB56EC" w:rsidRPr="005D2954" w:rsidRDefault="00FB56EC" w:rsidP="00372A11">
      <w:pPr>
        <w:spacing w:line="276" w:lineRule="auto"/>
        <w:jc w:val="both"/>
        <w:rPr>
          <w:rFonts w:eastAsia="Times New Roman" w:cs="Times New Roman"/>
          <w:b/>
          <w:bCs/>
          <w:szCs w:val="24"/>
          <w:lang w:val="en-GB"/>
        </w:rPr>
      </w:pPr>
    </w:p>
    <w:p w14:paraId="12BCFD3F" w14:textId="51FF73FA"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Personal commitment from partners: </w:t>
      </w:r>
      <w:r w:rsidRPr="005D2954">
        <w:rPr>
          <w:rFonts w:eastAsia="Times New Roman" w:cs="Times New Roman"/>
          <w:szCs w:val="24"/>
          <w:lang w:val="en-GB"/>
        </w:rPr>
        <w:t>Further, a few interview partners expressed the necessity of personal commitment from all sides. According to one interviewee, research is time and energy consuming</w:t>
      </w:r>
      <w:r w:rsidR="00C20EF8" w:rsidRPr="005D2954">
        <w:rPr>
          <w:rFonts w:eastAsia="Times New Roman" w:cs="Times New Roman"/>
          <w:szCs w:val="24"/>
          <w:lang w:val="en-GB"/>
        </w:rPr>
        <w:t>,</w:t>
      </w:r>
      <w:r w:rsidRPr="005D2954">
        <w:rPr>
          <w:rFonts w:eastAsia="Times New Roman" w:cs="Times New Roman"/>
          <w:szCs w:val="24"/>
          <w:lang w:val="en-GB"/>
        </w:rPr>
        <w:t xml:space="preserve"> which is why efficient cooperation can reduce the workload for everyone. However, such cooperation can be very tiring and actually increase the time and energy needed to finish projects when partners do not fully commit to the sense. Another interviewee criticized funding schemes where researchers are “forced” to collaborate because an international consortium is required. Accordingly, while this collaboration can work out very well, it can also go very wrong when people do not know each other and are “</w:t>
      </w:r>
      <w:proofErr w:type="spellStart"/>
      <w:r w:rsidRPr="005D2954">
        <w:rPr>
          <w:rFonts w:eastAsia="Times New Roman" w:cs="Times New Roman"/>
          <w:szCs w:val="24"/>
          <w:lang w:val="en-GB"/>
        </w:rPr>
        <w:t>pick’n’mixed</w:t>
      </w:r>
      <w:proofErr w:type="spellEnd"/>
      <w:r w:rsidRPr="005D2954">
        <w:rPr>
          <w:rFonts w:eastAsia="Times New Roman" w:cs="Times New Roman"/>
          <w:szCs w:val="24"/>
          <w:lang w:val="en-GB"/>
        </w:rPr>
        <w:t>”.</w:t>
      </w:r>
    </w:p>
    <w:p w14:paraId="0D8A59A2" w14:textId="50A79733" w:rsidR="00FB56EC" w:rsidRPr="005D2954" w:rsidRDefault="00FB56EC" w:rsidP="00372A11">
      <w:pPr>
        <w:spacing w:line="276" w:lineRule="auto"/>
        <w:jc w:val="both"/>
        <w:rPr>
          <w:rFonts w:eastAsia="Times New Roman" w:cs="Times New Roman"/>
          <w:b/>
          <w:bCs/>
          <w:szCs w:val="24"/>
          <w:lang w:val="en-GB"/>
        </w:rPr>
      </w:pPr>
    </w:p>
    <w:p w14:paraId="7630AB57" w14:textId="3AD6BF4B" w:rsidR="00FB56EC" w:rsidRPr="005D2954" w:rsidRDefault="6CAB2F4F" w:rsidP="00372A11">
      <w:pPr>
        <w:pStyle w:val="ListParagraph"/>
        <w:numPr>
          <w:ilvl w:val="0"/>
          <w:numId w:val="25"/>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Mediating role/broker: </w:t>
      </w:r>
      <w:r w:rsidRPr="005D2954">
        <w:rPr>
          <w:rFonts w:eastAsia="Times New Roman" w:cs="Times New Roman"/>
          <w:szCs w:val="24"/>
          <w:lang w:val="en-GB"/>
        </w:rPr>
        <w:t>Lastly, taking a mediating role can benefit transdi</w:t>
      </w:r>
      <w:r w:rsidR="00C20EF8" w:rsidRPr="005D2954">
        <w:rPr>
          <w:rFonts w:eastAsia="Times New Roman" w:cs="Times New Roman"/>
          <w:szCs w:val="24"/>
          <w:lang w:val="en-GB"/>
        </w:rPr>
        <w:t>sc</w:t>
      </w:r>
      <w:r w:rsidRPr="005D2954">
        <w:rPr>
          <w:rFonts w:eastAsia="Times New Roman" w:cs="Times New Roman"/>
          <w:szCs w:val="24"/>
          <w:lang w:val="en-GB"/>
        </w:rPr>
        <w:t xml:space="preserve">iplinary research. Correspondingly, one interviewee who worked with stakeholders that had significantly opposing interests stressed the importance of “sharing information, objectifying of the debate and putting the arguments back on the table in a disciplined discourse”. Accordingly, researchers who bring together diverse stakeholders also need to be skilled in negotiating interests and de-escalating conflicts. Another interviewee </w:t>
      </w:r>
      <w:r w:rsidRPr="005D2954">
        <w:rPr>
          <w:rFonts w:eastAsia="Times New Roman" w:cs="Times New Roman"/>
          <w:szCs w:val="24"/>
          <w:lang w:val="en-GB"/>
        </w:rPr>
        <w:lastRenderedPageBreak/>
        <w:t xml:space="preserve">claimed that in order to bring the practice and the academic side together, researchers have to take on a mediating function:  </w:t>
      </w:r>
    </w:p>
    <w:p w14:paraId="69649BF7" w14:textId="3EBA7F9C" w:rsidR="00FB56E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I think that from the point of view of communication, of course you have to, you have to try to shape communication in such a way that it is understood by the practice contexts. And that needs both sides.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for me, creating relevance to practice is actually the task of science and practice together. And that presupposes that one </w:t>
      </w:r>
      <w:proofErr w:type="gramStart"/>
      <w:r w:rsidRPr="005D2954">
        <w:rPr>
          <w:rFonts w:eastAsia="Times New Roman" w:cs="Times New Roman"/>
          <w:i/>
          <w:iCs/>
          <w:sz w:val="20"/>
          <w:szCs w:val="20"/>
          <w:lang w:val="en-GB"/>
        </w:rPr>
        <w:t>has an understanding of</w:t>
      </w:r>
      <w:proofErr w:type="gramEnd"/>
      <w:r w:rsidRPr="005D2954">
        <w:rPr>
          <w:rFonts w:eastAsia="Times New Roman" w:cs="Times New Roman"/>
          <w:i/>
          <w:iCs/>
          <w:sz w:val="20"/>
          <w:szCs w:val="20"/>
          <w:lang w:val="en-GB"/>
        </w:rPr>
        <w:t xml:space="preserve"> both worlds.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we often talk about a double competence profile that we want to bring along or develop.” </w:t>
      </w:r>
      <w:r w:rsidR="00FF095F" w:rsidRPr="005D2954">
        <w:rPr>
          <w:rFonts w:eastAsia="Times New Roman" w:cs="Times New Roman"/>
          <w:i/>
          <w:iCs/>
          <w:sz w:val="20"/>
          <w:szCs w:val="20"/>
          <w:lang w:val="en-GB"/>
        </w:rPr>
        <w:t>Interviewee 13</w:t>
      </w:r>
    </w:p>
    <w:p w14:paraId="4ABA2630" w14:textId="5D7ED3BB" w:rsidR="00FB56EC" w:rsidRPr="005D2954" w:rsidRDefault="6CAB2F4F" w:rsidP="00372A11">
      <w:pPr>
        <w:spacing w:line="276" w:lineRule="auto"/>
        <w:jc w:val="both"/>
        <w:rPr>
          <w:rFonts w:eastAsia="Times New Roman" w:cs="Times New Roman"/>
          <w:szCs w:val="24"/>
          <w:lang w:val="en-GB"/>
        </w:rPr>
      </w:pPr>
      <w:r w:rsidRPr="005D2954">
        <w:rPr>
          <w:rFonts w:eastAsia="Times New Roman" w:cs="Times New Roman"/>
          <w:lang w:val="en-GB"/>
        </w:rPr>
        <w:t xml:space="preserve"> </w:t>
      </w:r>
    </w:p>
    <w:p w14:paraId="4979CBCD" w14:textId="3D7F8CFB" w:rsidR="00ED10B4" w:rsidRPr="005D2954" w:rsidRDefault="00C20EF8" w:rsidP="00372A11">
      <w:pPr>
        <w:pStyle w:val="ListParagraph"/>
        <w:numPr>
          <w:ilvl w:val="0"/>
          <w:numId w:val="25"/>
        </w:numPr>
        <w:spacing w:line="276" w:lineRule="auto"/>
        <w:jc w:val="both"/>
        <w:rPr>
          <w:rFonts w:eastAsia="Times New Roman" w:cs="Times New Roman"/>
          <w:szCs w:val="24"/>
          <w:lang w:val="en-GB"/>
        </w:rPr>
      </w:pPr>
      <w:r w:rsidRPr="005D2954">
        <w:rPr>
          <w:rFonts w:eastAsia="Times New Roman" w:cs="Times New Roman"/>
          <w:b/>
          <w:lang w:val="en-GB"/>
        </w:rPr>
        <w:t>Knowledge brokers:</w:t>
      </w:r>
      <w:r w:rsidRPr="005D2954">
        <w:rPr>
          <w:rFonts w:eastAsia="Times New Roman" w:cs="Times New Roman"/>
          <w:lang w:val="en-GB"/>
        </w:rPr>
        <w:t xml:space="preserve"> </w:t>
      </w:r>
      <w:r w:rsidR="00F82309" w:rsidRPr="005D2954">
        <w:rPr>
          <w:rFonts w:eastAsia="Times New Roman" w:cs="Times New Roman"/>
          <w:lang w:val="en-GB"/>
        </w:rPr>
        <w:t>S</w:t>
      </w:r>
      <w:r w:rsidR="00F14A69" w:rsidRPr="005D2954">
        <w:rPr>
          <w:rFonts w:eastAsia="Times New Roman" w:cs="Times New Roman"/>
          <w:lang w:val="en-GB"/>
        </w:rPr>
        <w:t xml:space="preserve">ome researchers who experienced challenges in communication </w:t>
      </w:r>
      <w:r w:rsidR="00DE0ACA" w:rsidRPr="005D2954">
        <w:rPr>
          <w:rFonts w:eastAsia="Times New Roman" w:cs="Times New Roman"/>
          <w:lang w:val="en-GB"/>
        </w:rPr>
        <w:t xml:space="preserve">tried to </w:t>
      </w:r>
      <w:r w:rsidR="009E4060" w:rsidRPr="005D2954">
        <w:rPr>
          <w:rFonts w:eastAsia="Times New Roman" w:cs="Times New Roman"/>
          <w:lang w:val="en-GB"/>
        </w:rPr>
        <w:t>communicate through or with the help of third parties, which can be seen as knowledge brokers. This can be NGOs, project partners who also have experience in applied fields o</w:t>
      </w:r>
      <w:r w:rsidR="00FE7686" w:rsidRPr="005D2954">
        <w:rPr>
          <w:rFonts w:eastAsia="Times New Roman" w:cs="Times New Roman"/>
          <w:lang w:val="en-GB"/>
        </w:rPr>
        <w:t>r well-meaning contacts from the practice field who are in support of the research project.</w:t>
      </w:r>
      <w:r w:rsidR="00867AEB" w:rsidRPr="005D2954">
        <w:rPr>
          <w:rFonts w:eastAsia="Times New Roman" w:cs="Times New Roman"/>
          <w:lang w:val="en-GB"/>
        </w:rPr>
        <w:t xml:space="preserve"> </w:t>
      </w:r>
      <w:r w:rsidR="006E6FBF" w:rsidRPr="005D2954">
        <w:rPr>
          <w:rFonts w:eastAsia="Times New Roman" w:cs="Times New Roman"/>
          <w:lang w:val="en-GB"/>
        </w:rPr>
        <w:t xml:space="preserve">It needs to be someone who is familiar with the routines and practices of the respective institution, is familiar </w:t>
      </w:r>
      <w:r w:rsidR="006D6701" w:rsidRPr="005D2954">
        <w:rPr>
          <w:rFonts w:eastAsia="Times New Roman" w:cs="Times New Roman"/>
          <w:lang w:val="en-GB"/>
        </w:rPr>
        <w:t>with</w:t>
      </w:r>
      <w:r w:rsidR="006E6FBF" w:rsidRPr="005D2954">
        <w:rPr>
          <w:rFonts w:eastAsia="Times New Roman" w:cs="Times New Roman"/>
          <w:lang w:val="en-GB"/>
        </w:rPr>
        <w:t xml:space="preserve"> the people that work there and are in charge</w:t>
      </w:r>
      <w:r w:rsidR="00AC7911" w:rsidRPr="005D2954">
        <w:rPr>
          <w:rFonts w:eastAsia="Times New Roman" w:cs="Times New Roman"/>
          <w:lang w:val="en-GB"/>
        </w:rPr>
        <w:t>, and can convey the project’s relevance</w:t>
      </w:r>
      <w:r w:rsidR="00A13C59" w:rsidRPr="005D2954">
        <w:rPr>
          <w:rFonts w:eastAsia="Times New Roman" w:cs="Times New Roman"/>
          <w:lang w:val="en-GB"/>
        </w:rPr>
        <w:t xml:space="preserve">, thereby also </w:t>
      </w:r>
      <w:r w:rsidR="00E127D9" w:rsidRPr="005D2954">
        <w:rPr>
          <w:rFonts w:eastAsia="Times New Roman" w:cs="Times New Roman"/>
          <w:lang w:val="en-GB"/>
        </w:rPr>
        <w:t xml:space="preserve">implementing </w:t>
      </w:r>
      <w:r w:rsidR="006D6701" w:rsidRPr="005D2954">
        <w:rPr>
          <w:rFonts w:eastAsia="Times New Roman" w:cs="Times New Roman"/>
          <w:lang w:val="en-GB"/>
        </w:rPr>
        <w:t>the</w:t>
      </w:r>
      <w:r w:rsidR="00E127D9" w:rsidRPr="005D2954">
        <w:rPr>
          <w:rFonts w:eastAsia="Times New Roman" w:cs="Times New Roman"/>
          <w:lang w:val="en-GB"/>
        </w:rPr>
        <w:t xml:space="preserve"> first transfer of knowledge. </w:t>
      </w:r>
      <w:r w:rsidR="00ED10B4" w:rsidRPr="005D2954">
        <w:rPr>
          <w:rFonts w:eastAsia="Times New Roman" w:cs="Times New Roman"/>
          <w:lang w:val="en-GB"/>
        </w:rPr>
        <w:t>However, knowledge brokers need to be similarly acquainted with communicating with researchers (not only with practice partners)</w:t>
      </w:r>
      <w:r w:rsidR="00E565D1" w:rsidRPr="005D2954">
        <w:rPr>
          <w:rFonts w:eastAsia="Times New Roman" w:cs="Times New Roman"/>
          <w:lang w:val="en-GB"/>
        </w:rPr>
        <w:t xml:space="preserve">, meaning </w:t>
      </w:r>
      <w:r w:rsidR="00172C6B" w:rsidRPr="005D2954">
        <w:rPr>
          <w:rFonts w:eastAsia="Times New Roman" w:cs="Times New Roman"/>
          <w:lang w:val="en-GB"/>
        </w:rPr>
        <w:t>they need to understand the issue at hand, be familiar with research processes and methodology</w:t>
      </w:r>
      <w:r w:rsidR="009A6F21" w:rsidRPr="005D2954">
        <w:rPr>
          <w:rFonts w:eastAsia="Times New Roman" w:cs="Times New Roman"/>
          <w:lang w:val="en-GB"/>
        </w:rPr>
        <w:t xml:space="preserve">, and with academic discussions. </w:t>
      </w:r>
      <w:r w:rsidR="001C7A6A" w:rsidRPr="005D2954">
        <w:rPr>
          <w:rFonts w:eastAsia="Times New Roman" w:cs="Times New Roman"/>
          <w:lang w:val="en-GB"/>
        </w:rPr>
        <w:t xml:space="preserve">Thus, a knowledge broker represents a bridge that is </w:t>
      </w:r>
      <w:r w:rsidR="005A1C2C" w:rsidRPr="005D2954">
        <w:rPr>
          <w:rFonts w:eastAsia="Times New Roman" w:cs="Times New Roman"/>
          <w:lang w:val="en-GB"/>
        </w:rPr>
        <w:t xml:space="preserve">firmly anchored on both sides – both research and practice. This is especially the case, </w:t>
      </w:r>
    </w:p>
    <w:p w14:paraId="2A8DE1AD" w14:textId="615057BE" w:rsidR="001A39EC" w:rsidRPr="005D2954" w:rsidRDefault="6CAB2F4F" w:rsidP="00372A11">
      <w:pPr>
        <w:pStyle w:val="ListParagraph"/>
        <w:numPr>
          <w:ilvl w:val="1"/>
          <w:numId w:val="15"/>
        </w:numPr>
        <w:spacing w:line="276" w:lineRule="auto"/>
        <w:jc w:val="both"/>
        <w:rPr>
          <w:rFonts w:eastAsia="Times New Roman" w:cs="Times New Roman"/>
          <w:szCs w:val="24"/>
          <w:lang w:val="en-GB"/>
        </w:rPr>
      </w:pPr>
      <w:r w:rsidRPr="005D2954">
        <w:rPr>
          <w:rFonts w:eastAsia="Times New Roman" w:cs="Times New Roman"/>
          <w:lang w:val="en-GB"/>
        </w:rPr>
        <w:t>when dealing with topics regarding more vulnerable or excluded groups, knowledge brokers also act as a voice representing them if it is difficult for them to speak for themselves, for example</w:t>
      </w:r>
      <w:r w:rsidR="006D6701" w:rsidRPr="005D2954">
        <w:rPr>
          <w:rFonts w:eastAsia="Times New Roman" w:cs="Times New Roman"/>
          <w:lang w:val="en-GB"/>
        </w:rPr>
        <w:t>,</w:t>
      </w:r>
      <w:r w:rsidRPr="005D2954">
        <w:rPr>
          <w:rFonts w:eastAsia="Times New Roman" w:cs="Times New Roman"/>
          <w:lang w:val="en-GB"/>
        </w:rPr>
        <w:t xml:space="preserve"> in the form of interest associations and NGOs.</w:t>
      </w:r>
    </w:p>
    <w:p w14:paraId="2A25BDAF" w14:textId="729FA644" w:rsidR="00F82309" w:rsidRPr="005D2954" w:rsidRDefault="6CAB2F4F" w:rsidP="00372A11">
      <w:pPr>
        <w:pStyle w:val="ListParagraph"/>
        <w:numPr>
          <w:ilvl w:val="1"/>
          <w:numId w:val="15"/>
        </w:numPr>
        <w:spacing w:line="276" w:lineRule="auto"/>
        <w:jc w:val="both"/>
        <w:rPr>
          <w:rFonts w:eastAsia="Times New Roman" w:cs="Times New Roman"/>
          <w:szCs w:val="24"/>
          <w:lang w:val="en-GB"/>
        </w:rPr>
      </w:pPr>
      <w:r w:rsidRPr="005D2954">
        <w:rPr>
          <w:rFonts w:eastAsia="Times New Roman" w:cs="Times New Roman"/>
          <w:lang w:val="en-GB"/>
        </w:rPr>
        <w:t xml:space="preserve">in institutionalised settings like politics or administration, where tacit knowledge is required for efficient communication and knowledge transfer. </w:t>
      </w:r>
    </w:p>
    <w:p w14:paraId="7D61F5F6" w14:textId="4F82BABC" w:rsidR="00E96D99" w:rsidRPr="005D2954" w:rsidRDefault="6CAB2F4F" w:rsidP="00372A11">
      <w:pPr>
        <w:spacing w:line="276" w:lineRule="auto"/>
        <w:ind w:left="720"/>
        <w:jc w:val="both"/>
        <w:rPr>
          <w:rFonts w:eastAsia="Times New Roman" w:cs="Times New Roman"/>
          <w:i/>
          <w:iCs/>
          <w:sz w:val="20"/>
          <w:szCs w:val="20"/>
          <w:lang w:val="en-GB"/>
        </w:rPr>
      </w:pPr>
      <w:r w:rsidRPr="005D2954">
        <w:rPr>
          <w:rFonts w:eastAsia="Times New Roman" w:cs="Times New Roman"/>
          <w:i/>
          <w:iCs/>
          <w:sz w:val="20"/>
          <w:szCs w:val="20"/>
          <w:lang w:val="en-GB"/>
        </w:rPr>
        <w:t>“</w:t>
      </w:r>
      <w:r w:rsidR="00FF095F" w:rsidRPr="005D2954">
        <w:rPr>
          <w:rFonts w:eastAsia="Times New Roman" w:cs="Times New Roman"/>
          <w:i/>
          <w:iCs/>
          <w:sz w:val="20"/>
          <w:szCs w:val="20"/>
          <w:lang w:val="en-GB"/>
        </w:rPr>
        <w:t>T</w:t>
      </w:r>
      <w:r w:rsidRPr="005D2954">
        <w:rPr>
          <w:rFonts w:eastAsia="Times New Roman" w:cs="Times New Roman"/>
          <w:i/>
          <w:iCs/>
          <w:sz w:val="20"/>
          <w:szCs w:val="20"/>
          <w:lang w:val="en-GB"/>
        </w:rPr>
        <w:t xml:space="preserve">he first thing I have to do is, I have to, within each of these ministries or organisations, identify an “insight champion”, someone who works in this ministry, who is convinced of the project and can convince his peers why this is a useful thing to try for the ministry. Because, these people are embedded in the organisation, speak the language of the organisation, and so are much more effective than I will ever be in making a case for trying that.” </w:t>
      </w:r>
      <w:r w:rsidR="00FF095F" w:rsidRPr="005D2954">
        <w:rPr>
          <w:rFonts w:eastAsia="Times New Roman" w:cs="Times New Roman"/>
          <w:i/>
          <w:iCs/>
          <w:sz w:val="20"/>
          <w:szCs w:val="20"/>
          <w:lang w:val="en-GB"/>
        </w:rPr>
        <w:t>Interviewee 9</w:t>
      </w:r>
    </w:p>
    <w:p w14:paraId="6017EF19" w14:textId="6056257C" w:rsidR="1039C109" w:rsidRPr="005D2954" w:rsidRDefault="1039C109" w:rsidP="00372A11">
      <w:pPr>
        <w:spacing w:line="276" w:lineRule="auto"/>
        <w:jc w:val="both"/>
        <w:rPr>
          <w:rFonts w:eastAsia="Times New Roman" w:cs="Times New Roman"/>
          <w:sz w:val="32"/>
          <w:szCs w:val="32"/>
          <w:lang w:val="en-GB"/>
        </w:rPr>
      </w:pPr>
    </w:p>
    <w:p w14:paraId="400FE45C" w14:textId="1B891717" w:rsidR="1039C109" w:rsidRDefault="6CAB2F4F" w:rsidP="00372A11">
      <w:pPr>
        <w:pStyle w:val="Heading2"/>
        <w:spacing w:line="276" w:lineRule="auto"/>
        <w:rPr>
          <w:rFonts w:ascii="Times New Roman" w:eastAsia="Times New Roman" w:hAnsi="Times New Roman" w:cs="Times New Roman"/>
          <w:lang w:val="en-GB"/>
        </w:rPr>
      </w:pPr>
      <w:bookmarkStart w:id="34" w:name="_Toc100234041"/>
      <w:r w:rsidRPr="005D2954">
        <w:rPr>
          <w:rFonts w:ascii="Times New Roman" w:eastAsia="Times New Roman" w:hAnsi="Times New Roman" w:cs="Times New Roman"/>
          <w:lang w:val="en-GB"/>
        </w:rPr>
        <w:t xml:space="preserve">Exploitation and </w:t>
      </w:r>
      <w:commentRangeStart w:id="35"/>
      <w:r w:rsidRPr="005D2954">
        <w:rPr>
          <w:rFonts w:ascii="Times New Roman" w:eastAsia="Times New Roman" w:hAnsi="Times New Roman" w:cs="Times New Roman"/>
          <w:lang w:val="en-GB"/>
        </w:rPr>
        <w:t>Utilisation</w:t>
      </w:r>
      <w:bookmarkEnd w:id="34"/>
      <w:commentRangeEnd w:id="35"/>
      <w:r w:rsidR="0076475F">
        <w:rPr>
          <w:rStyle w:val="CommentReference"/>
          <w:rFonts w:ascii="Times New Roman" w:eastAsiaTheme="minorHAnsi" w:hAnsi="Times New Roman" w:cstheme="minorBidi"/>
          <w:color w:val="auto"/>
        </w:rPr>
        <w:commentReference w:id="35"/>
      </w:r>
    </w:p>
    <w:p w14:paraId="7547962F" w14:textId="77777777" w:rsidR="0097320D" w:rsidRPr="0097320D" w:rsidRDefault="0097320D" w:rsidP="00372A11">
      <w:pPr>
        <w:spacing w:line="276" w:lineRule="auto"/>
        <w:rPr>
          <w:lang w:val="en-GB"/>
        </w:rPr>
      </w:pPr>
    </w:p>
    <w:p w14:paraId="4B142D48" w14:textId="682B661A" w:rsidR="000F666B"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Exploitation and utilisation activities can be roughly divided into activities with the goal of commercialisation and activities with the goal of education and knowledge transfer.</w:t>
      </w:r>
    </w:p>
    <w:p w14:paraId="5FC6532A" w14:textId="37228F3E" w:rsidR="006763D7" w:rsidRDefault="006763D7" w:rsidP="00372A11">
      <w:pPr>
        <w:spacing w:line="276" w:lineRule="auto"/>
        <w:jc w:val="both"/>
        <w:rPr>
          <w:rFonts w:eastAsia="Times New Roman" w:cs="Times New Roman"/>
          <w:lang w:val="en-GB"/>
        </w:rPr>
      </w:pPr>
    </w:p>
    <w:p w14:paraId="43DDFF3C" w14:textId="3695861A" w:rsidR="00372A11" w:rsidRDefault="00372A11" w:rsidP="00372A11">
      <w:pPr>
        <w:spacing w:line="276" w:lineRule="auto"/>
        <w:jc w:val="both"/>
        <w:rPr>
          <w:rFonts w:eastAsia="Times New Roman" w:cs="Times New Roman"/>
          <w:lang w:val="en-GB"/>
        </w:rPr>
      </w:pPr>
    </w:p>
    <w:p w14:paraId="21465D1A" w14:textId="77777777" w:rsidR="00372A11" w:rsidRPr="005D2954" w:rsidRDefault="00372A11" w:rsidP="00372A11">
      <w:pPr>
        <w:spacing w:line="276" w:lineRule="auto"/>
        <w:jc w:val="both"/>
        <w:rPr>
          <w:rFonts w:eastAsia="Times New Roman" w:cs="Times New Roman"/>
          <w:lang w:val="en-GB"/>
        </w:rPr>
      </w:pPr>
    </w:p>
    <w:p w14:paraId="319617E5" w14:textId="19129AF6" w:rsidR="00B83980"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lang w:val="en-GB"/>
        </w:rPr>
        <w:lastRenderedPageBreak/>
        <w:t xml:space="preserve">1. Commercialisation </w:t>
      </w:r>
    </w:p>
    <w:p w14:paraId="49451EEA" w14:textId="6242F6B4" w:rsidR="00030305"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Company/Start up: </w:t>
      </w:r>
      <w:r w:rsidRPr="005D2954">
        <w:rPr>
          <w:rFonts w:eastAsia="Times New Roman" w:cs="Times New Roman"/>
          <w:lang w:val="en-GB"/>
        </w:rPr>
        <w:t>In particular, three projects from the natural or technical sciences tried to exploit their projects by founding a company or a start-up to translate their research into a product ready for the market. The founding process requires a lot of funding and a lot of commitment from partners with different expertise and skills. The companies could gain either additional public funding or attract investors. Many partners from the original projects were also involved in the companies or start-ups. These companies were in different phases at the time of the interview; one company was at a point briefly before bringing their first product into the market; one company was in the set-up phase; one company was already dropped after two years of existence. In other instances, founding a company to exploit the research project was considered, but the researcher then decided to stay in academia and draw funding from academia and leverage the existing university infrastructure, e.g., in the form of grants.</w:t>
      </w:r>
    </w:p>
    <w:p w14:paraId="2B8A3393" w14:textId="11D76682" w:rsidR="0C0B05CC" w:rsidRPr="005D2954" w:rsidRDefault="0C0B05CC" w:rsidP="00372A11">
      <w:pPr>
        <w:spacing w:line="276" w:lineRule="auto"/>
        <w:jc w:val="both"/>
        <w:rPr>
          <w:rFonts w:eastAsia="Times New Roman" w:cs="Times New Roman"/>
          <w:szCs w:val="24"/>
          <w:lang w:val="en-GB"/>
        </w:rPr>
      </w:pPr>
    </w:p>
    <w:p w14:paraId="738A8757" w14:textId="0355477F" w:rsidR="003E6C52"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Patenting: </w:t>
      </w:r>
      <w:r w:rsidRPr="005D2954">
        <w:rPr>
          <w:rFonts w:eastAsia="Times New Roman" w:cs="Times New Roman"/>
          <w:lang w:val="en-GB"/>
        </w:rPr>
        <w:t>Patenting is seen as an important tool for technological transfer and to find industry partners for further development</w:t>
      </w:r>
      <w:r w:rsidR="006D6701" w:rsidRPr="005D2954">
        <w:rPr>
          <w:rFonts w:eastAsia="Times New Roman" w:cs="Times New Roman"/>
          <w:lang w:val="en-GB"/>
        </w:rPr>
        <w:t>,</w:t>
      </w:r>
      <w:r w:rsidRPr="005D2954">
        <w:rPr>
          <w:rFonts w:eastAsia="Times New Roman" w:cs="Times New Roman"/>
          <w:lang w:val="en-GB"/>
        </w:rPr>
        <w:t xml:space="preserve"> in particular in the fields of pharmacy/chemistry and technology. Projects in these fields can result in several patents, which do not necessarily result in a product.</w:t>
      </w:r>
    </w:p>
    <w:p w14:paraId="5C2B856F" w14:textId="414321D8" w:rsidR="0C0B05CC" w:rsidRPr="005D2954" w:rsidRDefault="0C0B05CC" w:rsidP="00372A11">
      <w:pPr>
        <w:spacing w:line="276" w:lineRule="auto"/>
        <w:jc w:val="both"/>
        <w:rPr>
          <w:rFonts w:eastAsia="Times New Roman" w:cs="Times New Roman"/>
          <w:szCs w:val="24"/>
          <w:lang w:val="en-GB"/>
        </w:rPr>
      </w:pPr>
    </w:p>
    <w:p w14:paraId="56724ADF" w14:textId="1C321291" w:rsidR="006763D7"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Further tests in practice context:</w:t>
      </w:r>
      <w:r w:rsidRPr="005D2954">
        <w:rPr>
          <w:rFonts w:eastAsia="Times New Roman" w:cs="Times New Roman"/>
          <w:lang w:val="en-GB"/>
        </w:rPr>
        <w:t xml:space="preserve"> For some researchers, one goal of exploitation was to recruit a practice partner (e.g., a company, political administration) to further test their research in an applied context and better estimate the potential of their approach for impact in the real world. This can be seen as a natural next step for their research, allowing them to both further their scientific investigations and challenge them in the practice context. </w:t>
      </w:r>
    </w:p>
    <w:p w14:paraId="59CCB3D4" w14:textId="77777777" w:rsidR="000F666B" w:rsidRPr="005D2954" w:rsidRDefault="000F666B" w:rsidP="00372A11">
      <w:pPr>
        <w:spacing w:line="276" w:lineRule="auto"/>
        <w:jc w:val="both"/>
        <w:rPr>
          <w:rFonts w:eastAsia="Times New Roman" w:cs="Times New Roman"/>
          <w:lang w:val="en-GB"/>
        </w:rPr>
      </w:pPr>
    </w:p>
    <w:p w14:paraId="4B2C17E8" w14:textId="77777777" w:rsidR="000F666B" w:rsidRPr="005D2954" w:rsidRDefault="000F666B" w:rsidP="00372A11">
      <w:pPr>
        <w:spacing w:line="276" w:lineRule="auto"/>
        <w:jc w:val="both"/>
        <w:rPr>
          <w:rFonts w:eastAsia="Times New Roman" w:cs="Times New Roman"/>
          <w:lang w:val="en-GB"/>
        </w:rPr>
      </w:pPr>
    </w:p>
    <w:p w14:paraId="29BAB761" w14:textId="4CA5A3E8" w:rsidR="006657B5"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lang w:val="en-GB"/>
        </w:rPr>
        <w:t>2. Education and knowledge transfer</w:t>
      </w:r>
    </w:p>
    <w:p w14:paraId="7FA49FC0" w14:textId="19B63EAC" w:rsidR="00FE4B68"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Consulting: </w:t>
      </w:r>
      <w:r w:rsidRPr="005D2954">
        <w:rPr>
          <w:rFonts w:eastAsia="Times New Roman" w:cs="Times New Roman"/>
          <w:lang w:val="en-GB"/>
        </w:rPr>
        <w:t xml:space="preserve">In general, only one project involved consulting companies as part of the exploitation activities, applying the knowledge gained in the research. Importantly, in this project, the company was already involved in the proposal and implementation phase of the project. </w:t>
      </w:r>
    </w:p>
    <w:p w14:paraId="46D506F5" w14:textId="57F6DA14" w:rsidR="0C0B05CC" w:rsidRPr="005D2954" w:rsidRDefault="0C0B05CC" w:rsidP="00372A11">
      <w:pPr>
        <w:spacing w:line="276" w:lineRule="auto"/>
        <w:jc w:val="both"/>
        <w:rPr>
          <w:rFonts w:eastAsia="Times New Roman" w:cs="Times New Roman"/>
          <w:szCs w:val="24"/>
          <w:lang w:val="en-GB"/>
        </w:rPr>
      </w:pPr>
    </w:p>
    <w:p w14:paraId="62DED33B" w14:textId="36EFB0AB" w:rsidR="005D710F"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Online Courses/ MOOC and further training:</w:t>
      </w:r>
      <w:r w:rsidRPr="005D2954">
        <w:rPr>
          <w:rFonts w:eastAsia="Times New Roman" w:cs="Times New Roman"/>
          <w:lang w:val="en-GB"/>
        </w:rPr>
        <w:t xml:space="preserve"> Some of the projects’ results could be used for further education aimed </w:t>
      </w:r>
      <w:r w:rsidR="006D6701" w:rsidRPr="005D2954">
        <w:rPr>
          <w:rFonts w:eastAsia="Times New Roman" w:cs="Times New Roman"/>
          <w:lang w:val="en-GB"/>
        </w:rPr>
        <w:t xml:space="preserve">at </w:t>
      </w:r>
      <w:r w:rsidRPr="005D2954">
        <w:rPr>
          <w:rFonts w:eastAsia="Times New Roman" w:cs="Times New Roman"/>
          <w:lang w:val="en-GB"/>
        </w:rPr>
        <w:t xml:space="preserve">practice partners, in the form of online courses, training (e.g., for teachers), developing curriculum modules and workshops. These formats were used as a form of knowledge transfer into the practice field. </w:t>
      </w:r>
    </w:p>
    <w:p w14:paraId="03C53ED3" w14:textId="1EE88BEA" w:rsidR="0C0B05CC" w:rsidRPr="005D2954" w:rsidRDefault="0C0B05CC" w:rsidP="00372A11">
      <w:pPr>
        <w:spacing w:line="276" w:lineRule="auto"/>
        <w:jc w:val="both"/>
        <w:rPr>
          <w:rFonts w:eastAsia="Times New Roman" w:cs="Times New Roman"/>
          <w:szCs w:val="24"/>
          <w:lang w:val="en-GB"/>
        </w:rPr>
      </w:pPr>
    </w:p>
    <w:p w14:paraId="6430EE17" w14:textId="24596491" w:rsidR="002F2FDA"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lastRenderedPageBreak/>
        <w:t>Developing guidelines:</w:t>
      </w:r>
      <w:r w:rsidRPr="005D2954">
        <w:rPr>
          <w:rFonts w:eastAsia="Times New Roman" w:cs="Times New Roman"/>
          <w:lang w:val="en-GB"/>
        </w:rPr>
        <w:t xml:space="preserve"> In addition to consulting and courses or training, developing practical guidelines and principles for organisations and institutions was another form of knowledge transfer.</w:t>
      </w:r>
    </w:p>
    <w:p w14:paraId="52FC028E" w14:textId="4EB41BD8" w:rsidR="0C0B05CC" w:rsidRPr="005D2954" w:rsidRDefault="0C0B05CC" w:rsidP="00372A11">
      <w:pPr>
        <w:spacing w:line="276" w:lineRule="auto"/>
        <w:jc w:val="both"/>
        <w:rPr>
          <w:rFonts w:eastAsia="Times New Roman" w:cs="Times New Roman"/>
          <w:szCs w:val="24"/>
          <w:lang w:val="en-GB"/>
        </w:rPr>
      </w:pPr>
    </w:p>
    <w:p w14:paraId="4E61EDE9" w14:textId="59BFDD5F" w:rsidR="002F2FDA" w:rsidRPr="00372A11"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Creating a </w:t>
      </w:r>
      <w:proofErr w:type="gramStart"/>
      <w:r w:rsidRPr="005D2954">
        <w:rPr>
          <w:rFonts w:eastAsia="Times New Roman" w:cs="Times New Roman"/>
          <w:b/>
          <w:bCs/>
          <w:lang w:val="en-GB"/>
        </w:rPr>
        <w:t>database/publishing materials</w:t>
      </w:r>
      <w:proofErr w:type="gramEnd"/>
      <w:r w:rsidRPr="005D2954">
        <w:rPr>
          <w:rFonts w:eastAsia="Times New Roman" w:cs="Times New Roman"/>
          <w:b/>
          <w:bCs/>
          <w:lang w:val="en-GB"/>
        </w:rPr>
        <w:t xml:space="preserve">: </w:t>
      </w:r>
      <w:r w:rsidRPr="005D2954">
        <w:rPr>
          <w:rFonts w:eastAsia="Times New Roman" w:cs="Times New Roman"/>
          <w:lang w:val="en-GB"/>
        </w:rPr>
        <w:t>In one research project, a database systematising and preparing the material used in the project for a general audience; this could then be used by students or other researchers.</w:t>
      </w:r>
    </w:p>
    <w:p w14:paraId="4F5F4027" w14:textId="77777777" w:rsidR="00973C3B" w:rsidRPr="005D2954" w:rsidRDefault="00973C3B" w:rsidP="00372A11">
      <w:pPr>
        <w:spacing w:line="276" w:lineRule="auto"/>
        <w:jc w:val="both"/>
        <w:rPr>
          <w:rFonts w:eastAsia="Times New Roman" w:cs="Times New Roman"/>
          <w:lang w:val="en-GB"/>
        </w:rPr>
      </w:pPr>
    </w:p>
    <w:p w14:paraId="49B73F6A" w14:textId="56597831" w:rsidR="0C0B05CC" w:rsidRDefault="6CAB2F4F" w:rsidP="00372A11">
      <w:pPr>
        <w:pStyle w:val="Heading3"/>
        <w:spacing w:line="276" w:lineRule="auto"/>
        <w:rPr>
          <w:rFonts w:ascii="Times New Roman" w:eastAsia="Times New Roman" w:hAnsi="Times New Roman" w:cs="Times New Roman"/>
          <w:lang w:val="en-GB"/>
        </w:rPr>
      </w:pPr>
      <w:bookmarkStart w:id="36" w:name="_Toc100234042"/>
      <w:r w:rsidRPr="005D2954">
        <w:rPr>
          <w:rFonts w:ascii="Times New Roman" w:eastAsia="Times New Roman" w:hAnsi="Times New Roman" w:cs="Times New Roman"/>
          <w:lang w:val="en-GB"/>
        </w:rPr>
        <w:t>Sustainability</w:t>
      </w:r>
      <w:bookmarkEnd w:id="36"/>
    </w:p>
    <w:p w14:paraId="4164D807" w14:textId="77777777" w:rsidR="0097320D" w:rsidRPr="0097320D" w:rsidRDefault="0097320D" w:rsidP="00372A11">
      <w:pPr>
        <w:spacing w:line="276" w:lineRule="auto"/>
        <w:rPr>
          <w:lang w:val="en-GB"/>
        </w:rPr>
      </w:pPr>
    </w:p>
    <w:p w14:paraId="2AC4356B" w14:textId="77777777" w:rsidR="006D6701" w:rsidRPr="005D2954" w:rsidRDefault="6CAB2F4F" w:rsidP="00372A11">
      <w:pPr>
        <w:pStyle w:val="ListParagraph"/>
        <w:spacing w:line="276" w:lineRule="auto"/>
        <w:ind w:left="0"/>
        <w:jc w:val="both"/>
        <w:rPr>
          <w:rFonts w:eastAsia="Times New Roman" w:cs="Times New Roman"/>
          <w:lang w:val="en-GB"/>
        </w:rPr>
      </w:pPr>
      <w:r w:rsidRPr="005D2954">
        <w:rPr>
          <w:rFonts w:eastAsia="Times New Roman" w:cs="Times New Roman"/>
          <w:lang w:val="en-GB"/>
        </w:rPr>
        <w:t>Usually, researchers have previous experience and previous research in the field of the SNF project, meaning that the projects are linked</w:t>
      </w:r>
      <w:r w:rsidR="006D6701" w:rsidRPr="005D2954">
        <w:rPr>
          <w:rFonts w:eastAsia="Times New Roman" w:cs="Times New Roman"/>
          <w:lang w:val="en-GB"/>
        </w:rPr>
        <w:t>,</w:t>
      </w:r>
      <w:r w:rsidRPr="005D2954">
        <w:rPr>
          <w:rFonts w:eastAsia="Times New Roman" w:cs="Times New Roman"/>
          <w:lang w:val="en-GB"/>
        </w:rPr>
        <w:t xml:space="preserve"> and each project builds on the previous one. The researchers are often very familiar with practice partners working in the same field. They have already engaged in transfer or exploitation activities in previous projects on the topic and engaged different relevant stakeholders. They have built partnerships and collaborated with both academic and practice partners. Therefore, it can be difficult to distinguish the projects and collaborations that followed because of the SNF project from the ones that followed because of the researcher's general activity in this field of research. </w:t>
      </w:r>
    </w:p>
    <w:p w14:paraId="346FDC2F" w14:textId="77777777" w:rsidR="006D6701" w:rsidRPr="005D2954" w:rsidRDefault="006D6701" w:rsidP="00372A11">
      <w:pPr>
        <w:pStyle w:val="ListParagraph"/>
        <w:spacing w:line="276" w:lineRule="auto"/>
        <w:ind w:left="0"/>
        <w:jc w:val="both"/>
        <w:rPr>
          <w:rFonts w:eastAsia="Times New Roman" w:cs="Times New Roman"/>
          <w:b/>
          <w:bCs/>
          <w:lang w:val="en-GB"/>
        </w:rPr>
      </w:pPr>
    </w:p>
    <w:p w14:paraId="0E726838" w14:textId="2836E072" w:rsidR="0C0B05CC"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1. </w:t>
      </w:r>
      <w:r w:rsidR="6CAB2F4F" w:rsidRPr="005D2954">
        <w:rPr>
          <w:rFonts w:eastAsia="Times New Roman" w:cs="Times New Roman"/>
          <w:b/>
          <w:bCs/>
          <w:lang w:val="en-GB"/>
        </w:rPr>
        <w:t>Follow up projects:</w:t>
      </w:r>
    </w:p>
    <w:p w14:paraId="2E646A54" w14:textId="77777777" w:rsidR="001C57CD" w:rsidRPr="005D2954" w:rsidRDefault="001C57CD" w:rsidP="00372A11">
      <w:pPr>
        <w:pStyle w:val="ListParagraph"/>
        <w:spacing w:line="276" w:lineRule="auto"/>
        <w:jc w:val="both"/>
        <w:rPr>
          <w:rFonts w:eastAsia="Times New Roman" w:cs="Times New Roman"/>
          <w:lang w:val="en-GB"/>
        </w:rPr>
      </w:pPr>
    </w:p>
    <w:p w14:paraId="1D8DBD94" w14:textId="4C64E47C" w:rsidR="00070FAD" w:rsidRPr="005D2954" w:rsidRDefault="6CAB2F4F" w:rsidP="00372A11">
      <w:pPr>
        <w:pStyle w:val="ListParagraph"/>
        <w:numPr>
          <w:ilvl w:val="0"/>
          <w:numId w:val="37"/>
        </w:numPr>
        <w:spacing w:line="276" w:lineRule="auto"/>
        <w:jc w:val="both"/>
        <w:rPr>
          <w:rFonts w:eastAsia="Times New Roman" w:cs="Times New Roman"/>
          <w:lang w:val="en-GB"/>
        </w:rPr>
      </w:pPr>
      <w:r w:rsidRPr="005D2954">
        <w:rPr>
          <w:rFonts w:eastAsia="Times New Roman" w:cs="Times New Roman"/>
          <w:b/>
          <w:bCs/>
          <w:lang w:val="en-GB"/>
        </w:rPr>
        <w:t xml:space="preserve">Pure research projects: </w:t>
      </w:r>
      <w:r w:rsidRPr="005D2954">
        <w:rPr>
          <w:rFonts w:eastAsia="Times New Roman" w:cs="Times New Roman"/>
          <w:lang w:val="en-GB"/>
        </w:rPr>
        <w:t xml:space="preserve">Based on research findings, methods or products developed in the SNF projects, some follow-up projects dealt with expanding on the results, applying the methods in new contexts, overcoming limitations, or investigating open questions that remained. Often, these were conducted with some of the same academic partners of the SNF project or with PhD students from the SNF project now in new positions. Follow-up projects also emerged with new partners from other academic institutions working on the topic. In some instances, the PIs themselves were not involved in the follow-up project, but it was led and advanced by a former PhD student or Post Doc. In one instance, ideas for a follow-up project also resulted from exploitation and communication activities, whereby the researchers were confronted with feedback from practice, which gave new perspectives and impulses on the topic. In another case, the impulse to continue with a follow-up project came from the patients that were involved in the study. Many smaller follow-up projects were financed with internal funds of the respective university, which also served the purpose of examining the results for </w:t>
      </w:r>
      <w:r w:rsidR="006D6701" w:rsidRPr="005D2954">
        <w:rPr>
          <w:rFonts w:eastAsia="Times New Roman" w:cs="Times New Roman"/>
          <w:lang w:val="en-GB"/>
        </w:rPr>
        <w:t xml:space="preserve">the </w:t>
      </w:r>
      <w:r w:rsidRPr="005D2954">
        <w:rPr>
          <w:rFonts w:eastAsia="Times New Roman" w:cs="Times New Roman"/>
          <w:lang w:val="en-GB"/>
        </w:rPr>
        <w:t>readiness of exploitation and perhaps commercialisation. Most often, the funding for follow-up projects stemmed from internal funding or other funding schemes. Hence, almost no projects used additional SNF funding was used for follow-up projects.</w:t>
      </w:r>
    </w:p>
    <w:p w14:paraId="3A6EFA6D" w14:textId="55F43E61" w:rsidR="0C0B05CC" w:rsidRPr="005D2954" w:rsidRDefault="0C0B05CC" w:rsidP="00372A11">
      <w:pPr>
        <w:pStyle w:val="ListParagraph"/>
        <w:spacing w:line="276" w:lineRule="auto"/>
        <w:ind w:left="11"/>
        <w:jc w:val="both"/>
        <w:rPr>
          <w:rFonts w:eastAsia="Times New Roman" w:cs="Times New Roman"/>
          <w:szCs w:val="24"/>
          <w:lang w:val="en-GB"/>
        </w:rPr>
      </w:pPr>
    </w:p>
    <w:p w14:paraId="3EBF9A56" w14:textId="45A904DC" w:rsidR="0C0B05CC" w:rsidRPr="005D2954" w:rsidRDefault="6CAB2F4F" w:rsidP="00372A11">
      <w:pPr>
        <w:pStyle w:val="ListParagraph"/>
        <w:numPr>
          <w:ilvl w:val="0"/>
          <w:numId w:val="37"/>
        </w:numPr>
        <w:spacing w:line="276" w:lineRule="auto"/>
        <w:jc w:val="both"/>
        <w:rPr>
          <w:rFonts w:eastAsia="Times New Roman" w:cs="Times New Roman"/>
          <w:szCs w:val="24"/>
          <w:lang w:val="en-GB"/>
        </w:rPr>
      </w:pPr>
      <w:r w:rsidRPr="005D2954">
        <w:rPr>
          <w:rFonts w:eastAsia="Times New Roman" w:cs="Times New Roman"/>
          <w:b/>
          <w:bCs/>
          <w:lang w:val="en-GB"/>
        </w:rPr>
        <w:lastRenderedPageBreak/>
        <w:t xml:space="preserve">Research projects with access/involvement of practice partners: </w:t>
      </w:r>
      <w:r w:rsidRPr="005D2954">
        <w:rPr>
          <w:rFonts w:eastAsia="Times New Roman" w:cs="Times New Roman"/>
          <w:lang w:val="en-GB"/>
        </w:rPr>
        <w:t>Some of the follow-up projects dealt with a similar topic as the SNF project did, but were able to gain access to new stakeholders and practice partners and involve them in the project, which promises new avenues and opportunities of achieving impact beyond academia. There was also a follow-up project that combined research and practice by transferring the results from the SNF project to other applied contexts and develop guidelines for the responsible institutions. One researcher participated in an art exhibition where he contributed an installation based on the research project. Efforts were also made to involve industry partners or private foundations in funding to enable a follow-up project. Again, these follow-up projects were mostly funded by internal finances of the researcher’s institution or private foundations. Only one follow-up project was funded by the SNF.</w:t>
      </w:r>
    </w:p>
    <w:p w14:paraId="4F5A5378" w14:textId="406E6DE6" w:rsidR="0C0B05CC" w:rsidRPr="005D2954" w:rsidRDefault="0C0B05CC" w:rsidP="00372A11">
      <w:pPr>
        <w:pStyle w:val="ListParagraph"/>
        <w:spacing w:line="276" w:lineRule="auto"/>
        <w:ind w:left="11"/>
        <w:jc w:val="both"/>
        <w:rPr>
          <w:rFonts w:eastAsia="Times New Roman" w:cs="Times New Roman"/>
          <w:szCs w:val="24"/>
          <w:lang w:val="en-GB"/>
        </w:rPr>
      </w:pPr>
    </w:p>
    <w:p w14:paraId="596125EE" w14:textId="10EB6A50" w:rsidR="00A00DEA" w:rsidRPr="005D2954" w:rsidRDefault="6CAB2F4F" w:rsidP="00372A11">
      <w:pPr>
        <w:pStyle w:val="ListParagraph"/>
        <w:numPr>
          <w:ilvl w:val="0"/>
          <w:numId w:val="37"/>
        </w:numPr>
        <w:spacing w:line="276" w:lineRule="auto"/>
        <w:jc w:val="both"/>
        <w:rPr>
          <w:rFonts w:eastAsia="Times New Roman" w:cs="Times New Roman"/>
          <w:lang w:val="en-GB"/>
        </w:rPr>
      </w:pPr>
      <w:r w:rsidRPr="005D2954">
        <w:rPr>
          <w:rFonts w:eastAsia="Times New Roman" w:cs="Times New Roman"/>
          <w:b/>
          <w:bCs/>
          <w:lang w:val="en-GB"/>
        </w:rPr>
        <w:t xml:space="preserve">Practice/applied projects: </w:t>
      </w:r>
      <w:r w:rsidRPr="005D2954">
        <w:rPr>
          <w:rFonts w:eastAsia="Times New Roman" w:cs="Times New Roman"/>
          <w:lang w:val="en-GB"/>
        </w:rPr>
        <w:t xml:space="preserve">More applied follow-up projects were often funded by </w:t>
      </w:r>
      <w:proofErr w:type="spellStart"/>
      <w:r w:rsidRPr="005D2954">
        <w:rPr>
          <w:rFonts w:eastAsia="Times New Roman" w:cs="Times New Roman"/>
          <w:lang w:val="en-GB"/>
        </w:rPr>
        <w:t>Innosuisse</w:t>
      </w:r>
      <w:proofErr w:type="spellEnd"/>
      <w:r w:rsidRPr="005D2954">
        <w:rPr>
          <w:rFonts w:eastAsia="Times New Roman" w:cs="Times New Roman"/>
          <w:lang w:val="en-GB"/>
        </w:rPr>
        <w:t>. Accordingly, many researchers</w:t>
      </w:r>
      <w:r w:rsidRPr="005D2954">
        <w:rPr>
          <w:rFonts w:eastAsia="Times New Roman" w:cs="Times New Roman"/>
          <w:b/>
          <w:bCs/>
          <w:lang w:val="en-GB"/>
        </w:rPr>
        <w:t xml:space="preserve"> </w:t>
      </w:r>
      <w:r w:rsidRPr="005D2954">
        <w:rPr>
          <w:rFonts w:eastAsia="Times New Roman" w:cs="Times New Roman"/>
          <w:lang w:val="en-GB"/>
        </w:rPr>
        <w:t xml:space="preserve">submitted to </w:t>
      </w:r>
      <w:proofErr w:type="spellStart"/>
      <w:r w:rsidRPr="005D2954">
        <w:rPr>
          <w:rFonts w:eastAsia="Times New Roman" w:cs="Times New Roman"/>
          <w:lang w:val="en-GB"/>
        </w:rPr>
        <w:t>Innosuisse</w:t>
      </w:r>
      <w:proofErr w:type="spellEnd"/>
      <w:r w:rsidRPr="005D2954">
        <w:rPr>
          <w:rFonts w:eastAsia="Times New Roman" w:cs="Times New Roman"/>
          <w:lang w:val="en-GB"/>
        </w:rPr>
        <w:t xml:space="preserve"> to enable </w:t>
      </w:r>
      <w:r w:rsidR="006D6701" w:rsidRPr="005D2954">
        <w:rPr>
          <w:rFonts w:eastAsia="Times New Roman" w:cs="Times New Roman"/>
          <w:lang w:val="en-GB"/>
        </w:rPr>
        <w:t xml:space="preserve">the </w:t>
      </w:r>
      <w:r w:rsidRPr="005D2954">
        <w:rPr>
          <w:rFonts w:eastAsia="Times New Roman" w:cs="Times New Roman"/>
          <w:lang w:val="en-GB"/>
        </w:rPr>
        <w:t>technological transfer of projects results that were gained during the SNF project. In some cases, follow-up projects were taken up by industry partners, in which tools and applications are further developed based on the research outcomes.</w:t>
      </w:r>
    </w:p>
    <w:p w14:paraId="5EAD0267" w14:textId="77777777" w:rsidR="000B4EF8" w:rsidRPr="005D2954" w:rsidRDefault="000B4EF8" w:rsidP="00372A11">
      <w:pPr>
        <w:pStyle w:val="ListParagraph"/>
        <w:spacing w:line="276" w:lineRule="auto"/>
        <w:ind w:left="1440"/>
        <w:jc w:val="both"/>
        <w:rPr>
          <w:rFonts w:eastAsia="Times New Roman" w:cs="Times New Roman"/>
          <w:lang w:val="en-GB"/>
        </w:rPr>
      </w:pPr>
    </w:p>
    <w:p w14:paraId="58EF779C" w14:textId="472FE4F0" w:rsidR="00965051"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2. </w:t>
      </w:r>
      <w:r w:rsidR="6CAB2F4F" w:rsidRPr="005D2954">
        <w:rPr>
          <w:rFonts w:eastAsia="Times New Roman" w:cs="Times New Roman"/>
          <w:b/>
          <w:bCs/>
          <w:lang w:val="en-GB"/>
        </w:rPr>
        <w:t xml:space="preserve">Further collaborations with project partners: </w:t>
      </w:r>
      <w:r w:rsidR="6CAB2F4F" w:rsidRPr="005D2954">
        <w:rPr>
          <w:rFonts w:eastAsia="Times New Roman" w:cs="Times New Roman"/>
          <w:lang w:val="en-GB"/>
        </w:rPr>
        <w:t xml:space="preserve">In more than half of the projects, the collaboration with companies that were already interested and involved in the project during the project implementation phase was continued after the official project end. In other cases, further collaborations with national and international academic partners, like submitting proposals for new projects, publishing papers, setting up labs, </w:t>
      </w:r>
      <w:r w:rsidRPr="005D2954">
        <w:rPr>
          <w:rFonts w:eastAsia="Times New Roman" w:cs="Times New Roman"/>
          <w:lang w:val="en-GB"/>
        </w:rPr>
        <w:t xml:space="preserve">and </w:t>
      </w:r>
      <w:r w:rsidR="6CAB2F4F" w:rsidRPr="005D2954">
        <w:rPr>
          <w:rFonts w:eastAsia="Times New Roman" w:cs="Times New Roman"/>
          <w:lang w:val="en-GB"/>
        </w:rPr>
        <w:t xml:space="preserve">working together </w:t>
      </w:r>
      <w:r w:rsidRPr="005D2954">
        <w:rPr>
          <w:rFonts w:eastAsia="Times New Roman" w:cs="Times New Roman"/>
          <w:lang w:val="en-GB"/>
        </w:rPr>
        <w:t>o</w:t>
      </w:r>
      <w:r w:rsidR="6CAB2F4F" w:rsidRPr="005D2954">
        <w:rPr>
          <w:rFonts w:eastAsia="Times New Roman" w:cs="Times New Roman"/>
          <w:lang w:val="en-GB"/>
        </w:rPr>
        <w:t>n projects on different topics, were reported.</w:t>
      </w:r>
    </w:p>
    <w:p w14:paraId="13BD8C58" w14:textId="77ED0AC6" w:rsidR="004910E2"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In some fields (e.g., education, medicine) the researcher and the academic partners are already connected through their institution; so</w:t>
      </w:r>
      <w:r w:rsidR="006D6701" w:rsidRPr="005D2954">
        <w:rPr>
          <w:rFonts w:eastAsia="Times New Roman" w:cs="Times New Roman"/>
          <w:lang w:val="en-GB"/>
        </w:rPr>
        <w:t>,</w:t>
      </w:r>
      <w:r w:rsidRPr="005D2954">
        <w:rPr>
          <w:rFonts w:eastAsia="Times New Roman" w:cs="Times New Roman"/>
          <w:lang w:val="en-GB"/>
        </w:rPr>
        <w:t xml:space="preserve"> medical researchers and doctors are both involved at a university hospital, or researchers in education science do their research at the same institution that trains future teachers. The institutional connection between research and practice increases the exchange and collaboration between the partners and enables ongoing communication. </w:t>
      </w:r>
    </w:p>
    <w:p w14:paraId="2A15BABF" w14:textId="77777777" w:rsidR="006D6701" w:rsidRPr="005D2954" w:rsidRDefault="006D6701" w:rsidP="00372A11">
      <w:pPr>
        <w:spacing w:line="276" w:lineRule="auto"/>
        <w:jc w:val="both"/>
        <w:rPr>
          <w:rFonts w:eastAsia="Times New Roman" w:cs="Times New Roman"/>
          <w:b/>
          <w:bCs/>
          <w:lang w:val="en-GB"/>
        </w:rPr>
      </w:pPr>
    </w:p>
    <w:p w14:paraId="4D847860" w14:textId="28275B79" w:rsidR="00693EE9"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3. </w:t>
      </w:r>
      <w:r w:rsidR="6CAB2F4F" w:rsidRPr="005D2954">
        <w:rPr>
          <w:rFonts w:eastAsia="Times New Roman" w:cs="Times New Roman"/>
          <w:b/>
          <w:bCs/>
          <w:lang w:val="en-GB"/>
        </w:rPr>
        <w:t xml:space="preserve">Contact with practice partners after the end of the projects: </w:t>
      </w:r>
      <w:r w:rsidR="6CAB2F4F" w:rsidRPr="005D2954">
        <w:rPr>
          <w:rFonts w:eastAsia="Times New Roman" w:cs="Times New Roman"/>
          <w:lang w:val="en-GB"/>
        </w:rPr>
        <w:t>Many researchers are still in contact with their respective partners and contacts from practice, despite the project</w:t>
      </w:r>
      <w:r w:rsidRPr="005D2954">
        <w:rPr>
          <w:rFonts w:eastAsia="Times New Roman" w:cs="Times New Roman"/>
          <w:lang w:val="en-GB"/>
        </w:rPr>
        <w:t>'s</w:t>
      </w:r>
      <w:r w:rsidR="6CAB2F4F" w:rsidRPr="005D2954">
        <w:rPr>
          <w:rFonts w:eastAsia="Times New Roman" w:cs="Times New Roman"/>
          <w:lang w:val="en-GB"/>
        </w:rPr>
        <w:t xml:space="preserve"> end. This contact consists of exchanging new work or papers</w:t>
      </w:r>
      <w:r w:rsidRPr="005D2954">
        <w:rPr>
          <w:rFonts w:eastAsia="Times New Roman" w:cs="Times New Roman"/>
          <w:lang w:val="en-GB"/>
        </w:rPr>
        <w:t>. S</w:t>
      </w:r>
      <w:r w:rsidR="6CAB2F4F" w:rsidRPr="005D2954">
        <w:rPr>
          <w:rFonts w:eastAsia="Times New Roman" w:cs="Times New Roman"/>
          <w:lang w:val="en-GB"/>
        </w:rPr>
        <w:t xml:space="preserve">ome researchers work at institutions </w:t>
      </w:r>
      <w:r w:rsidRPr="005D2954">
        <w:rPr>
          <w:rFonts w:eastAsia="Times New Roman" w:cs="Times New Roman"/>
          <w:lang w:val="en-GB"/>
        </w:rPr>
        <w:t>that</w:t>
      </w:r>
      <w:r w:rsidR="6CAB2F4F" w:rsidRPr="005D2954">
        <w:rPr>
          <w:rFonts w:eastAsia="Times New Roman" w:cs="Times New Roman"/>
          <w:lang w:val="en-GB"/>
        </w:rPr>
        <w:t xml:space="preserve"> regularly interact with other practice institutions and foster student and employee mobility, often with the prospect of continuing the collaboration in a potential new project.</w:t>
      </w:r>
    </w:p>
    <w:p w14:paraId="7E5E6CB6" w14:textId="06B7B21A" w:rsidR="006F65A0"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Importantly, researchers do not stay in contact with all of their practice partners</w:t>
      </w:r>
      <w:r w:rsidR="006D6701" w:rsidRPr="005D2954">
        <w:rPr>
          <w:rFonts w:eastAsia="Times New Roman" w:cs="Times New Roman"/>
          <w:lang w:val="en-GB"/>
        </w:rPr>
        <w:t>;</w:t>
      </w:r>
      <w:r w:rsidRPr="005D2954">
        <w:rPr>
          <w:rFonts w:eastAsia="Times New Roman" w:cs="Times New Roman"/>
          <w:lang w:val="en-GB"/>
        </w:rPr>
        <w:t xml:space="preserve"> it is rather just a few selected contacts. But if they found an interested and engaged practice partner during the project, they will try and stay in touch and try to exchange ideas and knowledge in the future. They see the contacts that emerged during the SNF project as an opportunity for networking and enlarging their network to come back to it when a new potential project or other chance </w:t>
      </w:r>
      <w:r w:rsidRPr="005D2954">
        <w:rPr>
          <w:rFonts w:eastAsia="Times New Roman" w:cs="Times New Roman"/>
          <w:lang w:val="en-GB"/>
        </w:rPr>
        <w:lastRenderedPageBreak/>
        <w:t>for collaboration arises, to again gain access to the field and relevant stakeholders. Oftentimes, the contact between academic and practice partners had already existed before the project started because the researchers have been active in the same field for years and have built expertise. Then of course</w:t>
      </w:r>
      <w:r w:rsidR="006D6701" w:rsidRPr="005D2954">
        <w:rPr>
          <w:rFonts w:eastAsia="Times New Roman" w:cs="Times New Roman"/>
          <w:lang w:val="en-GB"/>
        </w:rPr>
        <w:t>,</w:t>
      </w:r>
      <w:r w:rsidRPr="005D2954">
        <w:rPr>
          <w:rFonts w:eastAsia="Times New Roman" w:cs="Times New Roman"/>
          <w:lang w:val="en-GB"/>
        </w:rPr>
        <w:t xml:space="preserve"> these contacts are ongoing after the SNF project has ended.</w:t>
      </w:r>
    </w:p>
    <w:p w14:paraId="50C002DA" w14:textId="77777777" w:rsidR="006F65A0" w:rsidRPr="005D2954" w:rsidRDefault="006F65A0" w:rsidP="00372A11">
      <w:pPr>
        <w:spacing w:line="276" w:lineRule="auto"/>
        <w:jc w:val="both"/>
        <w:rPr>
          <w:rFonts w:eastAsia="Times New Roman" w:cs="Times New Roman"/>
          <w:lang w:val="en-GB"/>
        </w:rPr>
      </w:pPr>
    </w:p>
    <w:p w14:paraId="5A950767" w14:textId="782B173C" w:rsidR="001F7622"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4. </w:t>
      </w:r>
      <w:r w:rsidR="6CAB2F4F" w:rsidRPr="005D2954">
        <w:rPr>
          <w:rFonts w:eastAsia="Times New Roman" w:cs="Times New Roman"/>
          <w:b/>
          <w:bCs/>
          <w:lang w:val="en-GB"/>
        </w:rPr>
        <w:t xml:space="preserve">Other long-term benefits of the project: </w:t>
      </w:r>
      <w:r w:rsidR="6CAB2F4F" w:rsidRPr="005D2954">
        <w:rPr>
          <w:rFonts w:eastAsia="Times New Roman" w:cs="Times New Roman"/>
          <w:lang w:val="en-GB"/>
        </w:rPr>
        <w:t>Another benefit in terms of sustainability is that researchers can increase their prominence and name recognition within the scientific community, but also among relevant stakeholders from practice and industry.</w:t>
      </w:r>
    </w:p>
    <w:p w14:paraId="54AECC02" w14:textId="13BE46E3" w:rsidR="006D6701" w:rsidRPr="005D2954" w:rsidRDefault="006D6701" w:rsidP="00372A11">
      <w:pPr>
        <w:spacing w:line="276" w:lineRule="auto"/>
        <w:rPr>
          <w:rFonts w:eastAsia="Times New Roman" w:cs="Times New Roman"/>
          <w:szCs w:val="24"/>
          <w:lang w:val="en-GB"/>
        </w:rPr>
      </w:pPr>
    </w:p>
    <w:p w14:paraId="5BE63820" w14:textId="384291C6" w:rsidR="0C0B05CC" w:rsidRPr="005D2954" w:rsidRDefault="6CAB2F4F" w:rsidP="00372A11">
      <w:pPr>
        <w:pStyle w:val="Heading3"/>
        <w:spacing w:line="276" w:lineRule="auto"/>
        <w:rPr>
          <w:rFonts w:ascii="Times New Roman" w:eastAsia="Times New Roman" w:hAnsi="Times New Roman" w:cs="Times New Roman"/>
          <w:lang w:val="en-GB"/>
        </w:rPr>
      </w:pPr>
      <w:bookmarkStart w:id="37" w:name="_Toc100234043"/>
      <w:r w:rsidRPr="005D2954">
        <w:rPr>
          <w:rFonts w:ascii="Times New Roman" w:eastAsia="Times New Roman" w:hAnsi="Times New Roman" w:cs="Times New Roman"/>
          <w:lang w:val="en-GB"/>
        </w:rPr>
        <w:t xml:space="preserve">Experienced </w:t>
      </w:r>
      <w:commentRangeStart w:id="38"/>
      <w:r w:rsidRPr="005D2954">
        <w:rPr>
          <w:rFonts w:ascii="Times New Roman" w:eastAsia="Times New Roman" w:hAnsi="Times New Roman" w:cs="Times New Roman"/>
          <w:lang w:val="en-GB"/>
        </w:rPr>
        <w:t>support</w:t>
      </w:r>
      <w:bookmarkEnd w:id="37"/>
      <w:commentRangeEnd w:id="38"/>
      <w:r w:rsidR="00F06B2D">
        <w:rPr>
          <w:rStyle w:val="CommentReference"/>
          <w:rFonts w:ascii="Times New Roman" w:eastAsiaTheme="minorHAnsi" w:hAnsi="Times New Roman" w:cstheme="minorBidi"/>
          <w:color w:val="auto"/>
        </w:rPr>
        <w:commentReference w:id="38"/>
      </w:r>
    </w:p>
    <w:p w14:paraId="685A0392" w14:textId="77777777" w:rsidR="008A596C" w:rsidRPr="005D2954" w:rsidRDefault="008A596C" w:rsidP="00372A11">
      <w:pPr>
        <w:spacing w:line="276" w:lineRule="auto"/>
        <w:jc w:val="both"/>
        <w:rPr>
          <w:rFonts w:eastAsia="Times New Roman" w:cs="Times New Roman"/>
          <w:lang w:val="en-GB"/>
        </w:rPr>
      </w:pPr>
    </w:p>
    <w:p w14:paraId="5815CAB1" w14:textId="1E39E4CA" w:rsidR="00AB4F3A" w:rsidRPr="005D2954" w:rsidRDefault="6CAB2F4F" w:rsidP="00372A11">
      <w:pPr>
        <w:pStyle w:val="ListParagraph"/>
        <w:numPr>
          <w:ilvl w:val="0"/>
          <w:numId w:val="14"/>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From SNF: </w:t>
      </w:r>
      <w:r w:rsidRPr="005D2954">
        <w:rPr>
          <w:rFonts w:eastAsia="Times New Roman" w:cs="Times New Roman"/>
          <w:lang w:val="en-GB"/>
        </w:rPr>
        <w:t>Overall, researchers were satisfied with the interactions with SFN regarding administration and project handling; they experienced the SNF as accommodating with regard to project timelines, such as extensions due to parental leave, and with little bureaucracy and easy-to-use forms and platforms.</w:t>
      </w:r>
    </w:p>
    <w:p w14:paraId="6523330E" w14:textId="77777777" w:rsidR="00446A41" w:rsidRPr="005D2954" w:rsidRDefault="00446A41" w:rsidP="00372A11">
      <w:pPr>
        <w:pStyle w:val="ListParagraph"/>
        <w:spacing w:line="276" w:lineRule="auto"/>
        <w:jc w:val="both"/>
        <w:rPr>
          <w:rFonts w:eastAsia="Times New Roman" w:cs="Times New Roman"/>
          <w:lang w:val="en-GB"/>
        </w:rPr>
      </w:pPr>
    </w:p>
    <w:p w14:paraId="2736ADDA" w14:textId="76A6C4DD" w:rsidR="007C6BE5" w:rsidRPr="005D2954" w:rsidRDefault="6CAB2F4F" w:rsidP="00372A11">
      <w:pPr>
        <w:pStyle w:val="ListParagraph"/>
        <w:spacing w:line="276" w:lineRule="auto"/>
        <w:jc w:val="both"/>
        <w:rPr>
          <w:rFonts w:eastAsia="Times New Roman" w:cs="Times New Roman"/>
          <w:lang w:val="en-GB"/>
        </w:rPr>
      </w:pPr>
      <w:r w:rsidRPr="005D2954">
        <w:rPr>
          <w:rFonts w:eastAsia="Times New Roman" w:cs="Times New Roman"/>
          <w:lang w:val="en-GB"/>
        </w:rPr>
        <w:t xml:space="preserve">However, almost no researchers described active efforts of SNF to support researchers in their exploitation activities and in implementing social impact. Only one researcher positively mentioned that their research was disseminated through a magazine associated with the SNF, which was perceived as helpful. Importantly, this is not meant as criticism as many researchers see the role of the SNF as focused on providing funding and making research possible and see the responsibility of connecting with practice and achieving impact with different actors. </w:t>
      </w:r>
      <w:r w:rsidR="006D6701" w:rsidRPr="005D2954">
        <w:rPr>
          <w:rFonts w:eastAsia="Times New Roman" w:cs="Times New Roman"/>
          <w:lang w:val="en-GB"/>
        </w:rPr>
        <w:t>On</w:t>
      </w:r>
      <w:r w:rsidRPr="005D2954">
        <w:rPr>
          <w:rFonts w:eastAsia="Times New Roman" w:cs="Times New Roman"/>
          <w:lang w:val="en-GB"/>
        </w:rPr>
        <w:t xml:space="preserve"> the contrary, many researchers appreciate the openness for different topics and fields and that there is no requirement for projects to be relevant for practice already in the proposal, as this allows the projects to develop without </w:t>
      </w:r>
      <w:r w:rsidR="006D6701" w:rsidRPr="005D2954">
        <w:rPr>
          <w:rFonts w:eastAsia="Times New Roman" w:cs="Times New Roman"/>
          <w:lang w:val="en-GB"/>
        </w:rPr>
        <w:t xml:space="preserve">the </w:t>
      </w:r>
      <w:r w:rsidRPr="005D2954">
        <w:rPr>
          <w:rFonts w:eastAsia="Times New Roman" w:cs="Times New Roman"/>
          <w:lang w:val="en-GB"/>
        </w:rPr>
        <w:t>pressure of producing immediate impact.</w:t>
      </w:r>
    </w:p>
    <w:p w14:paraId="187CC9C9" w14:textId="77777777" w:rsidR="00B30A68" w:rsidRPr="005D2954" w:rsidRDefault="00B30A68" w:rsidP="00372A11">
      <w:pPr>
        <w:pStyle w:val="ListParagraph"/>
        <w:spacing w:line="276" w:lineRule="auto"/>
        <w:jc w:val="both"/>
        <w:rPr>
          <w:rFonts w:eastAsia="Times New Roman" w:cs="Times New Roman"/>
          <w:lang w:val="en-GB"/>
        </w:rPr>
      </w:pPr>
    </w:p>
    <w:p w14:paraId="0C53090A" w14:textId="3443A6F4" w:rsidR="0080747F" w:rsidRPr="005D2954" w:rsidRDefault="6CAB2F4F" w:rsidP="00372A11">
      <w:pPr>
        <w:pStyle w:val="ListParagraph"/>
        <w:numPr>
          <w:ilvl w:val="0"/>
          <w:numId w:val="14"/>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From own institution: </w:t>
      </w:r>
      <w:r w:rsidRPr="005D2954">
        <w:rPr>
          <w:rFonts w:eastAsia="Times New Roman" w:cs="Times New Roman"/>
          <w:lang w:val="en-GB"/>
        </w:rPr>
        <w:t xml:space="preserve">Overall, researchers feel very well supported by their institution and are oftentimes explicitly encouraged to pursue transfer and exploitation activities regarding their research. Many universities also explicitly encourage interdisciplinary or transdisciplinary research. Researchers are supported in science </w:t>
      </w:r>
      <w:r w:rsidR="006D6701" w:rsidRPr="005D2954">
        <w:rPr>
          <w:rFonts w:eastAsia="Times New Roman" w:cs="Times New Roman"/>
          <w:lang w:val="en-GB"/>
        </w:rPr>
        <w:t xml:space="preserve">by </w:t>
      </w:r>
      <w:r w:rsidRPr="005D2954">
        <w:rPr>
          <w:rFonts w:eastAsia="Times New Roman" w:cs="Times New Roman"/>
          <w:lang w:val="en-GB"/>
        </w:rPr>
        <w:t xml:space="preserve">communicating and implementing knowledge transfer towards the practice. Many institutions provide resources, infrastructure, support with networking and other opportunities for transfer and impact. For instance, with courses on commercialisation, coaching, financing of conferences and lectures, funding for </w:t>
      </w:r>
      <w:r w:rsidR="006D6701" w:rsidRPr="005D2954">
        <w:rPr>
          <w:rFonts w:eastAsia="Times New Roman" w:cs="Times New Roman"/>
          <w:lang w:val="en-GB"/>
        </w:rPr>
        <w:t xml:space="preserve">the </w:t>
      </w:r>
      <w:r w:rsidRPr="005D2954">
        <w:rPr>
          <w:rFonts w:eastAsia="Times New Roman" w:cs="Times New Roman"/>
          <w:lang w:val="en-GB"/>
        </w:rPr>
        <w:t>continuation of projects, follow-up and implementation projects</w:t>
      </w:r>
      <w:r w:rsidR="006D6701" w:rsidRPr="005D2954">
        <w:rPr>
          <w:rFonts w:eastAsia="Times New Roman" w:cs="Times New Roman"/>
          <w:lang w:val="en-GB"/>
        </w:rPr>
        <w:t>,</w:t>
      </w:r>
      <w:r w:rsidRPr="005D2954">
        <w:rPr>
          <w:rFonts w:eastAsia="Times New Roman" w:cs="Times New Roman"/>
          <w:lang w:val="en-GB"/>
        </w:rPr>
        <w:t xml:space="preserve"> some institution have departments or programmes devoted to knowledge transfer and social impact, for instance</w:t>
      </w:r>
      <w:r w:rsidR="006D6701" w:rsidRPr="005D2954">
        <w:rPr>
          <w:rFonts w:eastAsia="Times New Roman" w:cs="Times New Roman"/>
          <w:lang w:val="en-GB"/>
        </w:rPr>
        <w:t>,</w:t>
      </w:r>
      <w:r w:rsidRPr="005D2954">
        <w:rPr>
          <w:rFonts w:eastAsia="Times New Roman" w:cs="Times New Roman"/>
          <w:lang w:val="en-GB"/>
        </w:rPr>
        <w:t xml:space="preserve"> by organising events where researchers meet with practitioners. Some universities also help with disseminating results in magazines for practitioners or a general audience. In particular</w:t>
      </w:r>
      <w:r w:rsidR="006D6701" w:rsidRPr="005D2954">
        <w:rPr>
          <w:rFonts w:eastAsia="Times New Roman" w:cs="Times New Roman"/>
          <w:lang w:val="en-GB"/>
        </w:rPr>
        <w:t>,</w:t>
      </w:r>
      <w:r w:rsidRPr="005D2954">
        <w:rPr>
          <w:rFonts w:eastAsia="Times New Roman" w:cs="Times New Roman"/>
          <w:lang w:val="en-GB"/>
        </w:rPr>
        <w:t xml:space="preserve"> the support of internal funding is perceived as helpful, as it supports researchers in flexibly </w:t>
      </w:r>
      <w:r w:rsidRPr="005D2954">
        <w:rPr>
          <w:rFonts w:eastAsia="Times New Roman" w:cs="Times New Roman"/>
          <w:lang w:val="en-GB"/>
        </w:rPr>
        <w:lastRenderedPageBreak/>
        <w:t xml:space="preserve">continuing or following up on projects and </w:t>
      </w:r>
      <w:r w:rsidR="006D6701" w:rsidRPr="005D2954">
        <w:rPr>
          <w:rFonts w:eastAsia="Times New Roman" w:cs="Times New Roman"/>
          <w:lang w:val="en-GB"/>
        </w:rPr>
        <w:t>investing</w:t>
      </w:r>
      <w:r w:rsidRPr="005D2954">
        <w:rPr>
          <w:rFonts w:eastAsia="Times New Roman" w:cs="Times New Roman"/>
          <w:lang w:val="en-GB"/>
        </w:rPr>
        <w:t xml:space="preserve"> in exploitation work. So overall, researchers </w:t>
      </w:r>
      <w:r w:rsidR="00FF5E51">
        <w:rPr>
          <w:rFonts w:eastAsia="Times New Roman" w:cs="Times New Roman"/>
          <w:lang w:val="en-GB"/>
        </w:rPr>
        <w:t>perceive</w:t>
      </w:r>
      <w:r w:rsidRPr="005D2954">
        <w:rPr>
          <w:rFonts w:eastAsia="Times New Roman" w:cs="Times New Roman"/>
          <w:lang w:val="en-GB"/>
        </w:rPr>
        <w:t xml:space="preserve"> their institutions as facilitators of change and social impact.</w:t>
      </w:r>
    </w:p>
    <w:p w14:paraId="1AAAC236" w14:textId="77777777" w:rsidR="00980D7C" w:rsidRPr="005D2954" w:rsidRDefault="00980D7C" w:rsidP="00372A11">
      <w:pPr>
        <w:pStyle w:val="ListParagraph"/>
        <w:spacing w:line="276" w:lineRule="auto"/>
        <w:ind w:left="1440"/>
        <w:jc w:val="both"/>
        <w:rPr>
          <w:rFonts w:eastAsia="Times New Roman" w:cs="Times New Roman"/>
          <w:lang w:val="en-GB"/>
        </w:rPr>
      </w:pPr>
    </w:p>
    <w:p w14:paraId="4B6EF56C" w14:textId="3335C4D6" w:rsidR="00336D82" w:rsidRPr="0097320D" w:rsidRDefault="6CAB2F4F" w:rsidP="00372A11">
      <w:pPr>
        <w:pStyle w:val="ListParagraph"/>
        <w:numPr>
          <w:ilvl w:val="0"/>
          <w:numId w:val="28"/>
        </w:numPr>
        <w:spacing w:line="276" w:lineRule="auto"/>
        <w:ind w:left="641" w:hanging="357"/>
        <w:jc w:val="both"/>
        <w:rPr>
          <w:rFonts w:eastAsia="Times New Roman" w:cs="Times New Roman"/>
          <w:lang w:val="en-GB"/>
        </w:rPr>
      </w:pPr>
      <w:r w:rsidRPr="005D2954">
        <w:rPr>
          <w:rFonts w:eastAsia="Times New Roman" w:cs="Times New Roman"/>
          <w:b/>
          <w:bCs/>
          <w:lang w:val="en-GB"/>
        </w:rPr>
        <w:t xml:space="preserve">From other organisations: </w:t>
      </w:r>
      <w:r w:rsidRPr="005D2954">
        <w:rPr>
          <w:rFonts w:eastAsia="Times New Roman" w:cs="Times New Roman"/>
          <w:lang w:val="en-GB"/>
        </w:rPr>
        <w:t xml:space="preserve">One researcher positively described the support he got from an office related to </w:t>
      </w:r>
      <w:proofErr w:type="spellStart"/>
      <w:r w:rsidRPr="005D2954">
        <w:rPr>
          <w:rFonts w:eastAsia="Times New Roman" w:cs="Times New Roman"/>
          <w:lang w:val="en-GB"/>
        </w:rPr>
        <w:t>Innosuisse</w:t>
      </w:r>
      <w:proofErr w:type="spellEnd"/>
      <w:r w:rsidRPr="005D2954">
        <w:rPr>
          <w:rFonts w:eastAsia="Times New Roman" w:cs="Times New Roman"/>
          <w:lang w:val="en-GB"/>
        </w:rPr>
        <w:t>. They advised them on the grant application and how to implement technology transfer.</w:t>
      </w:r>
    </w:p>
    <w:p w14:paraId="65B8F736" w14:textId="4B8601AC" w:rsidR="1039C109" w:rsidRPr="005D2954" w:rsidRDefault="6CAB2F4F" w:rsidP="00372A11">
      <w:pPr>
        <w:pStyle w:val="Heading3"/>
        <w:spacing w:line="276" w:lineRule="auto"/>
        <w:rPr>
          <w:rFonts w:ascii="Times New Roman" w:eastAsia="Times New Roman" w:hAnsi="Times New Roman" w:cs="Times New Roman"/>
          <w:lang w:val="en-GB"/>
        </w:rPr>
      </w:pPr>
      <w:bookmarkStart w:id="39" w:name="_Barriers_and_challenges"/>
      <w:bookmarkStart w:id="40" w:name="_Toc100234044"/>
      <w:bookmarkEnd w:id="39"/>
      <w:r w:rsidRPr="005D2954">
        <w:rPr>
          <w:rFonts w:ascii="Times New Roman" w:eastAsia="Times New Roman" w:hAnsi="Times New Roman" w:cs="Times New Roman"/>
          <w:lang w:val="en-GB"/>
        </w:rPr>
        <w:t>Barriers and challenges in exploitation and utilisation</w:t>
      </w:r>
      <w:bookmarkEnd w:id="40"/>
    </w:p>
    <w:p w14:paraId="28022BCF" w14:textId="77777777" w:rsidR="00987A3A" w:rsidRPr="005D2954" w:rsidRDefault="00987A3A" w:rsidP="00372A11">
      <w:pPr>
        <w:spacing w:line="276" w:lineRule="auto"/>
        <w:jc w:val="both"/>
        <w:rPr>
          <w:rFonts w:eastAsia="Times New Roman" w:cs="Times New Roman"/>
          <w:lang w:val="en-GB"/>
        </w:rPr>
      </w:pPr>
    </w:p>
    <w:p w14:paraId="5DE77C24" w14:textId="36D40B57" w:rsidR="00AE0461"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Commercialisation: </w:t>
      </w:r>
      <w:r w:rsidRPr="005D2954">
        <w:rPr>
          <w:rFonts w:eastAsia="Times New Roman" w:cs="Times New Roman"/>
          <w:lang w:val="en-GB"/>
        </w:rPr>
        <w:t>Some researchers experienced difficulties in achieving the commercialisation of a product. Accordingly, product development often requires certification and additional administrative steps, which is often not perceived as worthwhile. One PI mentioned that the commercialisation of project outcomes is basically a different job</w:t>
      </w:r>
      <w:r w:rsidR="006D6701" w:rsidRPr="005D2954">
        <w:rPr>
          <w:rFonts w:eastAsia="Times New Roman" w:cs="Times New Roman"/>
          <w:lang w:val="en-GB"/>
        </w:rPr>
        <w:t>,</w:t>
      </w:r>
      <w:r w:rsidRPr="005D2954">
        <w:rPr>
          <w:rFonts w:eastAsia="Times New Roman" w:cs="Times New Roman"/>
          <w:lang w:val="en-GB"/>
        </w:rPr>
        <w:t xml:space="preserve"> while others stressed other limited time they have for such activities. Additionally, oftentimes product development and making it ready for market entry requires a lot of money, predominantly from investors, and collecting money from investors requires a company. In some cases where commercialisation was a goal of the researchers, they found it difficult to find industry partners with whom they could commercialise the product; industry partners often do not want to work together with academic partners because their research, materials and code are often open access, which is detrimental for the companies' goals.</w:t>
      </w:r>
    </w:p>
    <w:p w14:paraId="688ABDF2" w14:textId="463806E8" w:rsidR="0C0B05CC" w:rsidRPr="005D2954" w:rsidRDefault="0C0B05CC" w:rsidP="00372A11">
      <w:pPr>
        <w:spacing w:after="120" w:line="276" w:lineRule="auto"/>
        <w:jc w:val="both"/>
        <w:rPr>
          <w:rFonts w:eastAsia="Times New Roman" w:cs="Times New Roman"/>
          <w:szCs w:val="24"/>
          <w:lang w:val="en-GB"/>
        </w:rPr>
      </w:pPr>
    </w:p>
    <w:p w14:paraId="4B596673" w14:textId="7A6C3676" w:rsidR="00156F07"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Time:</w:t>
      </w:r>
      <w:r w:rsidRPr="005D2954">
        <w:rPr>
          <w:rFonts w:eastAsia="Times New Roman" w:cs="Times New Roman"/>
          <w:lang w:val="en-GB"/>
        </w:rPr>
        <w:t xml:space="preserve"> After a project ended, researchers need to tend to other research projects that are funded, to teach and present at academic conferences; they have no time for exploitation and utilisation activities once the project is finished. Bigger endeavours like founding a company or start-up require even more time, especially since researchers’ companies often need to compete with other, already established companies in the market.</w:t>
      </w:r>
    </w:p>
    <w:p w14:paraId="59107E62" w14:textId="568B8A2F" w:rsidR="0C0B05CC" w:rsidRPr="005D2954" w:rsidRDefault="0C0B05CC" w:rsidP="00372A11">
      <w:pPr>
        <w:spacing w:line="276" w:lineRule="auto"/>
        <w:jc w:val="both"/>
        <w:rPr>
          <w:rFonts w:eastAsia="Times New Roman" w:cs="Times New Roman"/>
          <w:szCs w:val="24"/>
          <w:lang w:val="en-GB"/>
        </w:rPr>
      </w:pPr>
    </w:p>
    <w:p w14:paraId="47CCCA5E" w14:textId="163A3D32" w:rsidR="00B76B50"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Funding: </w:t>
      </w:r>
      <w:r w:rsidRPr="005D2954">
        <w:rPr>
          <w:rFonts w:eastAsia="Times New Roman" w:cs="Times New Roman"/>
          <w:lang w:val="en-GB"/>
        </w:rPr>
        <w:t xml:space="preserve">Project funding is limited to the typical three to four years, and a project is considered finished when the results can be presented and not when the results are disseminated or exploited in an applied context. This means that mostly exploitation and utilisation work </w:t>
      </w:r>
      <w:proofErr w:type="gramStart"/>
      <w:r w:rsidRPr="005D2954">
        <w:rPr>
          <w:rFonts w:eastAsia="Times New Roman" w:cs="Times New Roman"/>
          <w:lang w:val="en-GB"/>
        </w:rPr>
        <w:t>has</w:t>
      </w:r>
      <w:proofErr w:type="gramEnd"/>
      <w:r w:rsidRPr="005D2954">
        <w:rPr>
          <w:rFonts w:eastAsia="Times New Roman" w:cs="Times New Roman"/>
          <w:lang w:val="en-GB"/>
        </w:rPr>
        <w:t xml:space="preserve"> no funding dedicated to it, which limits the work researchers can do in this area. Funding could be in the form of a follow-up study (e.g., whether a specific technique is now really used by practitioners) or a dedicated exploitation project. Existing funding schemes are not considered as exhaustive in this regard, as</w:t>
      </w:r>
      <w:r w:rsidR="006D6701" w:rsidRPr="005D2954">
        <w:rPr>
          <w:rFonts w:eastAsia="Times New Roman" w:cs="Times New Roman"/>
          <w:lang w:val="en-GB"/>
        </w:rPr>
        <w:t>,</w:t>
      </w:r>
      <w:r w:rsidRPr="005D2954">
        <w:rPr>
          <w:rFonts w:eastAsia="Times New Roman" w:cs="Times New Roman"/>
          <w:lang w:val="en-GB"/>
        </w:rPr>
        <w:t xml:space="preserve"> for example</w:t>
      </w:r>
      <w:r w:rsidR="006D6701" w:rsidRPr="005D2954">
        <w:rPr>
          <w:rFonts w:eastAsia="Times New Roman" w:cs="Times New Roman"/>
          <w:lang w:val="en-GB"/>
        </w:rPr>
        <w:t>,</w:t>
      </w:r>
      <w:r w:rsidRPr="005D2954">
        <w:rPr>
          <w:rFonts w:eastAsia="Times New Roman" w:cs="Times New Roman"/>
          <w:lang w:val="en-GB"/>
        </w:rPr>
        <w:t xml:space="preserve"> </w:t>
      </w:r>
      <w:proofErr w:type="spellStart"/>
      <w:r w:rsidRPr="005D2954">
        <w:rPr>
          <w:rFonts w:eastAsia="Times New Roman" w:cs="Times New Roman"/>
          <w:lang w:val="en-GB"/>
        </w:rPr>
        <w:t>Innosuisse</w:t>
      </w:r>
      <w:proofErr w:type="spellEnd"/>
      <w:r w:rsidRPr="005D2954">
        <w:rPr>
          <w:rFonts w:eastAsia="Times New Roman" w:cs="Times New Roman"/>
          <w:lang w:val="en-GB"/>
        </w:rPr>
        <w:t xml:space="preserve"> requires existing support of the industry and having business partners, though part of exploitation work would be </w:t>
      </w:r>
      <w:r w:rsidR="006D6701" w:rsidRPr="005D2954">
        <w:rPr>
          <w:rFonts w:eastAsia="Times New Roman" w:cs="Times New Roman"/>
          <w:lang w:val="en-GB"/>
        </w:rPr>
        <w:t xml:space="preserve">to </w:t>
      </w:r>
      <w:r w:rsidRPr="005D2954">
        <w:rPr>
          <w:rFonts w:eastAsia="Times New Roman" w:cs="Times New Roman"/>
          <w:lang w:val="en-GB"/>
        </w:rPr>
        <w:t>find and recruit these partners.</w:t>
      </w:r>
    </w:p>
    <w:p w14:paraId="191200D9" w14:textId="5DBE2591" w:rsidR="0C0B05CC" w:rsidRPr="005D2954" w:rsidRDefault="0C0B05CC" w:rsidP="00372A11">
      <w:pPr>
        <w:spacing w:line="276" w:lineRule="auto"/>
        <w:jc w:val="both"/>
        <w:rPr>
          <w:rFonts w:eastAsia="Times New Roman" w:cs="Times New Roman"/>
          <w:szCs w:val="24"/>
          <w:lang w:val="en-GB"/>
        </w:rPr>
      </w:pPr>
    </w:p>
    <w:p w14:paraId="1877403B" w14:textId="70B9D758" w:rsidR="00630935"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Administration and organisation: </w:t>
      </w:r>
      <w:r w:rsidRPr="005D2954">
        <w:rPr>
          <w:rFonts w:eastAsia="Times New Roman" w:cs="Times New Roman"/>
          <w:lang w:val="en-GB"/>
        </w:rPr>
        <w:t xml:space="preserve">Three researchers expressed that administration and organisation posed a challenge to their exploitation and utilisation activities. These consisted of issues with resubmitting to the ethics committees because of small changes </w:t>
      </w:r>
      <w:r w:rsidRPr="005D2954">
        <w:rPr>
          <w:rFonts w:eastAsia="Times New Roman" w:cs="Times New Roman"/>
          <w:lang w:val="en-GB"/>
        </w:rPr>
        <w:lastRenderedPageBreak/>
        <w:t>in their project, which took very long as the committee only meets once a month, leading to delays; the administrative body of their university changed periodically, meaning changing support for their project and their ideas, delays of receiving the funding due to specific legal provisions.</w:t>
      </w:r>
    </w:p>
    <w:p w14:paraId="789EDEC7" w14:textId="77777777" w:rsidR="0C0B05CC" w:rsidRPr="005D2954" w:rsidRDefault="0C0B05CC" w:rsidP="00372A11">
      <w:pPr>
        <w:spacing w:line="276" w:lineRule="auto"/>
        <w:jc w:val="both"/>
        <w:rPr>
          <w:rFonts w:eastAsia="Times New Roman" w:cs="Times New Roman"/>
          <w:szCs w:val="24"/>
          <w:lang w:val="en-GB"/>
        </w:rPr>
      </w:pPr>
    </w:p>
    <w:p w14:paraId="61FD6F55" w14:textId="7DED8881" w:rsidR="0056503E"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Raising awareness about the project and its relevance:</w:t>
      </w:r>
    </w:p>
    <w:p w14:paraId="7B58A10D" w14:textId="05A25B82" w:rsidR="0C0B05CC" w:rsidRPr="005D2954" w:rsidRDefault="6CAB2F4F" w:rsidP="00372A11">
      <w:pPr>
        <w:pStyle w:val="ListParagraph"/>
        <w:numPr>
          <w:ilvl w:val="0"/>
          <w:numId w:val="38"/>
        </w:numPr>
        <w:spacing w:line="276" w:lineRule="auto"/>
        <w:jc w:val="both"/>
        <w:rPr>
          <w:rFonts w:eastAsia="Times New Roman" w:cs="Times New Roman"/>
          <w:lang w:val="en-GB"/>
        </w:rPr>
      </w:pPr>
      <w:r w:rsidRPr="005D2954">
        <w:rPr>
          <w:rFonts w:eastAsia="Times New Roman" w:cs="Times New Roman"/>
          <w:b/>
          <w:lang w:val="en-GB"/>
        </w:rPr>
        <w:t>Among the general population/ the public:</w:t>
      </w:r>
      <w:r w:rsidRPr="005D2954">
        <w:rPr>
          <w:rFonts w:eastAsia="Times New Roman" w:cs="Times New Roman"/>
          <w:lang w:val="en-GB"/>
        </w:rPr>
        <w:t xml:space="preserve"> </w:t>
      </w:r>
      <w:r w:rsidR="006D6701" w:rsidRPr="005D2954">
        <w:rPr>
          <w:rFonts w:eastAsia="Times New Roman" w:cs="Times New Roman"/>
          <w:lang w:val="en-GB"/>
        </w:rPr>
        <w:t>S</w:t>
      </w:r>
      <w:r w:rsidRPr="005D2954">
        <w:rPr>
          <w:rFonts w:eastAsia="Times New Roman" w:cs="Times New Roman"/>
          <w:lang w:val="en-GB"/>
        </w:rPr>
        <w:t>ome research topics are associated with already existing opinion</w:t>
      </w:r>
      <w:r w:rsidR="006D6701" w:rsidRPr="005D2954">
        <w:rPr>
          <w:rFonts w:eastAsia="Times New Roman" w:cs="Times New Roman"/>
          <w:lang w:val="en-GB"/>
        </w:rPr>
        <w:t>s</w:t>
      </w:r>
      <w:r w:rsidRPr="005D2954">
        <w:rPr>
          <w:rFonts w:eastAsia="Times New Roman" w:cs="Times New Roman"/>
          <w:lang w:val="en-GB"/>
        </w:rPr>
        <w:t xml:space="preserve"> or stereotypes in the general public, which makes it difficult to communicate their importance and relevance and to raise awareness.</w:t>
      </w:r>
    </w:p>
    <w:p w14:paraId="409D4DD0" w14:textId="77777777" w:rsidR="006D6701" w:rsidRPr="005D2954" w:rsidRDefault="006D6701" w:rsidP="00372A11">
      <w:pPr>
        <w:pStyle w:val="ListParagraph"/>
        <w:spacing w:line="276" w:lineRule="auto"/>
        <w:ind w:left="1080"/>
        <w:jc w:val="both"/>
        <w:rPr>
          <w:rFonts w:eastAsia="Times New Roman" w:cs="Times New Roman"/>
          <w:lang w:val="en-GB"/>
        </w:rPr>
      </w:pPr>
    </w:p>
    <w:p w14:paraId="754A62F1" w14:textId="3E749D57" w:rsidR="008814E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mean, the general impression is that it is a little bit difficult from general population to understand how severe is the problem. Actually, […] is mostly interpreted by the general population as something to do with wellness, not with medicine, and so this was difficult for us to let them understand that we are talking about a disease.”</w:t>
      </w:r>
      <w:r w:rsidR="0082468F">
        <w:rPr>
          <w:rFonts w:eastAsia="Times New Roman" w:cs="Times New Roman"/>
          <w:i/>
          <w:iCs/>
          <w:sz w:val="20"/>
          <w:szCs w:val="20"/>
          <w:lang w:val="en-GB"/>
        </w:rPr>
        <w:t xml:space="preserve"> Interviewee 14</w:t>
      </w:r>
    </w:p>
    <w:p w14:paraId="4187FB95" w14:textId="1C8E3B39" w:rsidR="0C0B05CC" w:rsidRPr="005D2954" w:rsidRDefault="0C0B05CC" w:rsidP="00372A11">
      <w:pPr>
        <w:pStyle w:val="ListParagraph"/>
        <w:spacing w:line="276" w:lineRule="auto"/>
        <w:ind w:left="1440"/>
        <w:jc w:val="both"/>
        <w:rPr>
          <w:rFonts w:eastAsia="Times New Roman" w:cs="Times New Roman"/>
          <w:szCs w:val="24"/>
          <w:lang w:val="en-GB"/>
        </w:rPr>
      </w:pPr>
    </w:p>
    <w:p w14:paraId="00CD8F84" w14:textId="62935E8F" w:rsidR="00EE6958" w:rsidRPr="005D2954" w:rsidRDefault="6CAB2F4F" w:rsidP="00372A11">
      <w:pPr>
        <w:spacing w:line="276" w:lineRule="auto"/>
        <w:ind w:left="1080"/>
        <w:jc w:val="both"/>
        <w:rPr>
          <w:rFonts w:eastAsia="Times New Roman" w:cs="Times New Roman"/>
          <w:lang w:val="en-GB"/>
        </w:rPr>
      </w:pPr>
      <w:r w:rsidRPr="005D2954">
        <w:rPr>
          <w:rFonts w:eastAsia="Times New Roman" w:cs="Times New Roman"/>
          <w:lang w:val="en-GB"/>
        </w:rPr>
        <w:t xml:space="preserve">In addition, it is experienced as difficult to abstract the research project to information and conclusions relevant </w:t>
      </w:r>
      <w:r w:rsidR="006D6701" w:rsidRPr="005D2954">
        <w:rPr>
          <w:rFonts w:eastAsia="Times New Roman" w:cs="Times New Roman"/>
          <w:lang w:val="en-GB"/>
        </w:rPr>
        <w:t>to</w:t>
      </w:r>
      <w:r w:rsidRPr="005D2954">
        <w:rPr>
          <w:rFonts w:eastAsia="Times New Roman" w:cs="Times New Roman"/>
          <w:lang w:val="en-GB"/>
        </w:rPr>
        <w:t xml:space="preserve"> the public and to communicate the relevance and scientific achievements. </w:t>
      </w:r>
    </w:p>
    <w:p w14:paraId="7292DBFC" w14:textId="223E2019" w:rsidR="0C0B05CC" w:rsidRPr="005D2954" w:rsidRDefault="0C0B05CC" w:rsidP="00372A11">
      <w:pPr>
        <w:pStyle w:val="ListParagraph"/>
        <w:spacing w:line="276" w:lineRule="auto"/>
        <w:ind w:left="1416"/>
        <w:jc w:val="both"/>
        <w:rPr>
          <w:rFonts w:eastAsia="Times New Roman" w:cs="Times New Roman"/>
          <w:szCs w:val="24"/>
          <w:lang w:val="en-GB"/>
        </w:rPr>
      </w:pPr>
    </w:p>
    <w:p w14:paraId="5008A263" w14:textId="7DF5798A" w:rsidR="0C0B05CC" w:rsidRPr="005D2954" w:rsidRDefault="6CAB2F4F" w:rsidP="00372A11">
      <w:pPr>
        <w:pStyle w:val="ListParagraph"/>
        <w:numPr>
          <w:ilvl w:val="1"/>
          <w:numId w:val="28"/>
        </w:numPr>
        <w:spacing w:line="276" w:lineRule="auto"/>
        <w:jc w:val="both"/>
        <w:rPr>
          <w:rFonts w:eastAsia="Times New Roman" w:cs="Times New Roman"/>
          <w:lang w:val="en-GB"/>
        </w:rPr>
      </w:pPr>
      <w:r w:rsidRPr="005D2954">
        <w:rPr>
          <w:rFonts w:eastAsia="Times New Roman" w:cs="Times New Roman"/>
          <w:b/>
          <w:bCs/>
          <w:lang w:val="en-GB"/>
        </w:rPr>
        <w:t>Among policy makers and responsible institutions:</w:t>
      </w:r>
      <w:r w:rsidRPr="005D2954">
        <w:rPr>
          <w:rFonts w:eastAsia="Times New Roman" w:cs="Times New Roman"/>
          <w:lang w:val="en-GB"/>
        </w:rPr>
        <w:t xml:space="preserve"> Communicating and implementing change based on research findings can be difficult if policy makers or the responsible institutions are not willing to fund this change, if it is too costly, or if the conclusions based on the research findings would not lead to immediate changes and impacts. Accordingly, one researcher stressed that decision-makers lose interest if results take too long to be implemented and change is not noticeable immediately.</w:t>
      </w:r>
    </w:p>
    <w:p w14:paraId="2BEA0765" w14:textId="4793559F" w:rsidR="003D337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“They would use our results immediately like that, it is always the same - if nothing happens, no one cares.”  </w:t>
      </w:r>
      <w:r w:rsidR="00FF095F" w:rsidRPr="005D2954">
        <w:rPr>
          <w:rFonts w:eastAsia="Times New Roman" w:cs="Times New Roman"/>
          <w:i/>
          <w:iCs/>
          <w:sz w:val="20"/>
          <w:szCs w:val="20"/>
          <w:lang w:val="en-GB"/>
        </w:rPr>
        <w:t>Interviewee 12</w:t>
      </w:r>
    </w:p>
    <w:p w14:paraId="3D22EA98" w14:textId="285A3AEF" w:rsidR="0C0B05CC" w:rsidRPr="005D2954" w:rsidRDefault="0C0B05CC" w:rsidP="00372A11">
      <w:pPr>
        <w:pStyle w:val="ListParagraph"/>
        <w:spacing w:line="276" w:lineRule="auto"/>
        <w:ind w:left="1440"/>
        <w:jc w:val="both"/>
        <w:rPr>
          <w:rFonts w:eastAsia="Times New Roman" w:cs="Times New Roman"/>
          <w:i/>
          <w:iCs/>
          <w:szCs w:val="24"/>
          <w:lang w:val="en-GB"/>
        </w:rPr>
      </w:pPr>
    </w:p>
    <w:p w14:paraId="354AEF0E" w14:textId="741DA3C4" w:rsidR="0018694D"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networking and exchange: </w:t>
      </w:r>
      <w:r w:rsidRPr="005D2954">
        <w:rPr>
          <w:rFonts w:eastAsia="Times New Roman" w:cs="Times New Roman"/>
          <w:lang w:val="en-GB"/>
        </w:rPr>
        <w:t>To achieve exploitation and utilisation of the project results, it would be important to further national and international networking, exchange, and collaboration – specifically between researchers but also with practice partners, including industry and business partners. Researchers often mentioned that limited exchange and collaboration between</w:t>
      </w:r>
      <w:r w:rsidR="006D6701" w:rsidRPr="005D2954">
        <w:rPr>
          <w:rFonts w:eastAsia="Times New Roman" w:cs="Times New Roman"/>
          <w:lang w:val="en-GB"/>
        </w:rPr>
        <w:t>,</w:t>
      </w:r>
      <w:r w:rsidRPr="005D2954">
        <w:rPr>
          <w:rFonts w:eastAsia="Times New Roman" w:cs="Times New Roman"/>
          <w:lang w:val="en-GB"/>
        </w:rPr>
        <w:t xml:space="preserve"> e.g. the German-speaking countries, with other researchers, but also representatives from governments or civil society posed a challenge to the exploitation of their project. In particular, it would be helpful if there were more structural or institutionalised exchange</w:t>
      </w:r>
      <w:r w:rsidR="006D6701" w:rsidRPr="005D2954">
        <w:rPr>
          <w:rFonts w:eastAsia="Times New Roman" w:cs="Times New Roman"/>
          <w:lang w:val="en-GB"/>
        </w:rPr>
        <w:t>s</w:t>
      </w:r>
      <w:r w:rsidRPr="005D2954">
        <w:rPr>
          <w:rFonts w:eastAsia="Times New Roman" w:cs="Times New Roman"/>
          <w:lang w:val="en-GB"/>
        </w:rPr>
        <w:t xml:space="preserve">, like in the form of scientific centres which foster interactions between different disciplines, universities, or countries. </w:t>
      </w:r>
    </w:p>
    <w:p w14:paraId="3F05E780" w14:textId="0E3C436C" w:rsidR="0C0B05CC" w:rsidRPr="005D2954" w:rsidRDefault="0C0B05CC" w:rsidP="00372A11">
      <w:pPr>
        <w:spacing w:line="276" w:lineRule="auto"/>
        <w:jc w:val="both"/>
        <w:rPr>
          <w:rFonts w:eastAsia="Times New Roman" w:cs="Times New Roman"/>
          <w:szCs w:val="24"/>
          <w:lang w:val="en-GB"/>
        </w:rPr>
      </w:pPr>
    </w:p>
    <w:p w14:paraId="2AA1F37B" w14:textId="6E19FB62" w:rsidR="00340DAC"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Limited support or coaching: </w:t>
      </w:r>
      <w:r w:rsidRPr="005D2954">
        <w:rPr>
          <w:rFonts w:eastAsia="Times New Roman" w:cs="Times New Roman"/>
          <w:lang w:val="en-GB"/>
        </w:rPr>
        <w:t xml:space="preserve">Though most researchers stressed that they receive support from their organisation in pursuing exploitation and utilisation activities, three researchers voiced that the limited support or coaching from their organisation posed a challenge to the exploitation and utilisation of their project. While there are not explicitly hindered, they do not receive support and are seen as outsiders with their research. Or they lack a specific person or position at their institution which would support them in the next steps of applied work and impact in practice. Or they are left alone with applied and translational work, </w:t>
      </w:r>
      <w:r w:rsidR="006D6701" w:rsidRPr="005D2954">
        <w:rPr>
          <w:rFonts w:eastAsia="Times New Roman" w:cs="Times New Roman"/>
          <w:lang w:val="en-GB"/>
        </w:rPr>
        <w:t xml:space="preserve">and </w:t>
      </w:r>
      <w:r w:rsidRPr="005D2954">
        <w:rPr>
          <w:rFonts w:eastAsia="Times New Roman" w:cs="Times New Roman"/>
          <w:lang w:val="en-GB"/>
        </w:rPr>
        <w:t xml:space="preserve">have to do it on their own. </w:t>
      </w:r>
    </w:p>
    <w:p w14:paraId="0F4AE797" w14:textId="5D6187AE" w:rsidR="0C0B05CC" w:rsidRPr="005D2954" w:rsidRDefault="0C0B05CC" w:rsidP="00372A11">
      <w:pPr>
        <w:spacing w:line="276" w:lineRule="auto"/>
        <w:jc w:val="both"/>
        <w:rPr>
          <w:rFonts w:eastAsia="Times New Roman" w:cs="Times New Roman"/>
          <w:szCs w:val="24"/>
          <w:lang w:val="en-GB"/>
        </w:rPr>
      </w:pPr>
    </w:p>
    <w:p w14:paraId="2F3DB223" w14:textId="55DAE200" w:rsidR="005C46D9"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opportunities to continue projects: </w:t>
      </w:r>
      <w:r w:rsidRPr="005D2954">
        <w:rPr>
          <w:rFonts w:eastAsia="Times New Roman" w:cs="Times New Roman"/>
          <w:lang w:val="en-GB"/>
        </w:rPr>
        <w:t>Many researchers stated that it is difficult to exploit and utilise their project</w:t>
      </w:r>
      <w:r w:rsidR="006D6701" w:rsidRPr="005D2954">
        <w:rPr>
          <w:rFonts w:eastAsia="Times New Roman" w:cs="Times New Roman"/>
          <w:lang w:val="en-GB"/>
        </w:rPr>
        <w:t>s</w:t>
      </w:r>
      <w:r w:rsidRPr="005D2954">
        <w:rPr>
          <w:rFonts w:eastAsia="Times New Roman" w:cs="Times New Roman"/>
          <w:lang w:val="en-GB"/>
        </w:rPr>
        <w:t xml:space="preserve"> without formal opportunities for the continuation of a project. Many ideas, questions, and conclusions only emerge towards the end of the project, and there is no opportunity to follow</w:t>
      </w:r>
      <w:r w:rsidR="006D6701" w:rsidRPr="005D2954">
        <w:rPr>
          <w:rFonts w:eastAsia="Times New Roman" w:cs="Times New Roman"/>
          <w:lang w:val="en-GB"/>
        </w:rPr>
        <w:t xml:space="preserve"> </w:t>
      </w:r>
      <w:r w:rsidRPr="005D2954">
        <w:rPr>
          <w:rFonts w:eastAsia="Times New Roman" w:cs="Times New Roman"/>
          <w:lang w:val="en-GB"/>
        </w:rPr>
        <w:t>up or deepen these ideas and avoid wasting expertise and know-how. Researchers suggest that funding agencies like the SNF should actively encourage project continuation as part of a grant or as part of a new track so that these potential new insights can be captured. This kind of funding could focus on a follow-up study, on finding out whether results were taken up, or could just focus on dissemination and science communication to inform the public and relevant stakeholders, for instance</w:t>
      </w:r>
      <w:r w:rsidR="006D6701" w:rsidRPr="005D2954">
        <w:rPr>
          <w:rFonts w:eastAsia="Times New Roman" w:cs="Times New Roman"/>
          <w:lang w:val="en-GB"/>
        </w:rPr>
        <w:t>,</w:t>
      </w:r>
      <w:r w:rsidRPr="005D2954">
        <w:rPr>
          <w:rFonts w:eastAsia="Times New Roman" w:cs="Times New Roman"/>
          <w:lang w:val="en-GB"/>
        </w:rPr>
        <w:t xml:space="preserve"> by preparing results for different audiences and travelling to different institutions, bodies, and organisation. In particular</w:t>
      </w:r>
      <w:r w:rsidR="006D6701" w:rsidRPr="005D2954">
        <w:rPr>
          <w:rFonts w:eastAsia="Times New Roman" w:cs="Times New Roman"/>
          <w:lang w:val="en-GB"/>
        </w:rPr>
        <w:t>,</w:t>
      </w:r>
      <w:r w:rsidRPr="005D2954">
        <w:rPr>
          <w:rFonts w:eastAsia="Times New Roman" w:cs="Times New Roman"/>
          <w:lang w:val="en-GB"/>
        </w:rPr>
        <w:t xml:space="preserve"> PhD students would benefit from such a funding scheme endorsed by a funding agency like the SNF, as they basically lose their job with the end of the project. Such a funding scheme would be helpful for exploiting their research work. It would support those researchers who are forced to always be involved in a project in order to get paid.</w:t>
      </w:r>
    </w:p>
    <w:p w14:paraId="6C5BA18A" w14:textId="2E681267" w:rsidR="0C0B05CC" w:rsidRPr="005D2954" w:rsidRDefault="0C0B05CC" w:rsidP="00372A11">
      <w:pPr>
        <w:spacing w:line="276" w:lineRule="auto"/>
        <w:jc w:val="both"/>
        <w:rPr>
          <w:rFonts w:eastAsia="Times New Roman" w:cs="Times New Roman"/>
          <w:szCs w:val="24"/>
          <w:lang w:val="en-GB"/>
        </w:rPr>
      </w:pPr>
    </w:p>
    <w:p w14:paraId="6EF55AFA" w14:textId="7A8C0531" w:rsidR="00261FBF"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Difficulties in engaging the relevant stakeholders: </w:t>
      </w:r>
      <w:r w:rsidRPr="005D2954">
        <w:rPr>
          <w:rFonts w:eastAsia="Times New Roman" w:cs="Times New Roman"/>
          <w:lang w:val="en-GB"/>
        </w:rPr>
        <w:t>When trying to communicate results and make them usable, some researchers experienced that their target group of stakeholders, e.g., policy makers, simply was not interested or developed other priorities in the meantime. They did not come to presentations they were invited to</w:t>
      </w:r>
      <w:r w:rsidR="006D6701" w:rsidRPr="005D2954">
        <w:rPr>
          <w:rFonts w:eastAsia="Times New Roman" w:cs="Times New Roman"/>
          <w:lang w:val="en-GB"/>
        </w:rPr>
        <w:t>,</w:t>
      </w:r>
      <w:r w:rsidRPr="005D2954">
        <w:rPr>
          <w:rFonts w:eastAsia="Times New Roman" w:cs="Times New Roman"/>
          <w:lang w:val="en-GB"/>
        </w:rPr>
        <w:t xml:space="preserve"> and hence, in-depth discussions of the topic couldn’t take place. In addition, stakeholders from practice often have difficulties with interpreting scientific results for their practice; they rather want suggestions for concrete actions, generalisability and general statements, need the information to be translated with regard for relevance for their own work</w:t>
      </w:r>
    </w:p>
    <w:p w14:paraId="1CEE860C" w14:textId="4BC916FD" w:rsidR="0C0B05CC" w:rsidRPr="005D2954" w:rsidRDefault="0C0B05CC" w:rsidP="00372A11">
      <w:pPr>
        <w:spacing w:line="276" w:lineRule="auto"/>
        <w:jc w:val="both"/>
        <w:rPr>
          <w:rFonts w:eastAsia="Times New Roman" w:cs="Times New Roman"/>
          <w:szCs w:val="24"/>
          <w:lang w:val="en-GB"/>
        </w:rPr>
      </w:pPr>
    </w:p>
    <w:p w14:paraId="2683375F" w14:textId="712222A0" w:rsidR="00D106E8"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Difficulties in communicating concrete conclusions: </w:t>
      </w:r>
      <w:r w:rsidRPr="005D2954">
        <w:rPr>
          <w:rFonts w:eastAsia="Times New Roman" w:cs="Times New Roman"/>
          <w:lang w:val="en-GB"/>
        </w:rPr>
        <w:t xml:space="preserve">Some researchers find it difficult to communicate concrete conclusions or suggest concrete actions for applied or practice contexts, which makes actual exploitation of the project results difficult. </w:t>
      </w:r>
    </w:p>
    <w:p w14:paraId="0B8F6906" w14:textId="2499373C" w:rsidR="0C0B05CC" w:rsidRPr="005D2954" w:rsidRDefault="0C0B05CC" w:rsidP="00372A11">
      <w:pPr>
        <w:spacing w:line="276" w:lineRule="auto"/>
        <w:jc w:val="both"/>
        <w:rPr>
          <w:rFonts w:eastAsia="Times New Roman" w:cs="Times New Roman"/>
          <w:b/>
          <w:bCs/>
          <w:szCs w:val="24"/>
          <w:lang w:val="en-GB"/>
        </w:rPr>
      </w:pPr>
    </w:p>
    <w:p w14:paraId="140048C2" w14:textId="47E88B48" w:rsidR="000A23F1"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Difficulties in achieving social impact:</w:t>
      </w:r>
      <w:r w:rsidRPr="005D2954">
        <w:rPr>
          <w:rFonts w:eastAsia="Times New Roman" w:cs="Times New Roman"/>
          <w:lang w:val="en-GB"/>
        </w:rPr>
        <w:t xml:space="preserve"> Some researchers expressed difficulties in really achieving social impact with their project, which is a problem within academia as a whole. There is often a lack of continuity of one project, one research team, or in the composition of institutional bodies, which means that interests and priorities change a lot, which prevents one topic from being really implemented and being turned into an applied project. Achieving social impact would require a more structured and sustainable way of exploitation and utilisation of a project. In addition, </w:t>
      </w:r>
      <w:r w:rsidR="006D6701" w:rsidRPr="005D2954">
        <w:rPr>
          <w:rFonts w:eastAsia="Times New Roman" w:cs="Times New Roman"/>
          <w:lang w:val="en-GB"/>
        </w:rPr>
        <w:t xml:space="preserve">the </w:t>
      </w:r>
      <w:r w:rsidRPr="005D2954">
        <w:rPr>
          <w:rFonts w:eastAsia="Times New Roman" w:cs="Times New Roman"/>
          <w:lang w:val="en-GB"/>
        </w:rPr>
        <w:t xml:space="preserve">novelty of project ideas is highly valued in academia, which means that a new project should not be a follow-up or applied project of a previous one but should deal with a new and innovative topic. However, it would be this continuous engagement with a topic that would be beneficial to achieve long-term social impact. </w:t>
      </w:r>
    </w:p>
    <w:p w14:paraId="448D371C" w14:textId="39ECB53B" w:rsidR="0C0B05CC" w:rsidRPr="005D2954" w:rsidRDefault="0C0B05CC" w:rsidP="00372A11">
      <w:pPr>
        <w:pStyle w:val="ListParagraph"/>
        <w:spacing w:line="276" w:lineRule="auto"/>
        <w:jc w:val="both"/>
        <w:rPr>
          <w:rFonts w:eastAsia="Times New Roman" w:cs="Times New Roman"/>
          <w:lang w:val="en-GB"/>
        </w:rPr>
      </w:pPr>
    </w:p>
    <w:p w14:paraId="762EFCDD" w14:textId="529DAAF3" w:rsidR="0018618D" w:rsidRPr="005D2954" w:rsidRDefault="6CAB2F4F" w:rsidP="00372A11">
      <w:pPr>
        <w:pStyle w:val="ListParagraph"/>
        <w:spacing w:line="276" w:lineRule="auto"/>
        <w:jc w:val="both"/>
        <w:rPr>
          <w:rFonts w:eastAsia="Times New Roman" w:cs="Times New Roman"/>
          <w:lang w:val="en-GB"/>
        </w:rPr>
      </w:pPr>
      <w:r w:rsidRPr="005D2954">
        <w:rPr>
          <w:rFonts w:eastAsia="Times New Roman" w:cs="Times New Roman"/>
          <w:lang w:val="en-GB"/>
        </w:rPr>
        <w:t xml:space="preserve">Overall, academic research has too little application orientation to make exploitation/utilisation easy – this is a difficulty specific to basic research (the nature of basic research). SNF grants similarly usually do not include application orientation or efforts for transfer and translation. In addition, efforts for exploitation or knowledge transfer are usually not rewarded in an academic career – publishing in scientific journals is the foremost goal of researchers. </w:t>
      </w:r>
    </w:p>
    <w:p w14:paraId="12171DB6" w14:textId="38D0101B" w:rsidR="00CD08A9" w:rsidRPr="005D2954" w:rsidRDefault="00CD08A9" w:rsidP="00372A11">
      <w:pPr>
        <w:spacing w:line="276" w:lineRule="auto"/>
        <w:jc w:val="both"/>
        <w:rPr>
          <w:rFonts w:eastAsia="Times New Roman" w:cs="Times New Roman"/>
          <w:lang w:val="en-GB"/>
        </w:rPr>
      </w:pPr>
    </w:p>
    <w:p w14:paraId="6CED979F" w14:textId="43E69F5F" w:rsidR="1039C109"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knowledge if results are taken up: </w:t>
      </w:r>
      <w:r w:rsidRPr="005D2954">
        <w:rPr>
          <w:rFonts w:eastAsia="Times New Roman" w:cs="Times New Roman"/>
          <w:lang w:val="en-GB"/>
        </w:rPr>
        <w:t>Many researchers cannot assess whether their exploitation and utilisation activities were successful because they do not know the extent to which their results and conclusions were taken up by practice partners. Even if they held presentations and communicated with specific institutions, they have limited knowledge of the uptake as they were mostly not contacted afterwards and d</w:t>
      </w:r>
      <w:r w:rsidR="006D6701" w:rsidRPr="005D2954">
        <w:rPr>
          <w:rFonts w:eastAsia="Times New Roman" w:cs="Times New Roman"/>
          <w:lang w:val="en-GB"/>
        </w:rPr>
        <w:t>id</w:t>
      </w:r>
      <w:r w:rsidRPr="005D2954">
        <w:rPr>
          <w:rFonts w:eastAsia="Times New Roman" w:cs="Times New Roman"/>
          <w:lang w:val="en-GB"/>
        </w:rPr>
        <w:t xml:space="preserve"> not know how widely the results were disseminated. Finding out to which extent results were taken up by practice would require a follow-up study, as this question is out of the scope of the SNF research project. In addition, the researchers do not see themselves in the responsibility of making sure results are taken up – in the end, stakeholders, policy makers, practitioners, and representatives from responsible institutions have th</w:t>
      </w:r>
      <w:r w:rsidR="006D6701" w:rsidRPr="005D2954">
        <w:rPr>
          <w:rFonts w:eastAsia="Times New Roman" w:cs="Times New Roman"/>
          <w:lang w:val="en-GB"/>
        </w:rPr>
        <w:t>e</w:t>
      </w:r>
      <w:r w:rsidRPr="005D2954">
        <w:rPr>
          <w:rFonts w:eastAsia="Times New Roman" w:cs="Times New Roman"/>
          <w:lang w:val="en-GB"/>
        </w:rPr>
        <w:t xml:space="preserve"> responsibility of making use of the results and of investing in their realisation.  </w:t>
      </w:r>
    </w:p>
    <w:p w14:paraId="017CD010" w14:textId="77777777" w:rsidR="00FF095F" w:rsidRPr="005D2954" w:rsidRDefault="00FF095F" w:rsidP="00372A11">
      <w:pPr>
        <w:pStyle w:val="ListParagraph"/>
        <w:spacing w:line="276" w:lineRule="auto"/>
        <w:jc w:val="both"/>
        <w:rPr>
          <w:rFonts w:eastAsia="Times New Roman" w:cs="Times New Roman"/>
          <w:b/>
          <w:bCs/>
          <w:szCs w:val="24"/>
          <w:lang w:val="en-GB"/>
        </w:rPr>
      </w:pPr>
    </w:p>
    <w:p w14:paraId="57C802C4" w14:textId="6C1734FC" w:rsidR="00DA6118" w:rsidRPr="005D2954" w:rsidRDefault="6CAB2F4F" w:rsidP="00372A11">
      <w:pPr>
        <w:pStyle w:val="Heading3"/>
        <w:spacing w:line="276" w:lineRule="auto"/>
        <w:rPr>
          <w:rFonts w:ascii="Times New Roman" w:eastAsia="Times New Roman" w:hAnsi="Times New Roman" w:cs="Times New Roman"/>
          <w:highlight w:val="yellow"/>
          <w:lang w:val="en-GB"/>
        </w:rPr>
      </w:pPr>
      <w:bookmarkStart w:id="41" w:name="_Toc100234045"/>
      <w:commentRangeStart w:id="42"/>
      <w:r w:rsidRPr="005D2954">
        <w:rPr>
          <w:rFonts w:ascii="Times New Roman" w:eastAsia="Times New Roman" w:hAnsi="Times New Roman" w:cs="Times New Roman"/>
          <w:lang w:val="en-GB"/>
        </w:rPr>
        <w:lastRenderedPageBreak/>
        <w:t>Pathways to impact</w:t>
      </w:r>
      <w:bookmarkEnd w:id="41"/>
      <w:commentRangeEnd w:id="42"/>
      <w:r w:rsidR="00FC5BC2">
        <w:rPr>
          <w:rStyle w:val="CommentReference"/>
          <w:rFonts w:ascii="Times New Roman" w:eastAsiaTheme="minorHAnsi" w:hAnsi="Times New Roman" w:cstheme="minorBidi"/>
          <w:color w:val="auto"/>
        </w:rPr>
        <w:commentReference w:id="42"/>
      </w:r>
    </w:p>
    <w:p w14:paraId="12DB045E" w14:textId="67BB8FDB" w:rsidR="0C0B05CC" w:rsidRPr="005D2954" w:rsidRDefault="00FF095F" w:rsidP="00372A11">
      <w:pPr>
        <w:spacing w:line="276" w:lineRule="auto"/>
        <w:jc w:val="both"/>
        <w:rPr>
          <w:rFonts w:eastAsia="Times New Roman" w:cs="Times New Roman"/>
          <w:szCs w:val="24"/>
          <w:highlight w:val="yellow"/>
          <w:lang w:val="en-GB"/>
        </w:rPr>
      </w:pPr>
      <w:r w:rsidRPr="005D2954">
        <w:rPr>
          <w:rFonts w:cs="Times New Roman"/>
          <w:noProof/>
        </w:rPr>
        <w:drawing>
          <wp:anchor distT="0" distB="0" distL="114300" distR="114300" simplePos="0" relativeHeight="251658240" behindDoc="0" locked="0" layoutInCell="1" allowOverlap="1" wp14:anchorId="4C7872E8" wp14:editId="03E2314E">
            <wp:simplePos x="0" y="0"/>
            <wp:positionH relativeFrom="column">
              <wp:posOffset>109913</wp:posOffset>
            </wp:positionH>
            <wp:positionV relativeFrom="paragraph">
              <wp:posOffset>220056</wp:posOffset>
            </wp:positionV>
            <wp:extent cx="5687060" cy="3198495"/>
            <wp:effectExtent l="0" t="0" r="8890" b="1905"/>
            <wp:wrapSquare wrapText="bothSides"/>
            <wp:docPr id="133207743" name="Grafik 133207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87060" cy="3198495"/>
                    </a:xfrm>
                    <a:prstGeom prst="rect">
                      <a:avLst/>
                    </a:prstGeom>
                  </pic:spPr>
                </pic:pic>
              </a:graphicData>
            </a:graphic>
            <wp14:sizeRelH relativeFrom="page">
              <wp14:pctWidth>0</wp14:pctWidth>
            </wp14:sizeRelH>
            <wp14:sizeRelV relativeFrom="page">
              <wp14:pctHeight>0</wp14:pctHeight>
            </wp14:sizeRelV>
          </wp:anchor>
        </w:drawing>
      </w:r>
    </w:p>
    <w:p w14:paraId="163628D5" w14:textId="33CD5827" w:rsidR="0C0B05CC" w:rsidRPr="005D2954" w:rsidRDefault="0C0B05CC" w:rsidP="00372A11">
      <w:pPr>
        <w:spacing w:line="276" w:lineRule="auto"/>
        <w:jc w:val="both"/>
        <w:rPr>
          <w:rFonts w:eastAsia="Times New Roman" w:cs="Times New Roman"/>
          <w:szCs w:val="24"/>
        </w:rPr>
      </w:pPr>
    </w:p>
    <w:p w14:paraId="6D549C91" w14:textId="4EF49911" w:rsidR="15F2E4F4" w:rsidRPr="005D2954" w:rsidRDefault="6CAB2F4F" w:rsidP="00372A11">
      <w:pPr>
        <w:pStyle w:val="ListParagraph"/>
        <w:numPr>
          <w:ilvl w:val="0"/>
          <w:numId w:val="12"/>
        </w:numPr>
        <w:spacing w:line="276" w:lineRule="auto"/>
        <w:jc w:val="both"/>
        <w:rPr>
          <w:rFonts w:eastAsia="Times New Roman" w:cs="Times New Roman"/>
          <w:szCs w:val="24"/>
          <w:lang w:val="en-GB"/>
        </w:rPr>
      </w:pPr>
      <w:r w:rsidRPr="005D2954">
        <w:rPr>
          <w:rFonts w:eastAsia="Times New Roman" w:cs="Times New Roman"/>
          <w:b/>
          <w:bCs/>
          <w:lang w:val="en-GB"/>
        </w:rPr>
        <w:t>Change priorities of universities:</w:t>
      </w:r>
      <w:r w:rsidRPr="005D2954">
        <w:rPr>
          <w:rFonts w:eastAsia="Times New Roman" w:cs="Times New Roman"/>
          <w:lang w:val="en-GB"/>
        </w:rPr>
        <w:t xml:space="preserve"> Many researchers experienced support from their institutions in pursuing transdisciplinary and translational projects, both in terms of a supportive culture and concrete support offers like coaching. However, they also argued that the universities’ priorities are not actually social innovation or social impact but rather</w:t>
      </w:r>
      <w:r w:rsidR="006D6701" w:rsidRPr="005D2954">
        <w:rPr>
          <w:rFonts w:eastAsia="Times New Roman" w:cs="Times New Roman"/>
          <w:lang w:val="en-GB"/>
        </w:rPr>
        <w:t xml:space="preserve"> an</w:t>
      </w:r>
      <w:r w:rsidRPr="005D2954">
        <w:rPr>
          <w:rFonts w:eastAsia="Times New Roman" w:cs="Times New Roman"/>
          <w:lang w:val="en-GB"/>
        </w:rPr>
        <w:t xml:space="preserve"> outreach, communication/dissemination, and popularity. Implementation and achieving real impact are not perceived as the foremost goals. If researchers want to implement their results to achieve social change, they are expected to do that on top of their usual activities and not instead of those; this approach limits resources in terms of time and money. One way of refocusing these priorities and promot</w:t>
      </w:r>
      <w:r w:rsidR="006D6701" w:rsidRPr="005D2954">
        <w:rPr>
          <w:rFonts w:eastAsia="Times New Roman" w:cs="Times New Roman"/>
          <w:lang w:val="en-GB"/>
        </w:rPr>
        <w:t>ing</w:t>
      </w:r>
      <w:r w:rsidRPr="005D2954">
        <w:rPr>
          <w:rFonts w:eastAsia="Times New Roman" w:cs="Times New Roman"/>
          <w:lang w:val="en-GB"/>
        </w:rPr>
        <w:t xml:space="preserve"> applied and translational research is by teaching, in which students can be made aware of all the possible outlets and applications of science. </w:t>
      </w:r>
    </w:p>
    <w:p w14:paraId="4E459CBE" w14:textId="538396D7" w:rsidR="0C0B05CC" w:rsidRPr="005D2954" w:rsidRDefault="0C0B05CC" w:rsidP="00372A11">
      <w:pPr>
        <w:spacing w:line="276" w:lineRule="auto"/>
        <w:jc w:val="both"/>
        <w:rPr>
          <w:rFonts w:eastAsia="Times New Roman" w:cs="Times New Roman"/>
          <w:szCs w:val="24"/>
          <w:lang w:val="en-GB"/>
        </w:rPr>
      </w:pPr>
    </w:p>
    <w:p w14:paraId="244C42FC" w14:textId="6CF9A634" w:rsidR="15F2E4F4"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Avoid top-down approaches: </w:t>
      </w:r>
      <w:r w:rsidRPr="005D2954">
        <w:rPr>
          <w:rFonts w:eastAsia="Times New Roman" w:cs="Times New Roman"/>
          <w:szCs w:val="24"/>
          <w:lang w:val="en-GB"/>
        </w:rPr>
        <w:t>Top-down approaches, in which a research topic and approach are defined by a call or grant which require</w:t>
      </w:r>
      <w:r w:rsidR="006D6701" w:rsidRPr="005D2954">
        <w:rPr>
          <w:rFonts w:eastAsia="Times New Roman" w:cs="Times New Roman"/>
          <w:szCs w:val="24"/>
          <w:lang w:val="en-GB"/>
        </w:rPr>
        <w:t>s</w:t>
      </w:r>
      <w:r w:rsidRPr="005D2954">
        <w:rPr>
          <w:rFonts w:eastAsia="Times New Roman" w:cs="Times New Roman"/>
          <w:szCs w:val="24"/>
          <w:lang w:val="en-GB"/>
        </w:rPr>
        <w:t xml:space="preserve"> a specific composition of the collaboration team</w:t>
      </w:r>
      <w:r w:rsidR="006D6701" w:rsidRPr="005D2954">
        <w:rPr>
          <w:rFonts w:eastAsia="Times New Roman" w:cs="Times New Roman"/>
          <w:szCs w:val="24"/>
          <w:lang w:val="en-GB"/>
        </w:rPr>
        <w:t>,</w:t>
      </w:r>
      <w:r w:rsidRPr="005D2954">
        <w:rPr>
          <w:rFonts w:eastAsia="Times New Roman" w:cs="Times New Roman"/>
          <w:szCs w:val="24"/>
          <w:lang w:val="en-GB"/>
        </w:rPr>
        <w:t xml:space="preserve"> are perceived as artificial and hampering social innovation; it is perceived as forced and restrictive. Rather, good science and productive collaborations will develop naturally if given time and space and will find non-traditional publication outlet</w:t>
      </w:r>
      <w:r w:rsidR="006D6701" w:rsidRPr="005D2954">
        <w:rPr>
          <w:rFonts w:eastAsia="Times New Roman" w:cs="Times New Roman"/>
          <w:szCs w:val="24"/>
          <w:lang w:val="en-GB"/>
        </w:rPr>
        <w:t>s</w:t>
      </w:r>
      <w:r w:rsidRPr="005D2954">
        <w:rPr>
          <w:rFonts w:eastAsia="Times New Roman" w:cs="Times New Roman"/>
          <w:szCs w:val="24"/>
          <w:lang w:val="en-GB"/>
        </w:rPr>
        <w:t xml:space="preserve"> for dissemination. Similarly, the top-down approach of defining standards or indicators based on which the impact of projects is evaluated is considered restrictive, as social innovation is a multifaceted concept</w:t>
      </w:r>
      <w:r w:rsidR="006D6701" w:rsidRPr="005D2954">
        <w:rPr>
          <w:rFonts w:eastAsia="Times New Roman" w:cs="Times New Roman"/>
          <w:szCs w:val="24"/>
          <w:lang w:val="en-GB"/>
        </w:rPr>
        <w:t>,</w:t>
      </w:r>
      <w:r w:rsidRPr="005D2954">
        <w:rPr>
          <w:rFonts w:eastAsia="Times New Roman" w:cs="Times New Roman"/>
          <w:szCs w:val="24"/>
          <w:lang w:val="en-GB"/>
        </w:rPr>
        <w:t xml:space="preserve"> and there are various different ways of being innovative. </w:t>
      </w:r>
    </w:p>
    <w:p w14:paraId="4DDFD78A" w14:textId="5444CD2C" w:rsidR="0C0B05CC" w:rsidRPr="005D2954" w:rsidRDefault="0C0B05CC" w:rsidP="00372A11">
      <w:pPr>
        <w:spacing w:line="276" w:lineRule="auto"/>
        <w:jc w:val="both"/>
        <w:rPr>
          <w:rFonts w:eastAsia="Times New Roman" w:cs="Times New Roman"/>
          <w:b/>
          <w:bCs/>
          <w:szCs w:val="24"/>
          <w:lang w:val="en-GB"/>
        </w:rPr>
      </w:pPr>
    </w:p>
    <w:p w14:paraId="2A1BEBC7" w14:textId="365ECD22" w:rsidR="006009C1"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More flexibility:</w:t>
      </w:r>
    </w:p>
    <w:p w14:paraId="4CB4092D" w14:textId="406A0DA1" w:rsidR="026885E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lang w:val="en-GB"/>
        </w:rPr>
        <w:t>To involve a broader spectrum of disciplines and different fields (e.g., also from the arts) and allow funding for projects with different designs/rationales:</w:t>
      </w:r>
      <w:r w:rsidRPr="005D2954">
        <w:rPr>
          <w:rFonts w:eastAsia="Times New Roman" w:cs="Times New Roman"/>
          <w:lang w:val="en-GB"/>
        </w:rPr>
        <w:t xml:space="preserve"> Transdisciplinary projects require flexibility to foster the involvement of non-scientists; this includes</w:t>
      </w:r>
      <w:r w:rsidR="006D6701" w:rsidRPr="005D2954">
        <w:rPr>
          <w:rFonts w:eastAsia="Times New Roman" w:cs="Times New Roman"/>
          <w:lang w:val="en-GB"/>
        </w:rPr>
        <w:t>,</w:t>
      </w:r>
      <w:r w:rsidRPr="005D2954">
        <w:rPr>
          <w:rFonts w:eastAsia="Times New Roman" w:cs="Times New Roman"/>
          <w:lang w:val="en-GB"/>
        </w:rPr>
        <w:t xml:space="preserve"> on the one hand, creating space for non-scientists to approach the research project in their own way without forcing the academic definition of what research is, and on the other hand, to give space for different approaches and rationales in the research design. This increased flexibility could be achieved if the evaluation criteria are designed in a more adaptable way.</w:t>
      </w:r>
    </w:p>
    <w:p w14:paraId="2CEBD18D" w14:textId="3F4DBF06" w:rsidR="0C0B05CC" w:rsidRPr="005D2954" w:rsidRDefault="0C0B05CC" w:rsidP="00372A11">
      <w:pPr>
        <w:spacing w:line="276" w:lineRule="auto"/>
        <w:ind w:left="720"/>
        <w:jc w:val="both"/>
        <w:rPr>
          <w:rFonts w:eastAsia="Times New Roman" w:cs="Times New Roman"/>
          <w:szCs w:val="24"/>
          <w:lang w:val="en-GB"/>
        </w:rPr>
      </w:pPr>
    </w:p>
    <w:p w14:paraId="0411B1CB" w14:textId="2E935DD4" w:rsidR="15F2E4F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szCs w:val="24"/>
          <w:lang w:val="en-GB"/>
        </w:rPr>
        <w:t>To accustom different research fields, traditions and methodologies</w:t>
      </w:r>
      <w:r w:rsidRPr="005D2954">
        <w:rPr>
          <w:rFonts w:eastAsia="Times New Roman" w:cs="Times New Roman"/>
          <w:szCs w:val="24"/>
          <w:lang w:val="en-GB"/>
        </w:rPr>
        <w:t xml:space="preserve">: One part of the lacking flexibility is that the researchers tend to adapt their proposal not to what they think is innovative, relevant and reasonable but </w:t>
      </w:r>
      <w:r w:rsidR="006D6701" w:rsidRPr="005D2954">
        <w:rPr>
          <w:rFonts w:eastAsia="Times New Roman" w:cs="Times New Roman"/>
          <w:szCs w:val="24"/>
          <w:lang w:val="en-GB"/>
        </w:rPr>
        <w:t xml:space="preserve">to </w:t>
      </w:r>
      <w:r w:rsidRPr="005D2954">
        <w:rPr>
          <w:rFonts w:eastAsia="Times New Roman" w:cs="Times New Roman"/>
          <w:szCs w:val="24"/>
          <w:lang w:val="en-GB"/>
        </w:rPr>
        <w:t xml:space="preserve">what they think the reviewers will understand and approve and will not disrupt pre-defined review categories of research. But it is also acknowledged that the review of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transdisciplinary and interdisciplinary project proposal is not trivial, as it requires very broad knowledge and far-fetching understanding of different fields and applied contexts. </w:t>
      </w:r>
    </w:p>
    <w:p w14:paraId="30FF74E6" w14:textId="5570A9C5" w:rsidR="026885E4"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t xml:space="preserve">In addition, not all research fields fit into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straightforward planning scheme. Many directions in field work and exploratory studies only develop after the first investigations and research steps, and thus they cannot be planned ahead because they might change depending on new insights. Some researchers expressed the concern that currently, the methodologies and research traditions predominantly common in the natural sciences are forced onto humanities researchers, which restricts their research and their approaches. For instance, terms like “method” or “methodology” are seen as critical in the humanities, and research methods like experiments are irrelevant for a humanities researcher. But they still feel that their proposals and projects are evaluated based on criteria that do not apply to their fields and that their projects need to adapt to standards that hamper their research. </w:t>
      </w:r>
    </w:p>
    <w:p w14:paraId="4F9D6293" w14:textId="5E2DCB72" w:rsidR="026885E4" w:rsidRPr="005D2954" w:rsidRDefault="6CAB2F4F" w:rsidP="00372A11">
      <w:pPr>
        <w:spacing w:line="276" w:lineRule="auto"/>
        <w:ind w:left="720"/>
        <w:jc w:val="both"/>
        <w:rPr>
          <w:rFonts w:eastAsia="Times New Roman" w:cs="Times New Roman"/>
          <w:szCs w:val="24"/>
          <w:lang w:val="en-GB"/>
        </w:rPr>
      </w:pPr>
      <w:r w:rsidRPr="005D2954">
        <w:rPr>
          <w:rFonts w:eastAsia="Times New Roman" w:cs="Times New Roman"/>
          <w:szCs w:val="24"/>
          <w:lang w:val="en-GB"/>
        </w:rPr>
        <w:t>Accordingly, project funding schemes should adapt their evaluation criteria and open up the proposal process so that:</w:t>
      </w:r>
    </w:p>
    <w:p w14:paraId="58FE7266" w14:textId="6640C4B0" w:rsidR="026885E4" w:rsidRPr="005D2954" w:rsidRDefault="6CAB2F4F" w:rsidP="00372A11">
      <w:pPr>
        <w:pStyle w:val="ListParagraph"/>
        <w:numPr>
          <w:ilvl w:val="1"/>
          <w:numId w:val="27"/>
        </w:numPr>
        <w:spacing w:line="276" w:lineRule="auto"/>
        <w:jc w:val="both"/>
        <w:rPr>
          <w:rFonts w:eastAsia="Times New Roman" w:cs="Times New Roman"/>
          <w:szCs w:val="24"/>
          <w:lang w:val="en-GB"/>
        </w:rPr>
      </w:pPr>
      <w:r w:rsidRPr="005D2954">
        <w:rPr>
          <w:rFonts w:eastAsia="Times New Roman" w:cs="Times New Roman"/>
          <w:b/>
          <w:bCs/>
          <w:lang w:val="en-GB"/>
        </w:rPr>
        <w:t xml:space="preserve">To allow for goals other than publication productivity and to widen the evaluation of what a good project is and what research should be: </w:t>
      </w:r>
      <w:r w:rsidRPr="005D2954">
        <w:rPr>
          <w:rFonts w:eastAsia="Times New Roman" w:cs="Times New Roman"/>
          <w:szCs w:val="24"/>
          <w:lang w:val="en-GB"/>
        </w:rPr>
        <w:t xml:space="preserve">Research more generally, but also funding agencies like the SNF heavily incentivise publishing in scientific journals as </w:t>
      </w:r>
      <w:r w:rsidR="006D6701" w:rsidRPr="005D2954">
        <w:rPr>
          <w:rFonts w:eastAsia="Times New Roman" w:cs="Times New Roman"/>
          <w:szCs w:val="24"/>
          <w:lang w:val="en-GB"/>
        </w:rPr>
        <w:t xml:space="preserve">the </w:t>
      </w:r>
      <w:r w:rsidRPr="005D2954">
        <w:rPr>
          <w:rFonts w:eastAsia="Times New Roman" w:cs="Times New Roman"/>
          <w:szCs w:val="24"/>
          <w:lang w:val="en-GB"/>
        </w:rPr>
        <w:t>main scientific outcome. The priority in this is quantity. Implementation work is not considered for publication by scientific journals and thus does not provide value for researchers’ career</w:t>
      </w:r>
      <w:r w:rsidR="006D6701" w:rsidRPr="005D2954">
        <w:rPr>
          <w:rFonts w:eastAsia="Times New Roman" w:cs="Times New Roman"/>
          <w:szCs w:val="24"/>
          <w:lang w:val="en-GB"/>
        </w:rPr>
        <w:t>s</w:t>
      </w:r>
      <w:r w:rsidRPr="005D2954">
        <w:rPr>
          <w:rFonts w:eastAsia="Times New Roman" w:cs="Times New Roman"/>
          <w:szCs w:val="24"/>
          <w:lang w:val="en-GB"/>
        </w:rPr>
        <w:t xml:space="preserve"> and evaluation</w:t>
      </w:r>
      <w:r w:rsidR="006D6701" w:rsidRPr="005D2954">
        <w:rPr>
          <w:rFonts w:eastAsia="Times New Roman" w:cs="Times New Roman"/>
          <w:szCs w:val="24"/>
          <w:lang w:val="en-GB"/>
        </w:rPr>
        <w:t>s</w:t>
      </w:r>
      <w:r w:rsidRPr="005D2954">
        <w:rPr>
          <w:rFonts w:eastAsia="Times New Roman" w:cs="Times New Roman"/>
          <w:szCs w:val="24"/>
          <w:lang w:val="en-GB"/>
        </w:rPr>
        <w:t>.</w:t>
      </w:r>
    </w:p>
    <w:p w14:paraId="125A0E82" w14:textId="5DC6944A" w:rsidR="4801EE76"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lastRenderedPageBreak/>
        <w:t xml:space="preserve">Flexibility for different research designs and the involvement of different academic and non-academic actors could also be fostered if different outcomes would be encouraged. In addition, evaluation criteria of a project’s success are too much determined by the amount of funding, publications, and PhDs or Post-docs employed, whereas the contribution to theory, </w:t>
      </w:r>
      <w:r w:rsidR="006D6701" w:rsidRPr="005D2954">
        <w:rPr>
          <w:rFonts w:eastAsia="Times New Roman" w:cs="Times New Roman"/>
          <w:szCs w:val="24"/>
          <w:lang w:val="en-GB"/>
        </w:rPr>
        <w:t xml:space="preserve">the </w:t>
      </w:r>
      <w:r w:rsidRPr="005D2954">
        <w:rPr>
          <w:rFonts w:eastAsia="Times New Roman" w:cs="Times New Roman"/>
          <w:szCs w:val="24"/>
          <w:lang w:val="en-GB"/>
        </w:rPr>
        <w:t>progress of the field, or applications in practice is neglected.</w:t>
      </w:r>
    </w:p>
    <w:p w14:paraId="01D46047" w14:textId="0F5966F8"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because the criteria for good science are: did you get money, did you hire people - it is the same as if you were managing a hotel or a company. […] but definitely, that is really not something I am proud of - I was stuck in this network of constraints and you just try to survive.” </w:t>
      </w:r>
      <w:r w:rsidR="00FF095F" w:rsidRPr="005D2954">
        <w:rPr>
          <w:rFonts w:eastAsia="Times New Roman" w:cs="Times New Roman"/>
          <w:i/>
          <w:iCs/>
          <w:sz w:val="20"/>
          <w:szCs w:val="20"/>
          <w:lang w:val="en-GB"/>
        </w:rPr>
        <w:t>Interviewee 14</w:t>
      </w:r>
    </w:p>
    <w:p w14:paraId="342FAB21" w14:textId="4A6F6F24" w:rsidR="4801EE76" w:rsidRPr="005D2954" w:rsidRDefault="4801EE76" w:rsidP="00372A11">
      <w:pPr>
        <w:spacing w:line="276" w:lineRule="auto"/>
        <w:jc w:val="both"/>
        <w:rPr>
          <w:rFonts w:eastAsia="Times New Roman" w:cs="Times New Roman"/>
          <w:szCs w:val="24"/>
          <w:lang w:val="de-AT"/>
        </w:rPr>
      </w:pPr>
    </w:p>
    <w:p w14:paraId="69CDF333" w14:textId="0AF6B1AE" w:rsidR="026885E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lang w:val="en-GB"/>
        </w:rPr>
        <w:t xml:space="preserve">To change directions during the project if new ideas for research strategies or insights arise: </w:t>
      </w:r>
      <w:r w:rsidRPr="005D2954">
        <w:rPr>
          <w:rFonts w:eastAsia="Times New Roman" w:cs="Times New Roman"/>
          <w:szCs w:val="24"/>
          <w:lang w:val="en-GB"/>
        </w:rPr>
        <w:t>Overall, flexibility in changing research directions during the project if new findings arise was wished for.</w:t>
      </w:r>
    </w:p>
    <w:p w14:paraId="2D73C2D6" w14:textId="62A0A8AC" w:rsidR="0C0B05CC" w:rsidRPr="005D2954" w:rsidRDefault="0C0B05CC" w:rsidP="00372A11">
      <w:pPr>
        <w:spacing w:line="276" w:lineRule="auto"/>
        <w:ind w:left="720"/>
        <w:jc w:val="both"/>
        <w:rPr>
          <w:rFonts w:eastAsia="Times New Roman" w:cs="Times New Roman"/>
          <w:szCs w:val="24"/>
          <w:lang w:val="en-GB"/>
        </w:rPr>
      </w:pPr>
    </w:p>
    <w:p w14:paraId="7630B93A" w14:textId="517AEB9E" w:rsidR="026885E4" w:rsidRPr="005D2954" w:rsidRDefault="6CAB2F4F" w:rsidP="00372A11">
      <w:pPr>
        <w:pStyle w:val="ListParagraph"/>
        <w:numPr>
          <w:ilvl w:val="0"/>
          <w:numId w:val="12"/>
        </w:numPr>
        <w:spacing w:line="276" w:lineRule="auto"/>
        <w:jc w:val="both"/>
        <w:rPr>
          <w:rFonts w:eastAsia="Times New Roman" w:cs="Times New Roman"/>
          <w:szCs w:val="24"/>
          <w:lang w:val="en-GB"/>
        </w:rPr>
      </w:pPr>
      <w:r w:rsidRPr="005D2954">
        <w:rPr>
          <w:rFonts w:eastAsia="Times New Roman" w:cs="Times New Roman"/>
          <w:b/>
          <w:bCs/>
          <w:lang w:val="en-GB"/>
        </w:rPr>
        <w:t>Support for administration and flexibility regarding bureaucracy</w:t>
      </w:r>
      <w:r w:rsidRPr="005D2954">
        <w:rPr>
          <w:rFonts w:eastAsia="Times New Roman" w:cs="Times New Roman"/>
          <w:lang w:val="en-GB"/>
        </w:rPr>
        <w:t>: The administrative part of project planning and implementation can pose a challenge during the project, which might hamper the extent to which it can be exploited for social change. Researchers wish for more flexibility and support in the administrative process, which can be difficult</w:t>
      </w:r>
      <w:r w:rsidR="006D6701" w:rsidRPr="005D2954">
        <w:rPr>
          <w:rFonts w:eastAsia="Times New Roman" w:cs="Times New Roman"/>
          <w:lang w:val="en-GB"/>
        </w:rPr>
        <w:t>,</w:t>
      </w:r>
      <w:r w:rsidRPr="005D2954">
        <w:rPr>
          <w:rFonts w:eastAsia="Times New Roman" w:cs="Times New Roman"/>
          <w:lang w:val="en-GB"/>
        </w:rPr>
        <w:t xml:space="preserve"> in particular in clinical research projects or other projects researching living subjects where specific ethics protocols need to be fulfilled. </w:t>
      </w:r>
      <w:r w:rsidR="006D6701" w:rsidRPr="005D2954">
        <w:rPr>
          <w:rFonts w:eastAsia="Times New Roman" w:cs="Times New Roman"/>
          <w:lang w:val="en-GB"/>
        </w:rPr>
        <w:t>The a</w:t>
      </w:r>
      <w:r w:rsidRPr="005D2954">
        <w:rPr>
          <w:rFonts w:eastAsia="Times New Roman" w:cs="Times New Roman"/>
          <w:lang w:val="en-GB"/>
        </w:rPr>
        <w:t xml:space="preserve">dministration is increasingly perceived to be overbearing and diminishing </w:t>
      </w:r>
      <w:r w:rsidR="006D6701" w:rsidRPr="005D2954">
        <w:rPr>
          <w:rFonts w:eastAsia="Times New Roman" w:cs="Times New Roman"/>
          <w:lang w:val="en-GB"/>
        </w:rPr>
        <w:t xml:space="preserve">the </w:t>
      </w:r>
      <w:r w:rsidRPr="005D2954">
        <w:rPr>
          <w:rFonts w:eastAsia="Times New Roman" w:cs="Times New Roman"/>
          <w:lang w:val="en-GB"/>
        </w:rPr>
        <w:t>freedom and flexibility of researchers. The SNFS and other funding agencies could provide a service to support scientists in handling administrative aspects of project proposals and project implementation. Also, flexibility in financing and funding could encompass extra time and money for individual cases.</w:t>
      </w:r>
    </w:p>
    <w:p w14:paraId="51BE01F4" w14:textId="1D7B82E8" w:rsidR="15F2E4F4" w:rsidRPr="005D2954" w:rsidRDefault="15F2E4F4" w:rsidP="00372A11">
      <w:pPr>
        <w:spacing w:line="276" w:lineRule="auto"/>
        <w:jc w:val="both"/>
        <w:rPr>
          <w:rFonts w:eastAsia="Times New Roman" w:cs="Times New Roman"/>
          <w:szCs w:val="24"/>
          <w:lang w:val="en-GB"/>
        </w:rPr>
      </w:pPr>
    </w:p>
    <w:p w14:paraId="60BE0EE1" w14:textId="7EB99C1E" w:rsidR="15F2E4F4" w:rsidRPr="005D2954" w:rsidRDefault="6CAB2F4F" w:rsidP="00372A11">
      <w:pPr>
        <w:pStyle w:val="ListParagraph"/>
        <w:numPr>
          <w:ilvl w:val="0"/>
          <w:numId w:val="12"/>
        </w:numPr>
        <w:spacing w:after="160" w:line="276" w:lineRule="auto"/>
        <w:jc w:val="both"/>
        <w:rPr>
          <w:rFonts w:eastAsia="Times New Roman" w:cs="Times New Roman"/>
          <w:b/>
          <w:bCs/>
          <w:szCs w:val="24"/>
          <w:lang w:val="en-GB"/>
        </w:rPr>
      </w:pPr>
      <w:r w:rsidRPr="005D2954">
        <w:rPr>
          <w:rFonts w:eastAsia="Times New Roman" w:cs="Times New Roman"/>
          <w:b/>
          <w:bCs/>
          <w:lang w:val="en-GB"/>
        </w:rPr>
        <w:t xml:space="preserve">Enabling and encouraging project follow-up and prolongation: </w:t>
      </w:r>
      <w:r w:rsidRPr="005D2954">
        <w:rPr>
          <w:rFonts w:eastAsia="Times New Roman" w:cs="Times New Roman"/>
          <w:szCs w:val="24"/>
          <w:lang w:val="en-GB"/>
        </w:rPr>
        <w:t xml:space="preserve">As </w:t>
      </w:r>
      <w:r w:rsidRPr="0097320D">
        <w:rPr>
          <w:rFonts w:eastAsia="Times New Roman" w:cs="Times New Roman"/>
          <w:szCs w:val="24"/>
          <w:lang w:val="en-GB"/>
        </w:rPr>
        <w:t xml:space="preserve">discussed in </w:t>
      </w:r>
      <w:r w:rsidR="0097320D" w:rsidRPr="0097320D">
        <w:rPr>
          <w:rFonts w:eastAsia="Times New Roman" w:cs="Times New Roman"/>
          <w:szCs w:val="24"/>
          <w:lang w:val="en-GB"/>
        </w:rPr>
        <w:t>the previous chapter</w:t>
      </w:r>
      <w:r w:rsidRPr="005D2954">
        <w:rPr>
          <w:rFonts w:eastAsia="Times New Roman" w:cs="Times New Roman"/>
          <w:szCs w:val="24"/>
          <w:lang w:val="en-GB"/>
        </w:rPr>
        <w:t>, the three-to-four-year framework of project work can hamper social innovation, as it does not allow for enough time to disseminate, follow</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up with practice partners, and further investigate new questions or ideas that developed during the project. Accordingly, there is an issue regarding the fundamental way new proposals are evaluated; there is too much focus on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novelty of the topic and approach, compiling a new project team, and doing something different than before. At the same time, the academic career requires researchers to swiftly jump from one project to the next in order to be funded, which leaves little time for project dissemination and exploitation. However, implementing change and achieving impact is a long-term process that requires stability and continuity. </w:t>
      </w:r>
    </w:p>
    <w:p w14:paraId="63EB4850" w14:textId="21288D4B" w:rsidR="15F2E4F4" w:rsidRPr="005D2954" w:rsidRDefault="6CAB2F4F" w:rsidP="00372A11">
      <w:pPr>
        <w:spacing w:line="276" w:lineRule="auto"/>
        <w:ind w:left="708"/>
        <w:jc w:val="both"/>
        <w:rPr>
          <w:rFonts w:eastAsia="Times New Roman" w:cs="Times New Roman"/>
          <w:szCs w:val="24"/>
          <w:lang w:val="en-GB"/>
        </w:rPr>
      </w:pPr>
      <w:r w:rsidRPr="005D2954">
        <w:rPr>
          <w:rFonts w:eastAsia="Times New Roman" w:cs="Times New Roman"/>
          <w:szCs w:val="24"/>
          <w:lang w:val="en-GB"/>
        </w:rPr>
        <w:t xml:space="preserve">This issue also reveals a fundamental contradiction between the concepts of scientific innovation and social innovation. Practices for achieving scientific innovation include frequent change of project members (such as PhD students), frequent change of topics </w:t>
      </w:r>
      <w:r w:rsidRPr="005D2954">
        <w:rPr>
          <w:rFonts w:eastAsia="Times New Roman" w:cs="Times New Roman"/>
          <w:szCs w:val="24"/>
          <w:lang w:val="en-GB"/>
        </w:rPr>
        <w:lastRenderedPageBreak/>
        <w:t>and research questions, and novelty. However, practices for achieving social innovation include long-term knowledge and capacity building as well as continuous efforts for communication, dissemination, and relationship building among stakeholders and practitioners.</w:t>
      </w:r>
    </w:p>
    <w:p w14:paraId="2FC40FD7" w14:textId="74FCD16C"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“This whole funding and application policy is actually somewhat at odds with the ability of research, to research social innovations, to accompany them, and actually to accompany them in such a way that the other actors then also notice how important the research is by seeing the continuity and seeing the knowledge build and not seeing - now a graduate student comes along and now another graduate student comes along and so on.” </w:t>
      </w:r>
      <w:r w:rsidR="0082468F">
        <w:rPr>
          <w:rFonts w:eastAsia="Times New Roman" w:cs="Times New Roman"/>
          <w:i/>
          <w:iCs/>
          <w:sz w:val="20"/>
          <w:szCs w:val="20"/>
          <w:lang w:val="en-GB"/>
        </w:rPr>
        <w:t>Interviewee 9</w:t>
      </w:r>
    </w:p>
    <w:p w14:paraId="3D8365AE" w14:textId="35B8F1E4" w:rsidR="15F2E4F4" w:rsidRPr="005D2954" w:rsidRDefault="0082468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w:t>
      </w:r>
      <w:r w:rsidR="6CAB2F4F" w:rsidRPr="005D2954">
        <w:rPr>
          <w:rFonts w:eastAsia="Times New Roman" w:cs="Times New Roman"/>
          <w:i/>
          <w:iCs/>
          <w:sz w:val="20"/>
          <w:szCs w:val="20"/>
          <w:lang w:val="en-GB"/>
        </w:rPr>
        <w:t xml:space="preserve">“You have funding for three years, and then within three years you start the same project again? </w:t>
      </w:r>
      <w:proofErr w:type="gramStart"/>
      <w:r w:rsidR="6CAB2F4F" w:rsidRPr="005D2954">
        <w:rPr>
          <w:rFonts w:eastAsia="Times New Roman" w:cs="Times New Roman"/>
          <w:i/>
          <w:iCs/>
          <w:sz w:val="20"/>
          <w:szCs w:val="20"/>
          <w:lang w:val="en-GB"/>
        </w:rPr>
        <w:t>So</w:t>
      </w:r>
      <w:proofErr w:type="gramEnd"/>
      <w:r w:rsidR="6CAB2F4F" w:rsidRPr="005D2954">
        <w:rPr>
          <w:rFonts w:eastAsia="Times New Roman" w:cs="Times New Roman"/>
          <w:i/>
          <w:iCs/>
          <w:sz w:val="20"/>
          <w:szCs w:val="20"/>
          <w:lang w:val="en-GB"/>
        </w:rPr>
        <w:t xml:space="preserve"> this is not original! That's not new!’ Whether it's articles or research projects, I've had this kind of remark very often.” </w:t>
      </w:r>
      <w:r w:rsidR="00FF095F" w:rsidRPr="005D2954">
        <w:rPr>
          <w:rFonts w:eastAsia="Times New Roman" w:cs="Times New Roman"/>
          <w:i/>
          <w:iCs/>
          <w:sz w:val="20"/>
          <w:szCs w:val="20"/>
          <w:lang w:val="en-GB"/>
        </w:rPr>
        <w:t>Interviewee 15</w:t>
      </w:r>
    </w:p>
    <w:p w14:paraId="6F452B0E" w14:textId="5AECFB7E" w:rsidR="4801EE7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There are different ways of designing opportunities for prolongation and follow-up. Suggestions expressed by researchers can be situated on two levels:</w:t>
      </w:r>
    </w:p>
    <w:p w14:paraId="177389AD" w14:textId="35F58786" w:rsidR="4801EE76" w:rsidRPr="005D2954" w:rsidRDefault="6CAB2F4F" w:rsidP="00372A11">
      <w:pPr>
        <w:pStyle w:val="ListParagraph"/>
        <w:numPr>
          <w:ilvl w:val="0"/>
          <w:numId w:val="11"/>
        </w:numPr>
        <w:spacing w:after="160" w:line="276" w:lineRule="auto"/>
        <w:jc w:val="both"/>
        <w:rPr>
          <w:rFonts w:eastAsia="Times New Roman" w:cs="Times New Roman"/>
          <w:szCs w:val="24"/>
          <w:lang w:val="en-GB"/>
        </w:rPr>
      </w:pPr>
      <w:r w:rsidRPr="005D2954">
        <w:rPr>
          <w:rFonts w:eastAsia="Times New Roman" w:cs="Times New Roman"/>
          <w:szCs w:val="24"/>
          <w:lang w:val="en-GB"/>
        </w:rPr>
        <w:t>First, on the level of the funding scheme: funding schemes could include a fast track to apply for funds, for instance</w:t>
      </w:r>
      <w:r w:rsidR="006D6701" w:rsidRPr="005D2954">
        <w:rPr>
          <w:rFonts w:eastAsia="Times New Roman" w:cs="Times New Roman"/>
          <w:szCs w:val="24"/>
          <w:lang w:val="en-GB"/>
        </w:rPr>
        <w:t>,</w:t>
      </w:r>
      <w:r w:rsidRPr="005D2954">
        <w:rPr>
          <w:rFonts w:eastAsia="Times New Roman" w:cs="Times New Roman"/>
          <w:szCs w:val="24"/>
          <w:lang w:val="en-GB"/>
        </w:rPr>
        <w:t xml:space="preserve"> to develop a market-ready product</w:t>
      </w:r>
      <w:r w:rsidR="006D6701" w:rsidRPr="005D2954">
        <w:rPr>
          <w:rFonts w:eastAsia="Times New Roman" w:cs="Times New Roman"/>
          <w:szCs w:val="24"/>
          <w:lang w:val="en-GB"/>
        </w:rPr>
        <w:t>,</w:t>
      </w:r>
      <w:r w:rsidRPr="005D2954">
        <w:rPr>
          <w:rFonts w:eastAsia="Times New Roman" w:cs="Times New Roman"/>
          <w:szCs w:val="24"/>
          <w:lang w:val="en-GB"/>
        </w:rPr>
        <w:t xml:space="preserve"> or a funding instrument specifically for implementation and transfer work, which funds one or several applied follow-up projects. </w:t>
      </w:r>
    </w:p>
    <w:p w14:paraId="40A080D6" w14:textId="7BAED29C" w:rsidR="4801EE76" w:rsidRPr="005D2954" w:rsidRDefault="6CAB2F4F" w:rsidP="00372A11">
      <w:pPr>
        <w:pStyle w:val="ListParagraph"/>
        <w:numPr>
          <w:ilvl w:val="0"/>
          <w:numId w:val="11"/>
        </w:numPr>
        <w:spacing w:after="160" w:line="276" w:lineRule="auto"/>
        <w:jc w:val="both"/>
        <w:rPr>
          <w:rFonts w:eastAsia="Times New Roman" w:cs="Times New Roman"/>
          <w:szCs w:val="24"/>
          <w:lang w:val="en-GB"/>
        </w:rPr>
      </w:pPr>
      <w:r w:rsidRPr="005D2954">
        <w:rPr>
          <w:rFonts w:eastAsia="Times New Roman" w:cs="Times New Roman"/>
          <w:szCs w:val="24"/>
          <w:lang w:val="en-GB"/>
        </w:rPr>
        <w:t>Second, on the level of the project, which relate</w:t>
      </w:r>
      <w:r w:rsidR="006D6701" w:rsidRPr="005D2954">
        <w:rPr>
          <w:rFonts w:eastAsia="Times New Roman" w:cs="Times New Roman"/>
          <w:szCs w:val="24"/>
          <w:lang w:val="en-GB"/>
        </w:rPr>
        <w:t>s</w:t>
      </w:r>
      <w:r w:rsidRPr="005D2954">
        <w:rPr>
          <w:rFonts w:eastAsia="Times New Roman" w:cs="Times New Roman"/>
          <w:szCs w:val="24"/>
          <w:lang w:val="en-GB"/>
        </w:rPr>
        <w:t xml:space="preserve"> to different phases of the project. In the proposal phase, it could be required or asked that proposals already include a plan or concept of project exploitation. In addition, calls for proposals could encourage longitudinal research designs, in which the same people are followed and investigated over a longer period of time to better capture changes. Towards the end of the project, SNF could allow for or plan three to six months of extra project time devoted to dissemination, communication and exploitation of results. </w:t>
      </w:r>
    </w:p>
    <w:p w14:paraId="7F8E1E54" w14:textId="1E374931"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“Our daily routine is that when the SNSF money runs out, we have to land the next one and have relatively little time to continue working on the project, although there is no point in stopping there. There are other logics at play here. If only the SNSF were to add a buffer so that the results could be distributed even more widely.” </w:t>
      </w:r>
      <w:r w:rsidR="0082468F">
        <w:rPr>
          <w:rFonts w:eastAsia="Times New Roman" w:cs="Times New Roman"/>
          <w:i/>
          <w:iCs/>
          <w:sz w:val="20"/>
          <w:szCs w:val="20"/>
          <w:lang w:val="en-GB"/>
        </w:rPr>
        <w:t>Interviewee 22</w:t>
      </w:r>
    </w:p>
    <w:p w14:paraId="4BF900CD" w14:textId="29A6078F"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that you would then have another six months, perhaps, to really speak to various organisations, bodies, institutions, and perhaps also to prepare the results in a slightly different way, in addition to articles or monographs, so that you could also better bring them to the people, that is simply not possible within a project.” </w:t>
      </w:r>
      <w:r w:rsidR="0082468F">
        <w:rPr>
          <w:rFonts w:eastAsia="Times New Roman" w:cs="Times New Roman"/>
          <w:i/>
          <w:iCs/>
          <w:sz w:val="20"/>
          <w:szCs w:val="20"/>
          <w:lang w:val="en-GB"/>
        </w:rPr>
        <w:t>Interviewee 23</w:t>
      </w:r>
    </w:p>
    <w:p w14:paraId="7CADCE65" w14:textId="275CEFC8" w:rsidR="15F2E4F4"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Foster structures/systems/institutions for internationalisation and collaboration among researchers: </w:t>
      </w:r>
      <w:r w:rsidRPr="005D2954">
        <w:rPr>
          <w:rFonts w:eastAsia="Times New Roman" w:cs="Times New Roman"/>
          <w:lang w:val="en-GB"/>
        </w:rPr>
        <w:t>Some researchers also stressed that international networks and collaborations are essential for creating impact. One way this could be achieved is by creating and fostering a network of European scientists where Switzerland takes on a prominent role so that Suisse scientists will also be able to join European coordinated projects. Other PIs also mentioned the possibility of creating more National Competence Centres for collaboration on big, important topics.</w:t>
      </w:r>
    </w:p>
    <w:p w14:paraId="09869A2F" w14:textId="617CB08B" w:rsidR="0C0B05CC" w:rsidRDefault="0C0B05CC" w:rsidP="00372A11">
      <w:pPr>
        <w:spacing w:line="276" w:lineRule="auto"/>
        <w:jc w:val="both"/>
        <w:rPr>
          <w:rFonts w:eastAsia="Times New Roman" w:cs="Times New Roman"/>
          <w:szCs w:val="24"/>
          <w:lang w:val="en-GB"/>
        </w:rPr>
      </w:pPr>
    </w:p>
    <w:p w14:paraId="078DBC29" w14:textId="77777777" w:rsidR="0082468F" w:rsidRPr="005D2954" w:rsidRDefault="0082468F" w:rsidP="00372A11">
      <w:pPr>
        <w:spacing w:line="276" w:lineRule="auto"/>
        <w:jc w:val="both"/>
        <w:rPr>
          <w:rFonts w:eastAsia="Times New Roman" w:cs="Times New Roman"/>
          <w:szCs w:val="24"/>
          <w:lang w:val="en-GB"/>
        </w:rPr>
      </w:pPr>
    </w:p>
    <w:p w14:paraId="5A59BC51" w14:textId="39132950" w:rsidR="0C0B05CC"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Promote transdisciplinary work: </w:t>
      </w:r>
      <w:r w:rsidRPr="005D2954">
        <w:rPr>
          <w:rFonts w:eastAsia="Times New Roman" w:cs="Times New Roman"/>
          <w:szCs w:val="24"/>
          <w:lang w:val="en-GB"/>
        </w:rPr>
        <w:t>Overall</w:t>
      </w:r>
      <w:r w:rsidR="006D6701" w:rsidRPr="005D2954">
        <w:rPr>
          <w:rFonts w:eastAsia="Times New Roman" w:cs="Times New Roman"/>
          <w:szCs w:val="24"/>
          <w:lang w:val="en-GB"/>
        </w:rPr>
        <w:t xml:space="preserve"> </w:t>
      </w:r>
      <w:r w:rsidRPr="005D2954">
        <w:rPr>
          <w:rFonts w:eastAsia="Times New Roman" w:cs="Times New Roman"/>
          <w:szCs w:val="24"/>
          <w:lang w:val="en-GB"/>
        </w:rPr>
        <w:t>many researchers expressed interest in systematically connecting research and practice by promoting and engaging in transdisciplinary projects. In particular, this should not be left on the shoulders of the individual researchers who then have to do that on top of their usual academic work, but it should be systematically enforced by institutions such as the SNF and universities. The promotion of transdisciplinary work is seen as vital to achieve social impact and</w:t>
      </w:r>
      <w:r w:rsidR="006D6701" w:rsidRPr="005D2954">
        <w:rPr>
          <w:rFonts w:eastAsia="Times New Roman" w:cs="Times New Roman"/>
          <w:szCs w:val="24"/>
          <w:lang w:val="en-GB"/>
        </w:rPr>
        <w:t>,</w:t>
      </w:r>
      <w:r w:rsidRPr="005D2954">
        <w:rPr>
          <w:rFonts w:eastAsia="Times New Roman" w:cs="Times New Roman"/>
          <w:szCs w:val="24"/>
          <w:lang w:val="en-GB"/>
        </w:rPr>
        <w:t xml:space="preserve"> as such, to achieving social innovation – it could take different forms:</w:t>
      </w:r>
    </w:p>
    <w:p w14:paraId="4C19EBC9" w14:textId="4323C209" w:rsidR="0C0B05CC" w:rsidRPr="005D2954" w:rsidRDefault="0C0B05CC" w:rsidP="00372A11">
      <w:pPr>
        <w:spacing w:line="276" w:lineRule="auto"/>
        <w:jc w:val="both"/>
        <w:rPr>
          <w:rFonts w:eastAsia="Times New Roman" w:cs="Times New Roman"/>
          <w:szCs w:val="24"/>
          <w:lang w:val="en-GB"/>
        </w:rPr>
      </w:pPr>
    </w:p>
    <w:p w14:paraId="643DC67F" w14:textId="5CE9F17E" w:rsidR="026885E4" w:rsidRPr="005D2954" w:rsidRDefault="6CAB2F4F" w:rsidP="00372A11">
      <w:pPr>
        <w:pStyle w:val="ListParagraph"/>
        <w:numPr>
          <w:ilvl w:val="1"/>
          <w:numId w:val="10"/>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Strengthen dialogue and transfer between research and practice: </w:t>
      </w:r>
      <w:r w:rsidRPr="005D2954">
        <w:rPr>
          <w:rFonts w:eastAsia="Times New Roman" w:cs="Times New Roman"/>
          <w:szCs w:val="24"/>
          <w:lang w:val="en-GB"/>
        </w:rPr>
        <w:t>Creating opportunities for connecting to strengthen the dialogue and transfer between researchers and relevant stakeholders from practice. Diversity is key here, as it is perceived as important to bring together people with different skills and profiles.</w:t>
      </w:r>
      <w:r w:rsidR="006D6701" w:rsidRPr="005D2954">
        <w:rPr>
          <w:rFonts w:eastAsia="Times New Roman" w:cs="Times New Roman"/>
          <w:szCs w:val="24"/>
          <w:lang w:val="en-GB"/>
        </w:rPr>
        <w:t xml:space="preserve"> </w:t>
      </w:r>
      <w:r w:rsidRPr="005D2954">
        <w:rPr>
          <w:rFonts w:eastAsia="Times New Roman" w:cs="Times New Roman"/>
          <w:szCs w:val="24"/>
          <w:lang w:val="en-GB"/>
        </w:rPr>
        <w:t>Support could start by connecting researchers with relevant practice partners, such as policymakers so that their research can be disseminated and used by practice partners.</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For instance, the SNFS could use its reputation to actively promote funded projects among policy makers and practitioners and accelerate networking. Or could connect with applied experts from </w:t>
      </w:r>
      <w:r w:rsidR="006D6701" w:rsidRPr="005D2954">
        <w:rPr>
          <w:rFonts w:eastAsia="Times New Roman" w:cs="Times New Roman"/>
          <w:szCs w:val="24"/>
          <w:lang w:val="en-GB"/>
        </w:rPr>
        <w:t xml:space="preserve">the </w:t>
      </w:r>
      <w:r w:rsidRPr="005D2954">
        <w:rPr>
          <w:rFonts w:eastAsia="Times New Roman" w:cs="Times New Roman"/>
          <w:szCs w:val="24"/>
          <w:lang w:val="en-GB"/>
        </w:rPr>
        <w:t>university of applied sciences.</w:t>
      </w:r>
    </w:p>
    <w:p w14:paraId="68BEE7D6" w14:textId="14256401" w:rsidR="026885E4" w:rsidRPr="005D2954" w:rsidRDefault="026885E4" w:rsidP="00372A11">
      <w:pPr>
        <w:spacing w:line="276" w:lineRule="auto"/>
        <w:ind w:left="720"/>
        <w:jc w:val="both"/>
        <w:rPr>
          <w:rFonts w:eastAsia="Times New Roman" w:cs="Times New Roman"/>
          <w:szCs w:val="24"/>
          <w:lang w:val="en-GB"/>
        </w:rPr>
      </w:pPr>
    </w:p>
    <w:p w14:paraId="1FE32FCD" w14:textId="14E1EF38" w:rsidR="026885E4" w:rsidRPr="005D2954" w:rsidRDefault="6CAB2F4F" w:rsidP="00372A11">
      <w:pPr>
        <w:pStyle w:val="ListParagraph"/>
        <w:numPr>
          <w:ilvl w:val="1"/>
          <w:numId w:val="10"/>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Increase structured/institutionalised cooperation with and involvement of stakeholders: </w:t>
      </w:r>
      <w:r w:rsidRPr="005D2954">
        <w:rPr>
          <w:rFonts w:eastAsia="Times New Roman" w:cs="Times New Roman"/>
          <w:lang w:val="en-GB"/>
        </w:rPr>
        <w:t xml:space="preserve">Involving stakeholders, ideally from an early stage, is perceived as vital for achieving social impact and social change. This should go beyond simply sharing reports with results but needs to focus on active communication and knowledge transfer. </w:t>
      </w:r>
      <w:proofErr w:type="spellStart"/>
      <w:r w:rsidRPr="005D2954">
        <w:rPr>
          <w:rFonts w:eastAsia="Times New Roman" w:cs="Times New Roman"/>
          <w:lang w:val="en-GB"/>
        </w:rPr>
        <w:t>Cooperations</w:t>
      </w:r>
      <w:proofErr w:type="spellEnd"/>
      <w:r w:rsidRPr="005D2954">
        <w:rPr>
          <w:rFonts w:eastAsia="Times New Roman" w:cs="Times New Roman"/>
          <w:lang w:val="en-GB"/>
        </w:rPr>
        <w:t xml:space="preserve"> could also focus on jointly identifying problems and developing research questions so that the findings can be more readily implemented in practice and achieve higher impact. This could also be addressed by particularly supporting young researchers with a practice background or recruiting practitioners or people from </w:t>
      </w:r>
      <w:r w:rsidR="006D6701" w:rsidRPr="005D2954">
        <w:rPr>
          <w:rFonts w:eastAsia="Times New Roman" w:cs="Times New Roman"/>
          <w:lang w:val="en-GB"/>
        </w:rPr>
        <w:t xml:space="preserve">the </w:t>
      </w:r>
      <w:r w:rsidRPr="005D2954">
        <w:rPr>
          <w:rFonts w:eastAsia="Times New Roman" w:cs="Times New Roman"/>
          <w:lang w:val="en-GB"/>
        </w:rPr>
        <w:t xml:space="preserve">industry for coaching researchers. These </w:t>
      </w:r>
      <w:proofErr w:type="spellStart"/>
      <w:r w:rsidRPr="005D2954">
        <w:rPr>
          <w:rFonts w:eastAsia="Times New Roman" w:cs="Times New Roman"/>
          <w:lang w:val="en-GB"/>
        </w:rPr>
        <w:t>cooperations</w:t>
      </w:r>
      <w:proofErr w:type="spellEnd"/>
      <w:r w:rsidRPr="005D2954">
        <w:rPr>
          <w:rFonts w:eastAsia="Times New Roman" w:cs="Times New Roman"/>
          <w:lang w:val="en-GB"/>
        </w:rPr>
        <w:t xml:space="preserve"> with practice partners who can then also inform about the problems relevant </w:t>
      </w:r>
      <w:r w:rsidR="006D6701" w:rsidRPr="005D2954">
        <w:rPr>
          <w:rFonts w:eastAsia="Times New Roman" w:cs="Times New Roman"/>
          <w:lang w:val="en-GB"/>
        </w:rPr>
        <w:t>to</w:t>
      </w:r>
      <w:r w:rsidRPr="005D2954">
        <w:rPr>
          <w:rFonts w:eastAsia="Times New Roman" w:cs="Times New Roman"/>
          <w:lang w:val="en-GB"/>
        </w:rPr>
        <w:t xml:space="preserve"> them and jointly develop solutions </w:t>
      </w:r>
      <w:r w:rsidR="006D6701" w:rsidRPr="005D2954">
        <w:rPr>
          <w:rFonts w:eastAsia="Times New Roman" w:cs="Times New Roman"/>
          <w:lang w:val="en-GB"/>
        </w:rPr>
        <w:t>are</w:t>
      </w:r>
      <w:r w:rsidRPr="005D2954">
        <w:rPr>
          <w:rFonts w:eastAsia="Times New Roman" w:cs="Times New Roman"/>
          <w:lang w:val="en-GB"/>
        </w:rPr>
        <w:t xml:space="preserve"> what can foster social impact.</w:t>
      </w:r>
    </w:p>
    <w:p w14:paraId="486496EC" w14:textId="6F5E9A97"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“The interaction with the actors on the ground and the kind of expertise they bring up and thinking about how we should organise ourselves so that we can overcome certain barriers together, that's what I find exciting.” </w:t>
      </w:r>
      <w:r w:rsidR="005D2954" w:rsidRPr="005D2954">
        <w:rPr>
          <w:rFonts w:eastAsia="Times New Roman" w:cs="Times New Roman"/>
          <w:i/>
          <w:iCs/>
          <w:sz w:val="20"/>
          <w:szCs w:val="20"/>
          <w:lang w:val="en-GB"/>
        </w:rPr>
        <w:t>Interviewee 16</w:t>
      </w:r>
    </w:p>
    <w:p w14:paraId="4C3853EC" w14:textId="335DD806" w:rsidR="026885E4" w:rsidRPr="005D2954" w:rsidRDefault="026885E4" w:rsidP="00372A11">
      <w:pPr>
        <w:spacing w:line="276" w:lineRule="auto"/>
        <w:jc w:val="both"/>
        <w:rPr>
          <w:rFonts w:eastAsia="Times New Roman" w:cs="Times New Roman"/>
          <w:i/>
          <w:iCs/>
          <w:sz w:val="20"/>
          <w:szCs w:val="20"/>
          <w:lang w:val="en-GB"/>
        </w:rPr>
      </w:pPr>
    </w:p>
    <w:p w14:paraId="1A0AFED9" w14:textId="569E273B"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if you want to have an impact, you have to create a cooperation with these policymakers. You have to invite them to university, you have to make sure they understand what you are doing, […] and have a more proactive approach.” </w:t>
      </w:r>
      <w:r w:rsidR="005D2954" w:rsidRPr="005D2954">
        <w:rPr>
          <w:rFonts w:eastAsia="Times New Roman" w:cs="Times New Roman"/>
          <w:i/>
          <w:iCs/>
          <w:sz w:val="20"/>
          <w:szCs w:val="20"/>
          <w:lang w:val="en-GB"/>
        </w:rPr>
        <w:t>Interviewee 17</w:t>
      </w:r>
    </w:p>
    <w:p w14:paraId="769BE13F" w14:textId="5FE2D335" w:rsidR="026885E4"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t xml:space="preserve">Importantly, these efforts for cooperation and involvement should not be left on the shoulders of the researchers; rather, it is necessary to create structures or </w:t>
      </w:r>
      <w:r w:rsidRPr="005D2954">
        <w:rPr>
          <w:rFonts w:eastAsia="Times New Roman" w:cs="Times New Roman"/>
          <w:szCs w:val="24"/>
          <w:lang w:val="en-GB"/>
        </w:rPr>
        <w:lastRenderedPageBreak/>
        <w:t xml:space="preserve">institutions that provide guidance and support already during project development and implementation. </w:t>
      </w:r>
    </w:p>
    <w:p w14:paraId="55F53744" w14:textId="2F0DB342" w:rsidR="026885E4" w:rsidRPr="005D2954" w:rsidRDefault="026885E4" w:rsidP="00372A11">
      <w:pPr>
        <w:spacing w:line="276" w:lineRule="auto"/>
        <w:ind w:left="720"/>
        <w:jc w:val="both"/>
        <w:rPr>
          <w:rFonts w:eastAsia="Times New Roman" w:cs="Times New Roman"/>
          <w:szCs w:val="24"/>
          <w:lang w:val="en-GB"/>
        </w:rPr>
      </w:pPr>
    </w:p>
    <w:p w14:paraId="3CB41A0F" w14:textId="407CB309"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“If one of the ultimate goals of the SNF is to change society through science, I believe some centralisation is needed there - if we leave researchers by the task of doing that by themselves, that is fine, but they need some guidance, some audit, at least, during, not ex-post, like we are doing now, but during the project development.”</w:t>
      </w:r>
      <w:r w:rsidR="005D2954" w:rsidRPr="005D2954">
        <w:rPr>
          <w:rFonts w:eastAsia="Times New Roman" w:cs="Times New Roman"/>
          <w:i/>
          <w:iCs/>
          <w:sz w:val="20"/>
          <w:szCs w:val="20"/>
          <w:lang w:val="en-GB"/>
        </w:rPr>
        <w:t xml:space="preserve"> Interviewee 17</w:t>
      </w:r>
    </w:p>
    <w:p w14:paraId="34476C55" w14:textId="7C367725" w:rsidR="4801EE76" w:rsidRPr="005D2954" w:rsidRDefault="4801EE76" w:rsidP="00372A11">
      <w:pPr>
        <w:spacing w:line="276" w:lineRule="auto"/>
        <w:ind w:left="720"/>
        <w:jc w:val="both"/>
        <w:rPr>
          <w:rFonts w:eastAsia="Times New Roman" w:cs="Times New Roman"/>
          <w:szCs w:val="24"/>
          <w:lang w:val="en-GB"/>
        </w:rPr>
      </w:pPr>
    </w:p>
    <w:p w14:paraId="47C18E07" w14:textId="197601C6" w:rsidR="4801EE76" w:rsidRDefault="6CAB2F4F" w:rsidP="00372A11">
      <w:pPr>
        <w:spacing w:line="276" w:lineRule="auto"/>
        <w:ind w:left="720"/>
        <w:jc w:val="both"/>
        <w:rPr>
          <w:rFonts w:eastAsia="Times New Roman" w:cs="Times New Roman"/>
          <w:szCs w:val="24"/>
          <w:lang w:val="en-GB"/>
        </w:rPr>
      </w:pPr>
      <w:r w:rsidRPr="005D2954">
        <w:rPr>
          <w:rFonts w:eastAsia="Times New Roman" w:cs="Times New Roman"/>
          <w:szCs w:val="24"/>
          <w:lang w:val="en-GB"/>
        </w:rPr>
        <w:t xml:space="preserve">An example </w:t>
      </w:r>
      <w:r w:rsidR="006D6701" w:rsidRPr="005D2954">
        <w:rPr>
          <w:rFonts w:eastAsia="Times New Roman" w:cs="Times New Roman"/>
          <w:szCs w:val="24"/>
          <w:lang w:val="en-GB"/>
        </w:rPr>
        <w:t>of</w:t>
      </w:r>
      <w:r w:rsidRPr="005D2954">
        <w:rPr>
          <w:rFonts w:eastAsia="Times New Roman" w:cs="Times New Roman"/>
          <w:szCs w:val="24"/>
          <w:lang w:val="en-GB"/>
        </w:rPr>
        <w:t xml:space="preserve"> support structures mentioned in the interviews are regional centres in which researchers and practitioners come together to exchange; researchers’ results can feed into these centres, while practitioners can receive support or training in scientific methods and in understanding scientific results. </w:t>
      </w:r>
    </w:p>
    <w:p w14:paraId="5F2EB762" w14:textId="77777777" w:rsidR="0082468F" w:rsidRPr="005D2954" w:rsidRDefault="0082468F" w:rsidP="00372A11">
      <w:pPr>
        <w:spacing w:line="276" w:lineRule="auto"/>
        <w:ind w:left="720"/>
        <w:jc w:val="both"/>
        <w:rPr>
          <w:rFonts w:eastAsia="Times New Roman" w:cs="Times New Roman"/>
          <w:szCs w:val="24"/>
          <w:lang w:val="en-GB"/>
        </w:rPr>
      </w:pPr>
    </w:p>
    <w:p w14:paraId="16350EFB" w14:textId="23EC747D" w:rsidR="4801EE76"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Support for commercialisation: </w:t>
      </w:r>
      <w:r w:rsidRPr="005D2954">
        <w:rPr>
          <w:rFonts w:eastAsia="Times New Roman" w:cs="Times New Roman"/>
          <w:szCs w:val="24"/>
          <w:lang w:val="en-GB"/>
        </w:rPr>
        <w:t xml:space="preserve">Five interviewees mentioned that they would have appreciated support in producing patents and protecting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researcher’s ideas. Moreover, general support for getting in touch or creating networks </w:t>
      </w:r>
      <w:r w:rsidR="006D6701" w:rsidRPr="005D2954">
        <w:rPr>
          <w:rFonts w:eastAsia="Times New Roman" w:cs="Times New Roman"/>
          <w:szCs w:val="24"/>
          <w:lang w:val="en-GB"/>
        </w:rPr>
        <w:t>with</w:t>
      </w:r>
      <w:r w:rsidRPr="005D2954">
        <w:rPr>
          <w:rFonts w:eastAsia="Times New Roman" w:cs="Times New Roman"/>
          <w:szCs w:val="24"/>
          <w:lang w:val="en-GB"/>
        </w:rPr>
        <w:t xml:space="preserve"> the industry or relevant partners w</w:t>
      </w:r>
      <w:r w:rsidR="006D6701" w:rsidRPr="005D2954">
        <w:rPr>
          <w:rFonts w:eastAsia="Times New Roman" w:cs="Times New Roman"/>
          <w:szCs w:val="24"/>
          <w:lang w:val="en-GB"/>
        </w:rPr>
        <w:t>as</w:t>
      </w:r>
      <w:r w:rsidRPr="005D2954">
        <w:rPr>
          <w:rFonts w:eastAsia="Times New Roman" w:cs="Times New Roman"/>
          <w:szCs w:val="24"/>
          <w:lang w:val="en-GB"/>
        </w:rPr>
        <w:t xml:space="preserve"> seen as potential facilitators of commercialisation.</w:t>
      </w:r>
    </w:p>
    <w:p w14:paraId="50FD96D5" w14:textId="62E08F7E" w:rsidR="0C0B05CC" w:rsidRPr="005D2954" w:rsidRDefault="0C0B05CC" w:rsidP="00372A11">
      <w:pPr>
        <w:spacing w:line="276" w:lineRule="auto"/>
        <w:jc w:val="both"/>
        <w:rPr>
          <w:rFonts w:eastAsia="Times New Roman" w:cs="Times New Roman"/>
          <w:szCs w:val="24"/>
          <w:lang w:val="en-GB"/>
        </w:rPr>
      </w:pPr>
    </w:p>
    <w:p w14:paraId="0FE59D79" w14:textId="3B62F6FA" w:rsidR="4801EE76"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Support in media work and science communication: </w:t>
      </w:r>
      <w:r w:rsidRPr="005D2954">
        <w:rPr>
          <w:rFonts w:eastAsia="Times New Roman" w:cs="Times New Roman"/>
          <w:szCs w:val="24"/>
          <w:lang w:val="en-GB"/>
        </w:rPr>
        <w:t>Support in overall media work would be appreciated, including marketing of ideas and products, marketing on social media, cooperati</w:t>
      </w:r>
      <w:r w:rsidR="006D6701" w:rsidRPr="005D2954">
        <w:rPr>
          <w:rFonts w:eastAsia="Times New Roman" w:cs="Times New Roman"/>
          <w:szCs w:val="24"/>
          <w:lang w:val="en-GB"/>
        </w:rPr>
        <w:t>on</w:t>
      </w:r>
      <w:r w:rsidRPr="005D2954">
        <w:rPr>
          <w:rFonts w:eastAsia="Times New Roman" w:cs="Times New Roman"/>
          <w:szCs w:val="24"/>
          <w:lang w:val="en-GB"/>
        </w:rPr>
        <w:t xml:space="preserve"> with journalists, and science communication with practitioners and the general public. Researchers often don’t feel confident in dealing with media and are afraid that their ideas are wrongly or inaccurately communicated.</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Some researchers </w:t>
      </w:r>
      <w:r w:rsidR="006D6701" w:rsidRPr="005D2954">
        <w:rPr>
          <w:rFonts w:eastAsia="Times New Roman" w:cs="Times New Roman"/>
          <w:szCs w:val="24"/>
          <w:lang w:val="en-GB"/>
        </w:rPr>
        <w:t>had</w:t>
      </w:r>
      <w:r w:rsidRPr="005D2954">
        <w:rPr>
          <w:rFonts w:eastAsia="Times New Roman" w:cs="Times New Roman"/>
          <w:szCs w:val="24"/>
          <w:lang w:val="en-GB"/>
        </w:rPr>
        <w:t xml:space="preserve"> unpleasant experiences when cooperating with the media or journalists, whereby their statements were misrepresented or inadequately generalised to create a “catchy headline”.</w:t>
      </w:r>
    </w:p>
    <w:p w14:paraId="241441DD" w14:textId="77777777" w:rsidR="006D6701" w:rsidRPr="005D2954" w:rsidRDefault="006D6701" w:rsidP="00372A11">
      <w:pPr>
        <w:pStyle w:val="ListParagraph"/>
        <w:spacing w:line="276" w:lineRule="auto"/>
        <w:jc w:val="both"/>
        <w:rPr>
          <w:rFonts w:eastAsia="Times New Roman" w:cs="Times New Roman"/>
          <w:b/>
          <w:bCs/>
          <w:szCs w:val="24"/>
          <w:lang w:val="en-GB"/>
        </w:rPr>
      </w:pPr>
    </w:p>
    <w:p w14:paraId="177DB488" w14:textId="382F75F4"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Marketing: </w:t>
      </w:r>
      <w:r w:rsidRPr="005D2954">
        <w:rPr>
          <w:rFonts w:eastAsia="Times New Roman" w:cs="Times New Roman"/>
          <w:szCs w:val="24"/>
          <w:lang w:val="en-GB"/>
        </w:rPr>
        <w:t xml:space="preserve">Marketing ideas toward society and policy makers, especially as researchers don’t have the time to do marketing on top of everything else. </w:t>
      </w:r>
    </w:p>
    <w:p w14:paraId="75C11978" w14:textId="4F561C44" w:rsidR="0C0B05CC" w:rsidRPr="005D2954" w:rsidRDefault="0C0B05CC" w:rsidP="00372A11">
      <w:pPr>
        <w:spacing w:line="276" w:lineRule="auto"/>
        <w:ind w:left="720"/>
        <w:jc w:val="both"/>
        <w:rPr>
          <w:rFonts w:eastAsia="Times New Roman" w:cs="Times New Roman"/>
          <w:szCs w:val="24"/>
          <w:lang w:val="en-GB"/>
        </w:rPr>
      </w:pPr>
    </w:p>
    <w:p w14:paraId="299D7863" w14:textId="28F9D0E0"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Social media:</w:t>
      </w:r>
      <w:r w:rsidRPr="005D2954">
        <w:rPr>
          <w:rFonts w:eastAsia="Times New Roman" w:cs="Times New Roman"/>
          <w:szCs w:val="24"/>
          <w:lang w:val="en-GB"/>
        </w:rPr>
        <w:t xml:space="preserve"> Some researchers expressed interest in getting support for </w:t>
      </w:r>
      <w:r w:rsidR="006D6701" w:rsidRPr="005D2954">
        <w:rPr>
          <w:rFonts w:eastAsia="Times New Roman" w:cs="Times New Roman"/>
          <w:szCs w:val="24"/>
          <w:lang w:val="en-GB"/>
        </w:rPr>
        <w:t xml:space="preserve">the </w:t>
      </w:r>
      <w:r w:rsidRPr="005D2954">
        <w:rPr>
          <w:rFonts w:eastAsia="Times New Roman" w:cs="Times New Roman"/>
          <w:szCs w:val="24"/>
          <w:lang w:val="en-GB"/>
        </w:rPr>
        <w:t>dissemination/communication of results on social media platforms because there it is possible for researchers to control their message so that inaccurate media reports or "catchy headlines” in magazines/newspapers are avoided.</w:t>
      </w:r>
    </w:p>
    <w:p w14:paraId="63372AE4" w14:textId="6B27773B" w:rsidR="0C0B05CC" w:rsidRPr="005D2954" w:rsidRDefault="0C0B05CC" w:rsidP="00372A11">
      <w:pPr>
        <w:spacing w:line="276" w:lineRule="auto"/>
        <w:ind w:left="720"/>
        <w:jc w:val="both"/>
        <w:rPr>
          <w:rFonts w:eastAsia="Times New Roman" w:cs="Times New Roman"/>
          <w:szCs w:val="24"/>
          <w:lang w:val="en-GB"/>
        </w:rPr>
      </w:pPr>
    </w:p>
    <w:p w14:paraId="2E8AA83B" w14:textId="41FEF391"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Science communication:</w:t>
      </w:r>
      <w:r w:rsidRPr="005D2954">
        <w:rPr>
          <w:rFonts w:eastAsia="Times New Roman" w:cs="Times New Roman"/>
          <w:szCs w:val="24"/>
          <w:lang w:val="en-GB"/>
        </w:rPr>
        <w:t xml:space="preserve"> Researchers are used to communicat</w:t>
      </w:r>
      <w:r w:rsidR="006D6701" w:rsidRPr="005D2954">
        <w:rPr>
          <w:rFonts w:eastAsia="Times New Roman" w:cs="Times New Roman"/>
          <w:szCs w:val="24"/>
          <w:lang w:val="en-GB"/>
        </w:rPr>
        <w:t>ing</w:t>
      </w:r>
      <w:r w:rsidRPr="005D2954">
        <w:rPr>
          <w:rFonts w:eastAsia="Times New Roman" w:cs="Times New Roman"/>
          <w:szCs w:val="24"/>
          <w:lang w:val="en-GB"/>
        </w:rPr>
        <w:t xml:space="preserve"> with other researchers about their projects and findings and can find it difficult to transfer the findings into a format interesting and relevant </w:t>
      </w:r>
      <w:r w:rsidR="006D6701" w:rsidRPr="005D2954">
        <w:rPr>
          <w:rFonts w:eastAsia="Times New Roman" w:cs="Times New Roman"/>
          <w:szCs w:val="24"/>
          <w:lang w:val="en-GB"/>
        </w:rPr>
        <w:t>to</w:t>
      </w:r>
      <w:r w:rsidRPr="005D2954">
        <w:rPr>
          <w:rFonts w:eastAsia="Times New Roman" w:cs="Times New Roman"/>
          <w:szCs w:val="24"/>
          <w:lang w:val="en-GB"/>
        </w:rPr>
        <w:t xml:space="preserve"> the general public. In </w:t>
      </w:r>
      <w:r w:rsidRPr="005D2954">
        <w:rPr>
          <w:rFonts w:eastAsia="Times New Roman" w:cs="Times New Roman"/>
          <w:szCs w:val="24"/>
          <w:lang w:val="en-GB"/>
        </w:rPr>
        <w:lastRenderedPageBreak/>
        <w:t xml:space="preserve">particular, researchers fear that their transfer work for communication could result in inadequate generalisations or misunderstandings of their findings. In order to support researchers with dissemination, experts </w:t>
      </w:r>
      <w:r w:rsidR="006D6701" w:rsidRPr="005D2954">
        <w:rPr>
          <w:rFonts w:eastAsia="Times New Roman" w:cs="Times New Roman"/>
          <w:szCs w:val="24"/>
          <w:lang w:val="en-GB"/>
        </w:rPr>
        <w:t>in</w:t>
      </w:r>
      <w:r w:rsidRPr="005D2954">
        <w:rPr>
          <w:rFonts w:eastAsia="Times New Roman" w:cs="Times New Roman"/>
          <w:szCs w:val="24"/>
          <w:lang w:val="en-GB"/>
        </w:rPr>
        <w:t xml:space="preserve"> science communication could be consulted. These experts could help researchers in translating their insights and findings into an accurate but digestible version for communication in non-scientific areas and for the general public.  </w:t>
      </w:r>
    </w:p>
    <w:p w14:paraId="6CD2E2EE" w14:textId="77777777" w:rsidR="005D2954" w:rsidRPr="005D2954" w:rsidRDefault="005D2954" w:rsidP="00372A11">
      <w:pPr>
        <w:spacing w:line="276" w:lineRule="auto"/>
        <w:jc w:val="both"/>
        <w:rPr>
          <w:rFonts w:eastAsia="Times New Roman" w:cs="Times New Roman"/>
          <w:szCs w:val="24"/>
          <w:lang w:val="en-GB"/>
        </w:rPr>
      </w:pPr>
    </w:p>
    <w:p w14:paraId="61C376FF" w14:textId="443F82C1"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Trustworthy journalists:</w:t>
      </w:r>
      <w:r w:rsidRPr="005D2954">
        <w:rPr>
          <w:rFonts w:eastAsia="Times New Roman" w:cs="Times New Roman"/>
          <w:szCs w:val="24"/>
          <w:lang w:val="en-GB"/>
        </w:rPr>
        <w:t xml:space="preserve"> One researcher expressed that </w:t>
      </w:r>
      <w:r w:rsidR="00002097">
        <w:rPr>
          <w:rFonts w:eastAsia="Times New Roman" w:cs="Times New Roman"/>
          <w:szCs w:val="24"/>
          <w:lang w:val="en-GB"/>
        </w:rPr>
        <w:t>she</w:t>
      </w:r>
      <w:r w:rsidRPr="005D2954">
        <w:rPr>
          <w:rFonts w:eastAsia="Times New Roman" w:cs="Times New Roman"/>
          <w:szCs w:val="24"/>
          <w:lang w:val="en-GB"/>
        </w:rPr>
        <w:t xml:space="preserve"> would like the SNF to work together with journalists who are rigorous and trustworthy and who will cooperate with researchers to write about their findings. In this context, it is important that vulnerable or excluded groups are not misrepresented or exploited for the purpose of the article. It is also important that a long-term relationship with this journalist can be developed in order to build trust. </w:t>
      </w:r>
    </w:p>
    <w:p w14:paraId="522BA56A" w14:textId="188CF609" w:rsidR="4801EE76" w:rsidRPr="005D2954" w:rsidRDefault="6CAB2F4F" w:rsidP="00372A11">
      <w:pPr>
        <w:spacing w:line="276" w:lineRule="auto"/>
        <w:ind w:left="720"/>
        <w:jc w:val="both"/>
        <w:rPr>
          <w:rFonts w:eastAsia="Times New Roman" w:cs="Times New Roman"/>
          <w:i/>
          <w:iCs/>
          <w:sz w:val="20"/>
          <w:szCs w:val="20"/>
          <w:lang w:val="en-GB"/>
        </w:rPr>
      </w:pPr>
      <w:r w:rsidRPr="005D2954">
        <w:rPr>
          <w:rFonts w:eastAsia="Times New Roman" w:cs="Times New Roman"/>
          <w:i/>
          <w:iCs/>
          <w:sz w:val="20"/>
          <w:szCs w:val="20"/>
          <w:lang w:val="en-GB"/>
        </w:rPr>
        <w:t xml:space="preserve">“If that was a freelance journalist, for example, then, if I were to plan something like that again, then I had good experiences with her and then I would perhaps approach her specifically and say - could you imagine, perhaps under the conditions, to do so and so. And then the person would perhaps see where they could cooperate with which newspaper, for example. Then that would be the concrete support, I think, that you could work together with such an experienced person.” </w:t>
      </w:r>
      <w:r w:rsidR="005D2954" w:rsidRPr="005D2954">
        <w:rPr>
          <w:rFonts w:eastAsia="Times New Roman" w:cs="Times New Roman"/>
          <w:i/>
          <w:iCs/>
          <w:sz w:val="20"/>
          <w:szCs w:val="20"/>
          <w:lang w:val="en-GB"/>
        </w:rPr>
        <w:t>Interviewee 18</w:t>
      </w:r>
    </w:p>
    <w:p w14:paraId="251C9054" w14:textId="7AB3B98E" w:rsidR="4801EE76" w:rsidRPr="005D2954" w:rsidRDefault="4801EE76" w:rsidP="00372A11">
      <w:pPr>
        <w:spacing w:line="276" w:lineRule="auto"/>
        <w:ind w:left="720"/>
        <w:jc w:val="both"/>
        <w:rPr>
          <w:rFonts w:eastAsia="Times New Roman" w:cs="Times New Roman"/>
          <w:szCs w:val="24"/>
          <w:lang w:val="en-GB"/>
        </w:rPr>
      </w:pPr>
    </w:p>
    <w:p w14:paraId="7006109B" w14:textId="0175FBCC" w:rsidR="000F12A5"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More funding: </w:t>
      </w:r>
      <w:r w:rsidRPr="005D2954">
        <w:rPr>
          <w:rFonts w:eastAsia="Times New Roman" w:cs="Times New Roman"/>
          <w:lang w:val="en-GB"/>
        </w:rPr>
        <w:t>In general, many researchers would wish for more funding:</w:t>
      </w:r>
    </w:p>
    <w:p w14:paraId="567479B7" w14:textId="51BDB24A"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involving and cooperating with applied institutions and practice partners</w:t>
      </w:r>
    </w:p>
    <w:p w14:paraId="73D9E69C" w14:textId="2E332EB2"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applied research projects</w:t>
      </w:r>
    </w:p>
    <w:p w14:paraId="15BFC406" w14:textId="7F813C31"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infrastructure, employees, equipment, conferences and events</w:t>
      </w:r>
    </w:p>
    <w:p w14:paraId="5CE55900" w14:textId="6D7997BA" w:rsidR="0C0B05CC" w:rsidRPr="005D2954" w:rsidRDefault="6CAB2F4F" w:rsidP="00372A11">
      <w:pPr>
        <w:pStyle w:val="ListParagraph"/>
        <w:numPr>
          <w:ilvl w:val="0"/>
          <w:numId w:val="9"/>
        </w:numPr>
        <w:spacing w:line="276" w:lineRule="auto"/>
        <w:jc w:val="both"/>
        <w:rPr>
          <w:rFonts w:eastAsia="Times New Roman" w:cs="Times New Roman"/>
          <w:szCs w:val="24"/>
          <w:lang w:val="en-US"/>
        </w:rPr>
      </w:pPr>
      <w:r w:rsidRPr="005D2954">
        <w:rPr>
          <w:rFonts w:eastAsia="Times New Roman" w:cs="Times New Roman"/>
          <w:color w:val="000000" w:themeColor="text1"/>
          <w:szCs w:val="24"/>
          <w:lang w:val="en-US"/>
        </w:rPr>
        <w:t>for time to write and higher quality writing of books or articles</w:t>
      </w:r>
    </w:p>
    <w:p w14:paraId="02AA238D" w14:textId="51030528"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diverge more funding to social sciences and humanities</w:t>
      </w:r>
    </w:p>
    <w:p w14:paraId="3B5B6553" w14:textId="72C782DF" w:rsidR="4801EE76" w:rsidRPr="005D2954" w:rsidRDefault="6CAB2F4F" w:rsidP="00372A11">
      <w:pPr>
        <w:spacing w:line="276" w:lineRule="auto"/>
        <w:jc w:val="both"/>
        <w:rPr>
          <w:rFonts w:eastAsia="Times New Roman" w:cs="Times New Roman"/>
          <w:i/>
          <w:iCs/>
          <w:color w:val="000000" w:themeColor="text1"/>
          <w:sz w:val="20"/>
          <w:szCs w:val="20"/>
          <w:lang w:val="en-US"/>
        </w:rPr>
      </w:pPr>
      <w:r w:rsidRPr="005D2954">
        <w:rPr>
          <w:rFonts w:eastAsia="Times New Roman" w:cs="Times New Roman"/>
          <w:i/>
          <w:iCs/>
          <w:sz w:val="20"/>
          <w:szCs w:val="20"/>
          <w:lang w:val="en-GB"/>
        </w:rPr>
        <w:t>“</w:t>
      </w:r>
      <w:r w:rsidRPr="005D2954">
        <w:rPr>
          <w:rFonts w:eastAsia="Times New Roman" w:cs="Times New Roman"/>
          <w:i/>
          <w:iCs/>
          <w:color w:val="000000" w:themeColor="text1"/>
          <w:sz w:val="20"/>
          <w:szCs w:val="20"/>
          <w:lang w:val="en-US"/>
        </w:rPr>
        <w:t xml:space="preserve">I am full of admiration, but there are billions for those who go to study the stars and non-billions for those who go to study individuals on Earth.” - </w:t>
      </w:r>
      <w:r w:rsidR="00FF095F" w:rsidRPr="005D2954">
        <w:rPr>
          <w:rFonts w:eastAsia="Times New Roman" w:cs="Times New Roman"/>
          <w:i/>
          <w:iCs/>
          <w:color w:val="000000" w:themeColor="text1"/>
          <w:sz w:val="20"/>
          <w:szCs w:val="20"/>
          <w:lang w:val="en-US"/>
        </w:rPr>
        <w:t>Interviewee 15</w:t>
      </w:r>
    </w:p>
    <w:p w14:paraId="6AF4896A" w14:textId="77777777" w:rsidR="005D2954" w:rsidRPr="005D2954" w:rsidRDefault="005D2954" w:rsidP="00372A11">
      <w:pPr>
        <w:spacing w:line="276" w:lineRule="auto"/>
        <w:jc w:val="both"/>
        <w:rPr>
          <w:rFonts w:eastAsia="Times New Roman" w:cs="Times New Roman"/>
          <w:i/>
          <w:iCs/>
          <w:color w:val="000000" w:themeColor="text1"/>
          <w:sz w:val="20"/>
          <w:szCs w:val="20"/>
          <w:lang w:val="en-US"/>
        </w:rPr>
      </w:pPr>
    </w:p>
    <w:p w14:paraId="4FC98BDB" w14:textId="798DD145" w:rsidR="0082468F" w:rsidRPr="0082468F" w:rsidRDefault="6CAB2F4F" w:rsidP="00372A11">
      <w:pPr>
        <w:pStyle w:val="Heading2"/>
        <w:spacing w:line="276" w:lineRule="auto"/>
        <w:rPr>
          <w:rFonts w:ascii="Times New Roman" w:eastAsia="Times New Roman" w:hAnsi="Times New Roman" w:cs="Times New Roman"/>
          <w:lang w:val="en-GB"/>
        </w:rPr>
      </w:pPr>
      <w:bookmarkStart w:id="43" w:name="_Toc100234046"/>
      <w:r w:rsidRPr="005D2954">
        <w:rPr>
          <w:rFonts w:ascii="Times New Roman" w:eastAsia="Times New Roman" w:hAnsi="Times New Roman" w:cs="Times New Roman"/>
          <w:lang w:val="en-GB"/>
        </w:rPr>
        <w:t>Practice partners</w:t>
      </w:r>
      <w:bookmarkEnd w:id="43"/>
    </w:p>
    <w:p w14:paraId="70729A5B" w14:textId="77777777" w:rsidR="0082468F" w:rsidRPr="0082468F" w:rsidRDefault="0082468F" w:rsidP="00372A11">
      <w:pPr>
        <w:spacing w:line="276" w:lineRule="auto"/>
        <w:rPr>
          <w:lang w:val="en-GB"/>
        </w:rPr>
      </w:pPr>
    </w:p>
    <w:p w14:paraId="502D70F7" w14:textId="3FCEF3D2" w:rsidR="29986240" w:rsidRPr="005D2954" w:rsidRDefault="0082468F" w:rsidP="00372A11">
      <w:pPr>
        <w:spacing w:line="276" w:lineRule="auto"/>
        <w:jc w:val="both"/>
        <w:rPr>
          <w:rFonts w:eastAsia="Times New Roman" w:cs="Times New Roman"/>
          <w:szCs w:val="24"/>
          <w:lang w:val="en-GB"/>
        </w:rPr>
      </w:pPr>
      <w:r>
        <w:rPr>
          <w:rFonts w:eastAsia="Times New Roman" w:cs="Times New Roman"/>
          <w:szCs w:val="24"/>
          <w:lang w:val="en-GB"/>
        </w:rPr>
        <w:t xml:space="preserve">We interviewed 10 practice partners. </w:t>
      </w:r>
      <w:r w:rsidR="6CAB2F4F" w:rsidRPr="005D2954">
        <w:rPr>
          <w:rFonts w:eastAsia="Times New Roman" w:cs="Times New Roman"/>
          <w:szCs w:val="24"/>
          <w:lang w:val="en-GB"/>
        </w:rPr>
        <w:t>In general, the practice partners were associated with administrative offices, civil societies, or welfare- or education-providing institutions; some of them were explicitly in the role of providing a linkage between research and practice at their institution or had a scientific background supporting them in their practical role. Their roles at their institutions can be described as project managers, contact persons, supervising the project implementation at their institution, consulting partners, or experts.</w:t>
      </w:r>
    </w:p>
    <w:p w14:paraId="6E9C830D" w14:textId="51E93E8E" w:rsidR="29986240" w:rsidRDefault="29986240" w:rsidP="00372A11">
      <w:pPr>
        <w:spacing w:line="276" w:lineRule="auto"/>
        <w:jc w:val="both"/>
        <w:rPr>
          <w:rFonts w:eastAsia="Times New Roman" w:cs="Times New Roman"/>
          <w:szCs w:val="24"/>
          <w:lang w:val="en-GB"/>
        </w:rPr>
      </w:pPr>
    </w:p>
    <w:p w14:paraId="7C11BB0E" w14:textId="4F41F063" w:rsidR="0082468F" w:rsidRDefault="0082468F" w:rsidP="00372A11">
      <w:pPr>
        <w:spacing w:line="276" w:lineRule="auto"/>
        <w:jc w:val="both"/>
        <w:rPr>
          <w:rFonts w:eastAsia="Times New Roman" w:cs="Times New Roman"/>
          <w:szCs w:val="24"/>
          <w:lang w:val="en-GB"/>
        </w:rPr>
      </w:pPr>
    </w:p>
    <w:p w14:paraId="2FAFD9D0" w14:textId="77777777" w:rsidR="0082468F" w:rsidRPr="005D2954" w:rsidRDefault="0082468F" w:rsidP="00372A11">
      <w:pPr>
        <w:spacing w:line="276" w:lineRule="auto"/>
        <w:jc w:val="both"/>
        <w:rPr>
          <w:rFonts w:eastAsia="Times New Roman" w:cs="Times New Roman"/>
          <w:szCs w:val="24"/>
          <w:lang w:val="en-GB"/>
        </w:rPr>
      </w:pPr>
    </w:p>
    <w:p w14:paraId="10015806" w14:textId="02072C0D" w:rsidR="6CAB2F4F" w:rsidRDefault="6CAB2F4F" w:rsidP="00372A11">
      <w:pPr>
        <w:pStyle w:val="Heading3"/>
        <w:spacing w:line="276" w:lineRule="auto"/>
        <w:rPr>
          <w:rFonts w:ascii="Times New Roman" w:eastAsia="Times New Roman" w:hAnsi="Times New Roman" w:cs="Times New Roman"/>
          <w:lang w:val="en-GB"/>
        </w:rPr>
      </w:pPr>
      <w:bookmarkStart w:id="44" w:name="_Toc100234047"/>
      <w:r w:rsidRPr="005D2954">
        <w:rPr>
          <w:rFonts w:ascii="Times New Roman" w:eastAsia="Times New Roman" w:hAnsi="Times New Roman" w:cs="Times New Roman"/>
          <w:lang w:val="en-GB"/>
        </w:rPr>
        <w:lastRenderedPageBreak/>
        <w:t>Motivation and social purpose</w:t>
      </w:r>
      <w:bookmarkEnd w:id="44"/>
    </w:p>
    <w:p w14:paraId="683199E1" w14:textId="77777777" w:rsidR="0082468F" w:rsidRPr="0082468F" w:rsidRDefault="0082468F" w:rsidP="00372A11">
      <w:pPr>
        <w:spacing w:line="276" w:lineRule="auto"/>
        <w:rPr>
          <w:lang w:val="en-GB"/>
        </w:rPr>
      </w:pPr>
    </w:p>
    <w:p w14:paraId="6B030013" w14:textId="08BA7B3E" w:rsidR="4801EE7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The motivation for practice partners or their institutions to participate in the projects was that the research project addressed some sort of problem or research questions the practice partners experienced as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problem in their own work. Accordingly, they hoped that the research could not only address this problem but also contribute to a solution and that they would benefit from their participation. </w:t>
      </w:r>
    </w:p>
    <w:p w14:paraId="746FCE17" w14:textId="33E15A74"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Specifically, their motivations were:</w:t>
      </w:r>
    </w:p>
    <w:p w14:paraId="04FA0804" w14:textId="745E9425"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The project can provide stimulating discussion and new insights. Research projects often bring together people with different expertise and knowledge, whether it is in the project team or by organising events or conferences. One practice partner expressed that a stimulating exchange with different partners was important, where new information is discussed.</w:t>
      </w:r>
    </w:p>
    <w:p w14:paraId="1E41F216" w14:textId="1109C57F" w:rsidR="006D6701" w:rsidRPr="005D2954" w:rsidRDefault="6CAB2F4F" w:rsidP="00372A11">
      <w:pPr>
        <w:pStyle w:val="ListParagraph"/>
        <w:numPr>
          <w:ilvl w:val="0"/>
          <w:numId w:val="22"/>
        </w:numPr>
        <w:spacing w:after="0" w:line="276" w:lineRule="auto"/>
        <w:jc w:val="both"/>
        <w:rPr>
          <w:rFonts w:eastAsia="Times New Roman" w:cs="Times New Roman"/>
          <w:szCs w:val="24"/>
          <w:lang w:val="en-GB"/>
        </w:rPr>
      </w:pPr>
      <w:r w:rsidRPr="005D2954">
        <w:rPr>
          <w:rFonts w:eastAsia="Times New Roman" w:cs="Times New Roman"/>
          <w:szCs w:val="24"/>
          <w:lang w:val="en-GB"/>
        </w:rPr>
        <w:t xml:space="preserve">Because they are interested in the topic and content and want to </w:t>
      </w:r>
      <w:r w:rsidRPr="005D2954">
        <w:rPr>
          <w:rFonts w:eastAsia="Times New Roman" w:cs="Times New Roman"/>
          <w:b/>
          <w:bCs/>
          <w:szCs w:val="24"/>
          <w:lang w:val="en-GB"/>
        </w:rPr>
        <w:t>know</w:t>
      </w:r>
      <w:r w:rsidRPr="005D2954">
        <w:rPr>
          <w:rFonts w:eastAsia="Times New Roman" w:cs="Times New Roman"/>
          <w:szCs w:val="24"/>
          <w:lang w:val="en-GB"/>
        </w:rPr>
        <w:t xml:space="preserve"> the results.</w:t>
      </w:r>
    </w:p>
    <w:p w14:paraId="759F217A" w14:textId="2F173D9A" w:rsidR="29986240" w:rsidRPr="005D2954" w:rsidRDefault="6CAB2F4F" w:rsidP="00372A11">
      <w:pPr>
        <w:pStyle w:val="ListParagraph"/>
        <w:numPr>
          <w:ilvl w:val="0"/>
          <w:numId w:val="22"/>
        </w:numPr>
        <w:spacing w:after="0" w:line="276" w:lineRule="auto"/>
        <w:jc w:val="both"/>
        <w:rPr>
          <w:rFonts w:eastAsia="Times New Roman" w:cs="Times New Roman"/>
          <w:szCs w:val="24"/>
          <w:lang w:val="en-GB"/>
        </w:rPr>
      </w:pPr>
      <w:r w:rsidRPr="005D2954">
        <w:rPr>
          <w:rFonts w:eastAsia="Times New Roman" w:cs="Times New Roman"/>
          <w:szCs w:val="24"/>
          <w:lang w:val="en-GB"/>
        </w:rPr>
        <w:t xml:space="preserve">Because they are interested in the topic and content and want to </w:t>
      </w:r>
      <w:r w:rsidRPr="005D2954">
        <w:rPr>
          <w:rFonts w:eastAsia="Times New Roman" w:cs="Times New Roman"/>
          <w:b/>
          <w:bCs/>
          <w:szCs w:val="24"/>
          <w:lang w:val="en-GB"/>
        </w:rPr>
        <w:t>use</w:t>
      </w:r>
      <w:r w:rsidRPr="005D2954">
        <w:rPr>
          <w:rFonts w:eastAsia="Times New Roman" w:cs="Times New Roman"/>
          <w:szCs w:val="24"/>
          <w:lang w:val="en-GB"/>
        </w:rPr>
        <w:t xml:space="preserve"> the results in their practice</w:t>
      </w:r>
      <w:r w:rsidR="006D6701" w:rsidRPr="005D2954">
        <w:rPr>
          <w:rFonts w:eastAsia="Times New Roman" w:cs="Times New Roman"/>
          <w:szCs w:val="24"/>
          <w:lang w:val="en-GB"/>
        </w:rPr>
        <w:t>:</w:t>
      </w:r>
      <w:r w:rsidRPr="005D2954">
        <w:rPr>
          <w:rFonts w:eastAsia="Times New Roman" w:cs="Times New Roman"/>
          <w:szCs w:val="24"/>
          <w:lang w:val="en-GB"/>
        </w:rPr>
        <w:t xml:space="preserve"> Practice partners hoped that the project results would be transferable to their practice and could be applied as solutions for perceived problems, as well as for future evidence-based decision making. They required an effort in knowledge transfer from the researchers and wanted to implement the results.</w:t>
      </w:r>
    </w:p>
    <w:p w14:paraId="56C591D6" w14:textId="6C293213" w:rsidR="29986240" w:rsidRPr="005D2954" w:rsidRDefault="29986240" w:rsidP="00372A11">
      <w:pPr>
        <w:spacing w:line="276" w:lineRule="auto"/>
        <w:jc w:val="both"/>
        <w:rPr>
          <w:rFonts w:eastAsia="Times New Roman" w:cs="Times New Roman"/>
          <w:szCs w:val="24"/>
          <w:lang w:val="en-GB"/>
        </w:rPr>
      </w:pPr>
    </w:p>
    <w:p w14:paraId="55AFEDF1" w14:textId="6179D068"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With the results and knowledge transfer from the research project, practice partners also hope to improve their own work and practice:</w:t>
      </w:r>
    </w:p>
    <w:p w14:paraId="638C428B" w14:textId="6A714FDC"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they hope it will raise awareness about the issues and challenges they experience in their practice</w:t>
      </w:r>
      <w:r w:rsidR="006D6701" w:rsidRPr="005D2954">
        <w:rPr>
          <w:rFonts w:eastAsia="Times New Roman" w:cs="Times New Roman"/>
          <w:szCs w:val="24"/>
          <w:lang w:val="en-GB"/>
        </w:rPr>
        <w:t>.</w:t>
      </w:r>
    </w:p>
    <w:p w14:paraId="6EA9C75F" w14:textId="38976D1E"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 xml:space="preserve">Independence from </w:t>
      </w:r>
      <w:r w:rsidR="006D6701" w:rsidRPr="005D2954">
        <w:rPr>
          <w:rFonts w:eastAsia="Times New Roman" w:cs="Times New Roman"/>
          <w:szCs w:val="24"/>
          <w:lang w:val="en-GB"/>
        </w:rPr>
        <w:t xml:space="preserve">the </w:t>
      </w:r>
      <w:r w:rsidRPr="005D2954">
        <w:rPr>
          <w:rFonts w:eastAsia="Times New Roman" w:cs="Times New Roman"/>
          <w:szCs w:val="24"/>
          <w:lang w:val="en-GB"/>
        </w:rPr>
        <w:t>industry</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One practice partner explained that by participating in the research project, he could learn and develop new strategies for practice and keep their independence; in contrast, collaborating with a research firm from industry would create dependencies and might influence the project, its results or the communication of results. </w:t>
      </w:r>
    </w:p>
    <w:p w14:paraId="1E1F18E0" w14:textId="339F4022"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there is a need for data and a research gap in their field of work</w:t>
      </w:r>
      <w:r w:rsidR="006D6701" w:rsidRPr="005D2954">
        <w:rPr>
          <w:rFonts w:eastAsia="Times New Roman" w:cs="Times New Roman"/>
          <w:szCs w:val="24"/>
          <w:lang w:val="en-GB"/>
        </w:rPr>
        <w:t>.</w:t>
      </w:r>
    </w:p>
    <w:p w14:paraId="6CB33957" w14:textId="0E9DD7DC" w:rsidR="29986240"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they feel like there are issues in their field of work and they hope that the research project can identify and promote a need for action</w:t>
      </w:r>
      <w:r w:rsidR="006D6701" w:rsidRPr="005D2954">
        <w:rPr>
          <w:rFonts w:eastAsia="Times New Roman" w:cs="Times New Roman"/>
          <w:szCs w:val="24"/>
          <w:lang w:val="en-GB"/>
        </w:rPr>
        <w:t>.</w:t>
      </w:r>
    </w:p>
    <w:p w14:paraId="7C369563" w14:textId="5CA0B75D"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It is crucial to note that a few researchers were also involved with practice partners from industry and business. Accordingly, stakeholders from industry might have very different motivations than actors from non-profit institutions. However, most practice partners said that a social purpose was an important part in the project. Social purposes that were identified were:</w:t>
      </w:r>
    </w:p>
    <w:p w14:paraId="68DAE126" w14:textId="70E74B74"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Improving clinical practice</w:t>
      </w:r>
    </w:p>
    <w:p w14:paraId="1106E50B" w14:textId="290E7070"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Change among responsible institutions (e.g., public administration, welfare- and education-providing institutions)</w:t>
      </w:r>
    </w:p>
    <w:p w14:paraId="1500546F" w14:textId="7C67E95B" w:rsidR="0C0B05CC"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Awareness raising</w:t>
      </w:r>
    </w:p>
    <w:p w14:paraId="6DC2C57C" w14:textId="1103A295"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lastRenderedPageBreak/>
        <w:t>Improving care and situation in hospitals</w:t>
      </w:r>
    </w:p>
    <w:p w14:paraId="601D2F3C" w14:textId="496E6CAE" w:rsidR="29986240" w:rsidRPr="005D2954" w:rsidRDefault="29986240" w:rsidP="00372A11">
      <w:pPr>
        <w:spacing w:line="276" w:lineRule="auto"/>
        <w:jc w:val="both"/>
        <w:rPr>
          <w:rFonts w:eastAsia="Times New Roman" w:cs="Times New Roman"/>
          <w:szCs w:val="24"/>
          <w:lang w:val="en-GB"/>
        </w:rPr>
      </w:pPr>
    </w:p>
    <w:p w14:paraId="0589418B" w14:textId="6C1C70D1" w:rsidR="0C0B05CC" w:rsidRDefault="6CAB2F4F" w:rsidP="00372A11">
      <w:pPr>
        <w:pStyle w:val="Heading3"/>
        <w:spacing w:line="276" w:lineRule="auto"/>
        <w:rPr>
          <w:rFonts w:ascii="Times New Roman" w:eastAsia="Times New Roman" w:hAnsi="Times New Roman" w:cs="Times New Roman"/>
          <w:lang w:val="en-GB"/>
        </w:rPr>
      </w:pPr>
      <w:bookmarkStart w:id="45" w:name="_Toc100234048"/>
      <w:r w:rsidRPr="005D2954">
        <w:rPr>
          <w:rFonts w:ascii="Times New Roman" w:eastAsia="Times New Roman" w:hAnsi="Times New Roman" w:cs="Times New Roman"/>
          <w:lang w:val="en-GB"/>
        </w:rPr>
        <w:t>Impact and change for practice partners</w:t>
      </w:r>
      <w:bookmarkEnd w:id="45"/>
    </w:p>
    <w:p w14:paraId="1A210308" w14:textId="77777777" w:rsidR="00D07636" w:rsidRPr="00D07636" w:rsidRDefault="00D07636" w:rsidP="00372A11">
      <w:pPr>
        <w:spacing w:line="276" w:lineRule="auto"/>
        <w:rPr>
          <w:lang w:val="en-GB"/>
        </w:rPr>
      </w:pPr>
    </w:p>
    <w:p w14:paraId="42B886D7" w14:textId="4AEE2E05"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Overall, there seems to be limited change in the partners’ everyday practice. Many of the practice partners seem to have already thought about the issue of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impact of the projects. One practice partner mentioned that he talked to his manager after the collaboration to reflect on the change the project had and could have had. Accordingly, he claimed that while his team had high expectations, the project did not create change within the organization. However, there was impact and change on the level of dissemination, understanding and awareness. </w:t>
      </w:r>
    </w:p>
    <w:p w14:paraId="61970579" w14:textId="2E686264" w:rsidR="29986240" w:rsidRPr="005D2954" w:rsidRDefault="6CAB2F4F" w:rsidP="00372A11">
      <w:pPr>
        <w:pStyle w:val="ListParagraph"/>
        <w:numPr>
          <w:ilvl w:val="0"/>
          <w:numId w:val="8"/>
        </w:numPr>
        <w:spacing w:line="276" w:lineRule="auto"/>
        <w:jc w:val="both"/>
        <w:rPr>
          <w:rFonts w:eastAsia="Times New Roman" w:cs="Times New Roman"/>
          <w:szCs w:val="24"/>
          <w:lang w:val="en-GB"/>
        </w:rPr>
      </w:pPr>
      <w:r w:rsidRPr="005D2954">
        <w:rPr>
          <w:rFonts w:eastAsia="Times New Roman" w:cs="Times New Roman"/>
          <w:b/>
          <w:bCs/>
          <w:szCs w:val="24"/>
          <w:lang w:val="en-GB"/>
        </w:rPr>
        <w:t>Feedback:</w:t>
      </w:r>
      <w:r w:rsidRPr="005D2954">
        <w:rPr>
          <w:rFonts w:eastAsia="Times New Roman" w:cs="Times New Roman"/>
          <w:szCs w:val="24"/>
          <w:lang w:val="en-GB"/>
        </w:rPr>
        <w:t xml:space="preserve"> For most practice partners</w:t>
      </w:r>
      <w:r w:rsidR="006D6701" w:rsidRPr="005D2954">
        <w:rPr>
          <w:rFonts w:eastAsia="Times New Roman" w:cs="Times New Roman"/>
          <w:szCs w:val="24"/>
          <w:lang w:val="en-GB"/>
        </w:rPr>
        <w:t>,</w:t>
      </w:r>
      <w:r w:rsidRPr="005D2954">
        <w:rPr>
          <w:rFonts w:eastAsia="Times New Roman" w:cs="Times New Roman"/>
          <w:szCs w:val="24"/>
          <w:lang w:val="en-GB"/>
        </w:rPr>
        <w:t xml:space="preserve"> it is a positive experience to get feedback and insights from people like researchers, who come from a different field of work and have a different perspective on their practice work. Positive feedback supports and strengthens the practice partners confidence in their work. </w:t>
      </w:r>
    </w:p>
    <w:p w14:paraId="3D0A8E0E" w14:textId="7BA98A5A" w:rsidR="6CAB2F4F" w:rsidRPr="005D2954" w:rsidRDefault="6CAB2F4F" w:rsidP="00372A11">
      <w:pPr>
        <w:spacing w:line="276" w:lineRule="auto"/>
        <w:jc w:val="both"/>
        <w:rPr>
          <w:rFonts w:eastAsia="Times New Roman" w:cs="Times New Roman"/>
          <w:szCs w:val="24"/>
          <w:lang w:val="en-GB"/>
        </w:rPr>
      </w:pPr>
    </w:p>
    <w:p w14:paraId="4F19C73E" w14:textId="7D9F20F8" w:rsidR="6CAB2F4F" w:rsidRPr="005D2954" w:rsidRDefault="6CAB2F4F" w:rsidP="00372A11">
      <w:pPr>
        <w:pStyle w:val="ListParagraph"/>
        <w:numPr>
          <w:ilvl w:val="0"/>
          <w:numId w:val="8"/>
        </w:numPr>
        <w:spacing w:line="276" w:lineRule="auto"/>
        <w:jc w:val="both"/>
        <w:rPr>
          <w:rFonts w:eastAsia="Times New Roman" w:cs="Times New Roman"/>
          <w:szCs w:val="24"/>
          <w:lang w:val="en-GB"/>
        </w:rPr>
      </w:pPr>
      <w:r w:rsidRPr="005D2954">
        <w:rPr>
          <w:rFonts w:eastAsia="Times New Roman" w:cs="Times New Roman"/>
          <w:b/>
          <w:bCs/>
          <w:szCs w:val="24"/>
          <w:lang w:val="en-GB"/>
        </w:rPr>
        <w:t>Engagement of different target groups and stakeholders:</w:t>
      </w:r>
      <w:r w:rsidRPr="005D2954">
        <w:rPr>
          <w:rFonts w:eastAsia="Times New Roman" w:cs="Times New Roman"/>
          <w:szCs w:val="24"/>
          <w:lang w:val="en-GB"/>
        </w:rPr>
        <w:t xml:space="preserve"> Generally, several interviewees said the</w:t>
      </w:r>
      <w:r w:rsidR="006D6701" w:rsidRPr="005D2954">
        <w:rPr>
          <w:rFonts w:eastAsia="Times New Roman" w:cs="Times New Roman"/>
          <w:szCs w:val="24"/>
          <w:lang w:val="en-GB"/>
        </w:rPr>
        <w:t>y</w:t>
      </w:r>
      <w:r w:rsidRPr="005D2954">
        <w:rPr>
          <w:rFonts w:eastAsia="Times New Roman" w:cs="Times New Roman"/>
          <w:szCs w:val="24"/>
          <w:lang w:val="en-GB"/>
        </w:rPr>
        <w:t xml:space="preserve"> appreciated that the collaboration with academic partners also enabled the exchange with other actors. Two practice partners reported that they organized conferences together with their academic partner</w:t>
      </w:r>
      <w:r w:rsidR="006D6701" w:rsidRPr="005D2954">
        <w:rPr>
          <w:rFonts w:eastAsia="Times New Roman" w:cs="Times New Roman"/>
          <w:szCs w:val="24"/>
          <w:lang w:val="en-GB"/>
        </w:rPr>
        <w:t>s</w:t>
      </w:r>
      <w:r w:rsidRPr="005D2954">
        <w:rPr>
          <w:rFonts w:eastAsia="Times New Roman" w:cs="Times New Roman"/>
          <w:szCs w:val="24"/>
          <w:lang w:val="en-GB"/>
        </w:rPr>
        <w:t xml:space="preserve"> in order to facilitate exchange between practitioners and scientists. While this exchange was perceived as meaningful, both interviewees said that </w:t>
      </w:r>
      <w:r w:rsidR="006D6701" w:rsidRPr="005D2954">
        <w:rPr>
          <w:rFonts w:eastAsia="Times New Roman" w:cs="Times New Roman"/>
          <w:szCs w:val="24"/>
          <w:lang w:val="en-GB"/>
        </w:rPr>
        <w:t>it</w:t>
      </w:r>
      <w:r w:rsidRPr="005D2954">
        <w:rPr>
          <w:rFonts w:eastAsia="Times New Roman" w:cs="Times New Roman"/>
          <w:szCs w:val="24"/>
          <w:lang w:val="en-GB"/>
        </w:rPr>
        <w:t xml:space="preserve"> did not result in greater impact or change.</w:t>
      </w:r>
    </w:p>
    <w:p w14:paraId="06FB8E4F" w14:textId="1F367C47"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“Little, little. We took note of that, and of the results. We had / there was another exchange. We organized a conference between practice, administration and science, where we also discussed with people from the school practice what they think of the findings, but I would not attest to a lasting effect here.”</w:t>
      </w:r>
      <w:r w:rsidR="005D2954" w:rsidRPr="005D2954">
        <w:rPr>
          <w:rFonts w:eastAsia="Times New Roman" w:cs="Times New Roman"/>
          <w:i/>
          <w:iCs/>
          <w:sz w:val="20"/>
          <w:szCs w:val="20"/>
          <w:lang w:val="en-GB"/>
        </w:rPr>
        <w:t xml:space="preserve"> Practice Partner 1</w:t>
      </w:r>
    </w:p>
    <w:p w14:paraId="4B483712" w14:textId="22C6E151" w:rsidR="6CAB2F4F" w:rsidRPr="005D2954" w:rsidRDefault="6CAB2F4F" w:rsidP="00372A11">
      <w:pPr>
        <w:spacing w:line="276" w:lineRule="auto"/>
        <w:jc w:val="both"/>
        <w:rPr>
          <w:rFonts w:eastAsia="Times New Roman" w:cs="Times New Roman"/>
          <w:i/>
          <w:iCs/>
          <w:szCs w:val="24"/>
          <w:lang w:val="en-GB"/>
        </w:rPr>
      </w:pPr>
    </w:p>
    <w:p w14:paraId="0B5C8424" w14:textId="5CC0D42F" w:rsidR="6CAB2F4F" w:rsidRPr="005D2954" w:rsidRDefault="6CAB2F4F" w:rsidP="00372A11">
      <w:pPr>
        <w:pStyle w:val="ListParagraph"/>
        <w:numPr>
          <w:ilvl w:val="0"/>
          <w:numId w:val="8"/>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Dissemination: </w:t>
      </w:r>
      <w:r w:rsidRPr="005D2954">
        <w:rPr>
          <w:rFonts w:eastAsia="Times New Roman" w:cs="Times New Roman"/>
          <w:szCs w:val="24"/>
          <w:lang w:val="en-GB"/>
        </w:rPr>
        <w:t>Half of the practice partners said that the project had a positive effect on the dissemination of their organization’s goal. Correspondingly, one interviewee said that the cooperation with academic partners advanced the organization’s goal by raising awareness amongst policy-makers and the broader public. Similarly, another practice partner said that she experienced a slight change in the narrative surrounding her organization</w:t>
      </w:r>
      <w:r w:rsidR="006D6701" w:rsidRPr="005D2954">
        <w:rPr>
          <w:rFonts w:eastAsia="Times New Roman" w:cs="Times New Roman"/>
          <w:szCs w:val="24"/>
          <w:lang w:val="en-GB"/>
        </w:rPr>
        <w:t>,</w:t>
      </w:r>
      <w:r w:rsidRPr="005D2954">
        <w:rPr>
          <w:rFonts w:eastAsia="Times New Roman" w:cs="Times New Roman"/>
          <w:szCs w:val="24"/>
          <w:lang w:val="en-GB"/>
        </w:rPr>
        <w:t xml:space="preserve"> both in the political as well as public discourse.</w:t>
      </w:r>
    </w:p>
    <w:p w14:paraId="06DFBA5E" w14:textId="0A49EB92" w:rsidR="6CAB2F4F" w:rsidRPr="005D2954" w:rsidRDefault="6CAB2F4F" w:rsidP="00372A11">
      <w:pPr>
        <w:spacing w:line="276" w:lineRule="auto"/>
        <w:jc w:val="both"/>
        <w:rPr>
          <w:rFonts w:eastAsia="Times New Roman" w:cs="Times New Roman"/>
          <w:szCs w:val="24"/>
          <w:lang w:val="en-GB"/>
        </w:rPr>
      </w:pPr>
    </w:p>
    <w:p w14:paraId="52FF6AF5" w14:textId="53F7382A" w:rsidR="6CAB2F4F" w:rsidRPr="005D2954" w:rsidRDefault="6CAB2F4F" w:rsidP="00372A11">
      <w:pPr>
        <w:pStyle w:val="ListParagraph"/>
        <w:numPr>
          <w:ilvl w:val="0"/>
          <w:numId w:val="8"/>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Increased research activity: </w:t>
      </w:r>
      <w:r w:rsidRPr="005D2954">
        <w:rPr>
          <w:rFonts w:eastAsia="Times New Roman" w:cs="Times New Roman"/>
          <w:szCs w:val="24"/>
          <w:lang w:val="en-GB"/>
        </w:rPr>
        <w:t xml:space="preserve">Another aspect that was expressed by two practice partners is the increased knowledge </w:t>
      </w:r>
      <w:r w:rsidR="006D6701" w:rsidRPr="005D2954">
        <w:rPr>
          <w:rFonts w:eastAsia="Times New Roman" w:cs="Times New Roman"/>
          <w:szCs w:val="24"/>
          <w:lang w:val="en-GB"/>
        </w:rPr>
        <w:t>through</w:t>
      </w:r>
      <w:r w:rsidRPr="005D2954">
        <w:rPr>
          <w:rFonts w:eastAsia="Times New Roman" w:cs="Times New Roman"/>
          <w:szCs w:val="24"/>
          <w:lang w:val="en-GB"/>
        </w:rPr>
        <w:t xml:space="preserve"> expanded research activities. Accordingly, the exchange with researchers allowed the accumulation of knowledge</w:t>
      </w:r>
      <w:r w:rsidR="006D6701" w:rsidRPr="005D2954">
        <w:rPr>
          <w:rFonts w:eastAsia="Times New Roman" w:cs="Times New Roman"/>
          <w:szCs w:val="24"/>
          <w:lang w:val="en-GB"/>
        </w:rPr>
        <w:t>,</w:t>
      </w:r>
      <w:r w:rsidRPr="005D2954">
        <w:rPr>
          <w:rFonts w:eastAsia="Times New Roman" w:cs="Times New Roman"/>
          <w:szCs w:val="24"/>
          <w:lang w:val="en-GB"/>
        </w:rPr>
        <w:t xml:space="preserve"> which resulted in more interest in issues at stake for the practice partners. Further, one interview partner said that his organization and</w:t>
      </w:r>
      <w:r w:rsidR="006D6701" w:rsidRPr="005D2954">
        <w:rPr>
          <w:rFonts w:eastAsia="Times New Roman" w:cs="Times New Roman"/>
          <w:szCs w:val="24"/>
          <w:lang w:val="en-GB"/>
        </w:rPr>
        <w:t>,</w:t>
      </w:r>
      <w:r w:rsidRPr="005D2954">
        <w:rPr>
          <w:rFonts w:eastAsia="Times New Roman" w:cs="Times New Roman"/>
          <w:szCs w:val="24"/>
          <w:lang w:val="en-GB"/>
        </w:rPr>
        <w:t xml:space="preserve"> more general, his field, benefited from the project as several doctoral students wrote their dissertation</w:t>
      </w:r>
      <w:r w:rsidR="006D6701" w:rsidRPr="005D2954">
        <w:rPr>
          <w:rFonts w:eastAsia="Times New Roman" w:cs="Times New Roman"/>
          <w:szCs w:val="24"/>
          <w:lang w:val="en-GB"/>
        </w:rPr>
        <w:t>s</w:t>
      </w:r>
      <w:r w:rsidRPr="005D2954">
        <w:rPr>
          <w:rFonts w:eastAsia="Times New Roman" w:cs="Times New Roman"/>
          <w:szCs w:val="24"/>
          <w:lang w:val="en-GB"/>
        </w:rPr>
        <w:t xml:space="preserve"> on the issues the organization is dealing with.</w:t>
      </w:r>
    </w:p>
    <w:p w14:paraId="22FABDA9" w14:textId="7A984AA4" w:rsidR="0097320D" w:rsidRPr="00372A11"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“Indirect further effects are of course that we have these researchers who did their dissertation there, because that creates know-how, that's actually / that was an important goal on the part of the [</w:t>
      </w:r>
      <w:proofErr w:type="spellStart"/>
      <w:r w:rsidRPr="005D2954">
        <w:rPr>
          <w:rFonts w:eastAsia="Times New Roman" w:cs="Times New Roman"/>
          <w:i/>
          <w:iCs/>
          <w:sz w:val="20"/>
          <w:szCs w:val="20"/>
          <w:lang w:val="en-GB"/>
        </w:rPr>
        <w:t>organizsation</w:t>
      </w:r>
      <w:proofErr w:type="spellEnd"/>
      <w:r w:rsidRPr="005D2954">
        <w:rPr>
          <w:rFonts w:eastAsia="Times New Roman" w:cs="Times New Roman"/>
          <w:i/>
          <w:iCs/>
          <w:sz w:val="20"/>
          <w:szCs w:val="20"/>
          <w:lang w:val="en-GB"/>
        </w:rPr>
        <w:t>], that's why we're now launching a similar project again, because we simply need research on the subject, we need people who acquire competences, and that's also been successful in parts.”</w:t>
      </w:r>
      <w:r w:rsidR="005D2954" w:rsidRPr="005D2954">
        <w:rPr>
          <w:rFonts w:eastAsia="Times New Roman" w:cs="Times New Roman"/>
          <w:i/>
          <w:iCs/>
          <w:sz w:val="20"/>
          <w:szCs w:val="20"/>
          <w:lang w:val="en-GB"/>
        </w:rPr>
        <w:t xml:space="preserve"> Practice Partner 1</w:t>
      </w:r>
    </w:p>
    <w:p w14:paraId="34720DE0" w14:textId="77777777" w:rsidR="0097320D" w:rsidRPr="005D2954" w:rsidRDefault="0097320D" w:rsidP="00372A11">
      <w:pPr>
        <w:spacing w:line="276" w:lineRule="auto"/>
        <w:jc w:val="both"/>
        <w:rPr>
          <w:rFonts w:eastAsia="Times New Roman" w:cs="Times New Roman"/>
          <w:b/>
          <w:bCs/>
          <w:szCs w:val="24"/>
          <w:lang w:val="en-GB"/>
        </w:rPr>
      </w:pPr>
    </w:p>
    <w:p w14:paraId="750D3A1F" w14:textId="61FEB700" w:rsidR="4801EE76" w:rsidRPr="005D2954" w:rsidRDefault="6CAB2F4F" w:rsidP="00372A11">
      <w:pPr>
        <w:pStyle w:val="Heading3"/>
        <w:spacing w:line="276" w:lineRule="auto"/>
        <w:rPr>
          <w:rFonts w:ascii="Times New Roman" w:eastAsia="Times New Roman" w:hAnsi="Times New Roman" w:cs="Times New Roman"/>
          <w:lang w:val="en-GB"/>
        </w:rPr>
      </w:pPr>
      <w:bookmarkStart w:id="46" w:name="_Toc100234049"/>
      <w:r w:rsidRPr="005D2954">
        <w:rPr>
          <w:rFonts w:ascii="Times New Roman" w:eastAsia="Times New Roman" w:hAnsi="Times New Roman" w:cs="Times New Roman"/>
          <w:lang w:val="en-GB"/>
        </w:rPr>
        <w:t>How can change and impact be facilitated?</w:t>
      </w:r>
      <w:bookmarkEnd w:id="46"/>
      <w:r w:rsidRPr="005D2954">
        <w:rPr>
          <w:rFonts w:ascii="Times New Roman" w:eastAsia="Times New Roman" w:hAnsi="Times New Roman" w:cs="Times New Roman"/>
          <w:lang w:val="en-GB"/>
        </w:rPr>
        <w:t xml:space="preserve"> </w:t>
      </w:r>
    </w:p>
    <w:p w14:paraId="759FB627" w14:textId="141F9DAD" w:rsidR="4801EE76" w:rsidRPr="005D2954" w:rsidRDefault="4801EE76" w:rsidP="00372A11">
      <w:pPr>
        <w:spacing w:line="276" w:lineRule="auto"/>
        <w:jc w:val="both"/>
        <w:rPr>
          <w:rFonts w:eastAsia="Times New Roman" w:cs="Times New Roman"/>
          <w:szCs w:val="24"/>
          <w:lang w:val="en-GB"/>
        </w:rPr>
      </w:pPr>
    </w:p>
    <w:p w14:paraId="4B992BA9" w14:textId="696A24DC" w:rsidR="6CAB2F4F" w:rsidRPr="005D2954" w:rsidRDefault="6CAB2F4F" w:rsidP="00372A11">
      <w:pPr>
        <w:spacing w:line="276" w:lineRule="auto"/>
        <w:jc w:val="both"/>
        <w:rPr>
          <w:rFonts w:eastAsia="Calibri" w:cs="Times New Roman"/>
          <w:szCs w:val="24"/>
        </w:rPr>
      </w:pPr>
      <w:r w:rsidRPr="005D2954">
        <w:rPr>
          <w:rFonts w:cs="Times New Roman"/>
          <w:noProof/>
        </w:rPr>
        <w:drawing>
          <wp:inline distT="0" distB="0" distL="0" distR="0" wp14:anchorId="76882C58" wp14:editId="6C34DE1B">
            <wp:extent cx="4572000" cy="3048000"/>
            <wp:effectExtent l="0" t="0" r="0" b="0"/>
            <wp:docPr id="514447120" name="Grafik 51444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109EC6E0" w14:textId="08AD2DFF" w:rsidR="6CAB2F4F" w:rsidRPr="005D2954" w:rsidRDefault="6CAB2F4F" w:rsidP="00372A11">
      <w:pPr>
        <w:spacing w:after="0" w:line="276" w:lineRule="auto"/>
        <w:jc w:val="both"/>
        <w:rPr>
          <w:rFonts w:eastAsia="Calibri" w:cs="Times New Roman"/>
          <w:szCs w:val="24"/>
          <w:lang w:val="en-GB"/>
        </w:rPr>
      </w:pPr>
      <w:r w:rsidRPr="005D2954">
        <w:rPr>
          <w:rFonts w:eastAsia="Times New Roman" w:cs="Times New Roman"/>
          <w:szCs w:val="24"/>
          <w:lang w:val="en-GB"/>
        </w:rPr>
        <w:t>As change relevant for practice partners was limited, interviewees identified seven ways to enhance the impact of project collaborations.</w:t>
      </w:r>
    </w:p>
    <w:p w14:paraId="1FBF8429" w14:textId="4314E311" w:rsidR="6CAB2F4F" w:rsidRPr="005D2954" w:rsidRDefault="6CAB2F4F" w:rsidP="00372A11">
      <w:pPr>
        <w:spacing w:after="0" w:line="276" w:lineRule="auto"/>
        <w:jc w:val="both"/>
        <w:rPr>
          <w:rFonts w:eastAsia="Calibri" w:cs="Times New Roman"/>
          <w:szCs w:val="24"/>
          <w:lang w:val="en-GB"/>
        </w:rPr>
      </w:pPr>
    </w:p>
    <w:p w14:paraId="7A0B4A7C" w14:textId="6228CE45" w:rsidR="4801EE76" w:rsidRPr="005D2954" w:rsidRDefault="6CAB2F4F" w:rsidP="00372A11">
      <w:pPr>
        <w:pStyle w:val="ListParagraph"/>
        <w:numPr>
          <w:ilvl w:val="0"/>
          <w:numId w:val="7"/>
        </w:numPr>
        <w:spacing w:after="0" w:line="276" w:lineRule="auto"/>
        <w:jc w:val="both"/>
        <w:rPr>
          <w:rFonts w:eastAsia="Times New Roman" w:cs="Times New Roman"/>
          <w:b/>
          <w:bCs/>
          <w:szCs w:val="24"/>
          <w:lang w:val="en-GB"/>
        </w:rPr>
      </w:pPr>
      <w:r w:rsidRPr="005D2954">
        <w:rPr>
          <w:rFonts w:eastAsia="Times New Roman" w:cs="Times New Roman"/>
          <w:b/>
          <w:bCs/>
          <w:szCs w:val="24"/>
          <w:lang w:val="en-GB"/>
        </w:rPr>
        <w:t xml:space="preserve">Transfer from academic to practical knowledge: </w:t>
      </w:r>
      <w:r w:rsidRPr="005D2954">
        <w:rPr>
          <w:rFonts w:eastAsia="Times New Roman" w:cs="Times New Roman"/>
          <w:szCs w:val="24"/>
          <w:lang w:val="en-GB"/>
        </w:rPr>
        <w:t xml:space="preserve">First, seven practice partners mentioned the limited use of academic knowledge for the “practical world”. One interviewee, for example, stressed that the “distance between practice and research is huge”. Respectively, many projects were not designed to also fit how knowledge outside academia is accumulated and hence, findings could not effectively be translated from academia to practice. </w:t>
      </w:r>
    </w:p>
    <w:p w14:paraId="786A13FD" w14:textId="60C4D447" w:rsidR="4801EE76" w:rsidRPr="005D2954" w:rsidRDefault="4801EE76" w:rsidP="00372A11">
      <w:pPr>
        <w:spacing w:after="0" w:line="276" w:lineRule="auto"/>
        <w:jc w:val="both"/>
        <w:rPr>
          <w:rFonts w:eastAsia="Calibri" w:cs="Times New Roman"/>
          <w:b/>
          <w:bCs/>
          <w:szCs w:val="24"/>
          <w:lang w:val="en-GB"/>
        </w:rPr>
      </w:pPr>
    </w:p>
    <w:p w14:paraId="425436B7" w14:textId="4E426942"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“And of course, we asked the question a few times, how do you transfer this knowledge into practice […] because the project is very descriptive, and rightly so, but the question is, how do you then get a kind of practical transfer from these very descriptive results without too much structuring"</w:t>
      </w:r>
      <w:r w:rsidR="005D2954" w:rsidRPr="005D2954">
        <w:rPr>
          <w:rFonts w:eastAsia="Times New Roman" w:cs="Times New Roman"/>
          <w:i/>
          <w:iCs/>
          <w:sz w:val="20"/>
          <w:szCs w:val="20"/>
          <w:lang w:val="en-GB"/>
        </w:rPr>
        <w:t xml:space="preserve"> Practice Partner 2</w:t>
      </w:r>
    </w:p>
    <w:p w14:paraId="4E0DB9A7" w14:textId="582D7F1D" w:rsidR="4801EE76" w:rsidRPr="005D2954" w:rsidRDefault="6CAB2F4F" w:rsidP="00372A11">
      <w:pPr>
        <w:spacing w:line="276" w:lineRule="auto"/>
        <w:ind w:left="708"/>
        <w:jc w:val="both"/>
        <w:rPr>
          <w:rFonts w:eastAsia="Calibri" w:cs="Times New Roman"/>
          <w:szCs w:val="24"/>
          <w:lang w:val="en-GB"/>
        </w:rPr>
      </w:pPr>
      <w:r w:rsidRPr="005D2954">
        <w:rPr>
          <w:rFonts w:eastAsia="Calibri" w:cs="Times New Roman"/>
          <w:szCs w:val="24"/>
          <w:lang w:val="en-GB"/>
        </w:rPr>
        <w:t xml:space="preserve">Hence, in order to facilitate this transfer, projects need either an explicit design to enhance collective knowledge creation at </w:t>
      </w:r>
      <w:r w:rsidR="006D6701" w:rsidRPr="005D2954">
        <w:rPr>
          <w:rFonts w:eastAsia="Calibri" w:cs="Times New Roman"/>
          <w:szCs w:val="24"/>
          <w:lang w:val="en-GB"/>
        </w:rPr>
        <w:t xml:space="preserve">the </w:t>
      </w:r>
      <w:r w:rsidRPr="005D2954">
        <w:rPr>
          <w:rFonts w:eastAsia="Calibri" w:cs="Times New Roman"/>
          <w:szCs w:val="24"/>
          <w:lang w:val="en-GB"/>
        </w:rPr>
        <w:t xml:space="preserve">early stages of the project or clear dissemination and strategies which aim to facilitate this transfer. Another way to ensure the transfer of knowledge is </w:t>
      </w:r>
      <w:r w:rsidR="006D6701" w:rsidRPr="005D2954">
        <w:rPr>
          <w:rFonts w:eastAsia="Calibri" w:cs="Times New Roman"/>
          <w:szCs w:val="24"/>
          <w:lang w:val="en-GB"/>
        </w:rPr>
        <w:t xml:space="preserve">to </w:t>
      </w:r>
      <w:r w:rsidRPr="005D2954">
        <w:rPr>
          <w:rFonts w:eastAsia="Calibri" w:cs="Times New Roman"/>
          <w:szCs w:val="24"/>
          <w:lang w:val="en-GB"/>
        </w:rPr>
        <w:t>refer to support from intermediaries or knowledge brokers.</w:t>
      </w:r>
    </w:p>
    <w:p w14:paraId="1A971B0D" w14:textId="647254EC"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lastRenderedPageBreak/>
        <w:t xml:space="preserve">Long-lasting collaborations: </w:t>
      </w:r>
      <w:r w:rsidRPr="005D2954">
        <w:rPr>
          <w:rFonts w:eastAsia="Times New Roman" w:cs="Times New Roman"/>
          <w:szCs w:val="24"/>
          <w:lang w:val="en-GB"/>
        </w:rPr>
        <w:t>Three practice partners reported that there was no contact with academic partners beyond the project end. However, all of them noted that further exchange could have promoted impact as long-term change cannot be achieved within a few months or one year. Thus, long-lasting collaborations and continuing exchange between academic and practice partners can enhance the impact. Additionally, such future collaborations could be facilitated by specific programmes or funding schemes. However, they should also be designed flexibly</w:t>
      </w:r>
      <w:r w:rsidR="006D6701" w:rsidRPr="005D2954">
        <w:rPr>
          <w:rFonts w:eastAsia="Times New Roman" w:cs="Times New Roman"/>
          <w:szCs w:val="24"/>
          <w:lang w:val="en-GB"/>
        </w:rPr>
        <w:t>,</w:t>
      </w:r>
      <w:r w:rsidRPr="005D2954">
        <w:rPr>
          <w:rFonts w:eastAsia="Times New Roman" w:cs="Times New Roman"/>
          <w:szCs w:val="24"/>
          <w:lang w:val="en-GB"/>
        </w:rPr>
        <w:t xml:space="preserve"> allowing both parties to bring in their knowledge and resources. </w:t>
      </w:r>
    </w:p>
    <w:p w14:paraId="02ABBA9A" w14:textId="76B49830" w:rsidR="4801EE76" w:rsidRPr="005D2954" w:rsidRDefault="4801EE76" w:rsidP="00372A11">
      <w:pPr>
        <w:spacing w:line="276" w:lineRule="auto"/>
        <w:jc w:val="both"/>
        <w:rPr>
          <w:rFonts w:eastAsia="Times New Roman" w:cs="Times New Roman"/>
          <w:szCs w:val="24"/>
          <w:lang w:val="en-GB"/>
        </w:rPr>
      </w:pPr>
    </w:p>
    <w:p w14:paraId="3EEA1F87" w14:textId="06C1ED72"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t>More dissemination and networks with other stakeholders:</w:t>
      </w:r>
      <w:r w:rsidRPr="005D2954">
        <w:rPr>
          <w:rFonts w:eastAsia="Times New Roman" w:cs="Times New Roman"/>
          <w:szCs w:val="24"/>
          <w:lang w:val="en-GB"/>
        </w:rPr>
        <w:t xml:space="preserve"> A few practice partners reported that they would have wished for more dissemination of the project results and raising awareness of the role of practice partners. It was also highlighted that although there were some dissemination activities, they did not go far enough and failed to implement change. Moreover, missing networking was identified as a barrier </w:t>
      </w:r>
      <w:r w:rsidR="006D6701" w:rsidRPr="005D2954">
        <w:rPr>
          <w:rFonts w:eastAsia="Times New Roman" w:cs="Times New Roman"/>
          <w:szCs w:val="24"/>
          <w:lang w:val="en-GB"/>
        </w:rPr>
        <w:t>to</w:t>
      </w:r>
      <w:r w:rsidRPr="005D2954">
        <w:rPr>
          <w:rFonts w:eastAsia="Times New Roman" w:cs="Times New Roman"/>
          <w:szCs w:val="24"/>
          <w:lang w:val="en-GB"/>
        </w:rPr>
        <w:t xml:space="preserve"> change. One interviewee, for instance, said that he would appreciate a platform </w:t>
      </w:r>
      <w:r w:rsidR="006D6701" w:rsidRPr="005D2954">
        <w:rPr>
          <w:rFonts w:eastAsia="Times New Roman" w:cs="Times New Roman"/>
          <w:szCs w:val="24"/>
          <w:lang w:val="en-GB"/>
        </w:rPr>
        <w:t>that</w:t>
      </w:r>
      <w:r w:rsidRPr="005D2954">
        <w:rPr>
          <w:rFonts w:eastAsia="Times New Roman" w:cs="Times New Roman"/>
          <w:szCs w:val="24"/>
          <w:lang w:val="en-GB"/>
        </w:rPr>
        <w:t xml:space="preserve"> makes research available and connects researchers and practice partners.</w:t>
      </w:r>
    </w:p>
    <w:p w14:paraId="40C044D6" w14:textId="2002F22F" w:rsidR="4801EE76" w:rsidRPr="005D2954" w:rsidRDefault="6CAB2F4F" w:rsidP="00372A11">
      <w:pPr>
        <w:spacing w:after="0" w:line="276" w:lineRule="auto"/>
        <w:jc w:val="both"/>
        <w:rPr>
          <w:rFonts w:eastAsia="Calibri" w:cs="Times New Roman"/>
          <w:i/>
          <w:iCs/>
          <w:sz w:val="20"/>
          <w:szCs w:val="20"/>
          <w:lang w:val="en-GB"/>
        </w:rPr>
      </w:pPr>
      <w:r w:rsidRPr="005D2954">
        <w:rPr>
          <w:rFonts w:eastAsia="Calibri" w:cs="Times New Roman"/>
          <w:i/>
          <w:iCs/>
          <w:sz w:val="20"/>
          <w:szCs w:val="20"/>
          <w:lang w:val="en-GB"/>
        </w:rPr>
        <w:t>“Such vessels are extremely helpful in terms of networking, well, you know it keeps coming, and that's easy / that's why we are also a bit independent of the research interest or the research question interested in staying in touch, because we do exactly that, that it also comes together to form one, a bit of an overall picture and that we also we know where we might be able to fall back on research results when the opportunity arises.”</w:t>
      </w:r>
      <w:r w:rsidR="005D2954" w:rsidRPr="005D2954">
        <w:rPr>
          <w:rFonts w:eastAsia="Calibri" w:cs="Times New Roman"/>
          <w:i/>
          <w:iCs/>
          <w:sz w:val="20"/>
          <w:szCs w:val="20"/>
          <w:lang w:val="en-GB"/>
        </w:rPr>
        <w:t xml:space="preserve"> Practice Partner 3</w:t>
      </w:r>
    </w:p>
    <w:p w14:paraId="26D32AA1" w14:textId="5532B34F" w:rsidR="4801EE76" w:rsidRPr="005D2954" w:rsidRDefault="4801EE76" w:rsidP="00372A11">
      <w:pPr>
        <w:spacing w:line="276" w:lineRule="auto"/>
        <w:jc w:val="both"/>
        <w:rPr>
          <w:rFonts w:eastAsia="Calibri" w:cs="Times New Roman"/>
          <w:szCs w:val="24"/>
          <w:lang w:val="en-GB"/>
        </w:rPr>
      </w:pPr>
    </w:p>
    <w:p w14:paraId="18C94FC7" w14:textId="58BEDDB1"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Increase relevance for practice: </w:t>
      </w:r>
      <w:r w:rsidRPr="005D2954">
        <w:rPr>
          <w:rFonts w:eastAsia="Times New Roman" w:cs="Times New Roman"/>
          <w:szCs w:val="24"/>
          <w:lang w:val="en-GB"/>
        </w:rPr>
        <w:t xml:space="preserve">A few practice partners also mentioned that academic research is often focused on theory development rather than addressing issues that concern practice partners. Accordingly, they cannot find relevance to their works in most academic research. In order to increase the relevance of academic knowledge for practice, practice partners could be included in the project early on in order to share their perspectives. </w:t>
      </w:r>
    </w:p>
    <w:p w14:paraId="53AB8170" w14:textId="7AD0B99A" w:rsidR="4801EE76" w:rsidRPr="005D2954" w:rsidRDefault="4801EE76" w:rsidP="00372A11">
      <w:pPr>
        <w:spacing w:line="276" w:lineRule="auto"/>
        <w:jc w:val="both"/>
        <w:rPr>
          <w:rFonts w:eastAsia="Calibri" w:cs="Times New Roman"/>
          <w:b/>
          <w:bCs/>
          <w:szCs w:val="24"/>
          <w:lang w:val="en-GB"/>
        </w:rPr>
      </w:pPr>
    </w:p>
    <w:p w14:paraId="28360736" w14:textId="7F5A8AFD" w:rsidR="4801EE76" w:rsidRPr="005D2954" w:rsidRDefault="6CAB2F4F" w:rsidP="00372A11">
      <w:pPr>
        <w:pStyle w:val="ListParagraph"/>
        <w:numPr>
          <w:ilvl w:val="0"/>
          <w:numId w:val="7"/>
        </w:numPr>
        <w:spacing w:line="276" w:lineRule="auto"/>
        <w:jc w:val="both"/>
        <w:rPr>
          <w:rFonts w:eastAsia="Times New Roman" w:cs="Times New Roman"/>
          <w:i/>
          <w:iCs/>
          <w:szCs w:val="24"/>
          <w:lang w:val="en-GB"/>
        </w:rPr>
      </w:pPr>
      <w:r w:rsidRPr="005D2954">
        <w:rPr>
          <w:rFonts w:eastAsia="Times New Roman" w:cs="Times New Roman"/>
          <w:b/>
          <w:bCs/>
          <w:szCs w:val="24"/>
          <w:lang w:val="en-GB"/>
        </w:rPr>
        <w:t xml:space="preserve">Develop mutual goals and questions: </w:t>
      </w:r>
      <w:r w:rsidRPr="005D2954">
        <w:rPr>
          <w:rFonts w:eastAsia="Times New Roman" w:cs="Times New Roman"/>
          <w:szCs w:val="24"/>
          <w:lang w:val="en-GB"/>
        </w:rPr>
        <w:t>Similarly, it was stressed that there were no common goals within the collaboration framework which lowered the motivation of practice partners as well as their scope for action. One interviewee said that he had the feeling that the transdisciplinary approach rather benefited the researchers (e.g. because it was necessary to generate funding) but did not sufficiently include the interests of the practice partners. Hence, partnerships between academic and practice partners need to address the needs and goals of all partners.</w:t>
      </w:r>
    </w:p>
    <w:p w14:paraId="37BD6C0F" w14:textId="6F7FEB25"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sometimes have interests, but the exact research question or the central interest of the research sometimes doesn't fit, and if it could only be slightly adapted it would sometimes be more useful for us, like that. That's the way it is, that's a theoretical assumption, but we sometimes see in projects where it's possible to get involved a bit earlier, that you can also give them add-ons that can then be used and are more useful to us.”</w:t>
      </w:r>
      <w:r w:rsidR="005D2954" w:rsidRPr="005D2954">
        <w:rPr>
          <w:rFonts w:eastAsia="Times New Roman" w:cs="Times New Roman"/>
          <w:i/>
          <w:iCs/>
          <w:sz w:val="20"/>
          <w:szCs w:val="20"/>
          <w:lang w:val="en-GB"/>
        </w:rPr>
        <w:t xml:space="preserve"> Practice Partner 4</w:t>
      </w:r>
    </w:p>
    <w:p w14:paraId="7F522868" w14:textId="6D26A53D" w:rsidR="4801EE76" w:rsidRPr="005D2954" w:rsidRDefault="4801EE76" w:rsidP="00372A11">
      <w:pPr>
        <w:spacing w:line="276" w:lineRule="auto"/>
        <w:jc w:val="both"/>
        <w:rPr>
          <w:rFonts w:eastAsia="Calibri" w:cs="Times New Roman"/>
          <w:szCs w:val="24"/>
          <w:lang w:val="en-GB"/>
        </w:rPr>
      </w:pPr>
    </w:p>
    <w:p w14:paraId="0DE7EEE0" w14:textId="0A001E2F" w:rsidR="4801EE76" w:rsidRPr="005D2954" w:rsidRDefault="6CAB2F4F" w:rsidP="00372A11">
      <w:pPr>
        <w:pStyle w:val="ListParagraph"/>
        <w:numPr>
          <w:ilvl w:val="0"/>
          <w:numId w:val="7"/>
        </w:numPr>
        <w:spacing w:line="276" w:lineRule="auto"/>
        <w:jc w:val="both"/>
        <w:rPr>
          <w:rFonts w:eastAsia="Times New Roman" w:cs="Times New Roman"/>
          <w:i/>
          <w:iCs/>
          <w:szCs w:val="24"/>
          <w:lang w:val="en-GB"/>
        </w:rPr>
      </w:pPr>
      <w:r w:rsidRPr="005D2954">
        <w:rPr>
          <w:rFonts w:eastAsia="Times New Roman" w:cs="Times New Roman"/>
          <w:b/>
          <w:bCs/>
          <w:szCs w:val="24"/>
          <w:lang w:val="en-GB"/>
        </w:rPr>
        <w:lastRenderedPageBreak/>
        <w:t xml:space="preserve">Intentional transdisciplinary design: </w:t>
      </w:r>
      <w:r w:rsidRPr="005D2954">
        <w:rPr>
          <w:rFonts w:eastAsia="Times New Roman" w:cs="Times New Roman"/>
          <w:szCs w:val="24"/>
          <w:lang w:val="en-GB"/>
        </w:rPr>
        <w:t>In addition, the involvement of practice partners could be increased within the projects. Correspondingly, an explicit framework that allows for mutual decision-making and mutual research activities could enhance the impact of collaborations. Contrarily, fixed and stringent ideas and presumptions should be avoided. Moreover, one interviewee partner said that research activities should be better tailored to the organizational context rather than designed beforehand.</w:t>
      </w:r>
    </w:p>
    <w:p w14:paraId="0BA1AABD" w14:textId="42C6D588" w:rsidR="4801EE76" w:rsidRPr="005D2954" w:rsidRDefault="4801EE76" w:rsidP="00372A11">
      <w:pPr>
        <w:spacing w:line="276" w:lineRule="auto"/>
        <w:jc w:val="both"/>
        <w:rPr>
          <w:rFonts w:eastAsia="Calibri" w:cs="Times New Roman"/>
          <w:szCs w:val="24"/>
          <w:lang w:val="en-GB"/>
        </w:rPr>
      </w:pPr>
    </w:p>
    <w:p w14:paraId="439CDB14" w14:textId="2D4BC0BE"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Calibri" w:cs="Times New Roman"/>
          <w:b/>
          <w:bCs/>
          <w:szCs w:val="24"/>
          <w:lang w:val="en-GB"/>
        </w:rPr>
        <w:t xml:space="preserve">Foster bottom-up processes: </w:t>
      </w:r>
      <w:r w:rsidRPr="005D2954">
        <w:rPr>
          <w:rFonts w:eastAsia="Calibri" w:cs="Times New Roman"/>
          <w:szCs w:val="24"/>
          <w:lang w:val="en-GB"/>
        </w:rPr>
        <w:t>Two practice partners mentioned that the impact of the project was limited because the systems they operate in do not allow bottom-up processes. Accordingly, decisions are made on the top end of the “hierarchy”</w:t>
      </w:r>
      <w:r w:rsidR="006D6701" w:rsidRPr="005D2954">
        <w:rPr>
          <w:rFonts w:eastAsia="Calibri" w:cs="Times New Roman"/>
          <w:szCs w:val="24"/>
          <w:lang w:val="en-GB"/>
        </w:rPr>
        <w:t>,</w:t>
      </w:r>
      <w:r w:rsidRPr="005D2954">
        <w:rPr>
          <w:rFonts w:eastAsia="Calibri" w:cs="Times New Roman"/>
          <w:szCs w:val="24"/>
          <w:lang w:val="en-GB"/>
        </w:rPr>
        <w:t xml:space="preserve"> which neglects the knowledge and experiences that are generated by people operating on the lower end of this hierarchy. Hence, researcher-practice partner relationships could benefit from institutionalised structures that also foster the implementation of project and innovation activities.</w:t>
      </w:r>
    </w:p>
    <w:p w14:paraId="29DE3902" w14:textId="602B6F17"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“Yes, it's difficult to say from the bottom up, because change is very difficult there. Of course, it would have to be rinsed from the bottom up, so there would really have to be problems in practice, which would have to be passed on upwards, which would ultimately have to be changed politically.”</w:t>
      </w:r>
      <w:r w:rsidR="005D2954" w:rsidRPr="005D2954">
        <w:rPr>
          <w:rFonts w:eastAsia="Times New Roman" w:cs="Times New Roman"/>
          <w:i/>
          <w:iCs/>
          <w:sz w:val="20"/>
          <w:szCs w:val="20"/>
          <w:lang w:val="en-GB"/>
        </w:rPr>
        <w:t xml:space="preserve"> Practice Partner 4</w:t>
      </w:r>
    </w:p>
    <w:p w14:paraId="71ACDC81" w14:textId="2A8CF5F4" w:rsidR="4801EE76" w:rsidRPr="005D2954" w:rsidRDefault="4801EE76" w:rsidP="00372A11">
      <w:pPr>
        <w:pStyle w:val="Heading2"/>
        <w:spacing w:line="276" w:lineRule="auto"/>
        <w:jc w:val="both"/>
        <w:rPr>
          <w:rFonts w:ascii="Times New Roman" w:hAnsi="Times New Roman" w:cs="Times New Roman"/>
          <w:b/>
          <w:bCs/>
          <w:lang w:val="en-GB"/>
        </w:rPr>
      </w:pPr>
    </w:p>
    <w:p w14:paraId="46642EF0" w14:textId="537718F7" w:rsidR="4801EE76" w:rsidRPr="005D2954" w:rsidRDefault="6CAB2F4F" w:rsidP="00372A11">
      <w:pPr>
        <w:pStyle w:val="Heading3"/>
        <w:spacing w:line="276" w:lineRule="auto"/>
        <w:rPr>
          <w:rFonts w:ascii="Times New Roman" w:eastAsia="Times New Roman" w:hAnsi="Times New Roman" w:cs="Times New Roman"/>
          <w:lang w:val="en-GB"/>
        </w:rPr>
      </w:pPr>
      <w:bookmarkStart w:id="47" w:name="_Toc100234050"/>
      <w:r w:rsidRPr="005D2954">
        <w:rPr>
          <w:rFonts w:ascii="Times New Roman" w:eastAsia="Times New Roman" w:hAnsi="Times New Roman" w:cs="Times New Roman"/>
          <w:lang w:val="en-GB"/>
        </w:rPr>
        <w:t>Interactions with academic partners and challenges in these interactions</w:t>
      </w:r>
      <w:bookmarkEnd w:id="47"/>
    </w:p>
    <w:p w14:paraId="04D422C9" w14:textId="300DA087" w:rsidR="4801EE76" w:rsidRPr="005D2954" w:rsidRDefault="4801EE76" w:rsidP="00372A11">
      <w:pPr>
        <w:spacing w:line="276" w:lineRule="auto"/>
        <w:jc w:val="both"/>
        <w:rPr>
          <w:rFonts w:eastAsia="Times New Roman" w:cs="Times New Roman"/>
          <w:szCs w:val="24"/>
          <w:lang w:val="en-GB"/>
        </w:rPr>
      </w:pPr>
    </w:p>
    <w:p w14:paraId="5FFA1203" w14:textId="589C39B2" w:rsidR="6CAB2F4F" w:rsidRPr="005D2954" w:rsidRDefault="6CAB2F4F" w:rsidP="00372A11">
      <w:pPr>
        <w:pStyle w:val="ListParagraph"/>
        <w:numPr>
          <w:ilvl w:val="0"/>
          <w:numId w:val="6"/>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Proposal phase: </w:t>
      </w:r>
      <w:r w:rsidRPr="005D2954">
        <w:rPr>
          <w:rFonts w:eastAsia="Times New Roman" w:cs="Times New Roman"/>
          <w:szCs w:val="24"/>
          <w:lang w:val="en-GB"/>
        </w:rPr>
        <w:t>Three interviewees reported that they interacted with academic partners during the proposal phase. However, these interactions played out very differently in all three cases. In one case, the exchange during the proposal phase was limited to some informal exchanges and some preliminary networking in order to ensure collaborations during later stages of the project. One interviewee reported that he experienced his role rather as a consulting role. Accordingly, he met twice with the research team to give some insights into his role and provide some ideas for the proposal. However, he said that the communication was rather restricted and did not h</w:t>
      </w:r>
      <w:r w:rsidR="006D6701" w:rsidRPr="005D2954">
        <w:rPr>
          <w:rFonts w:eastAsia="Times New Roman" w:cs="Times New Roman"/>
          <w:szCs w:val="24"/>
          <w:lang w:val="en-GB"/>
        </w:rPr>
        <w:t>a</w:t>
      </w:r>
      <w:r w:rsidRPr="005D2954">
        <w:rPr>
          <w:rFonts w:eastAsia="Times New Roman" w:cs="Times New Roman"/>
          <w:szCs w:val="24"/>
          <w:lang w:val="en-GB"/>
        </w:rPr>
        <w:t>ve vast effects on the proposal development itself. The last practice partner who was involved in the proposal phase was able to contribute significantly to the writing of the proposal. Correspondingly, the practice partner said that he met several times with the research team where they “put backgrounds together and developed the project together”.</w:t>
      </w:r>
    </w:p>
    <w:p w14:paraId="5A670334" w14:textId="1E5D568D" w:rsidR="6CAB2F4F" w:rsidRPr="005D2954" w:rsidRDefault="6CAB2F4F" w:rsidP="00372A11">
      <w:pPr>
        <w:spacing w:line="276" w:lineRule="auto"/>
        <w:jc w:val="both"/>
        <w:rPr>
          <w:rFonts w:cs="Times New Roman"/>
          <w:lang w:val="en-US"/>
        </w:rPr>
      </w:pPr>
    </w:p>
    <w:p w14:paraId="1479E12C" w14:textId="0CEA4F04" w:rsidR="6CAB2F4F" w:rsidRPr="005D2954" w:rsidRDefault="6CAB2F4F" w:rsidP="00372A11">
      <w:pPr>
        <w:spacing w:line="276" w:lineRule="auto"/>
        <w:ind w:left="708"/>
        <w:jc w:val="both"/>
        <w:rPr>
          <w:rFonts w:eastAsia="Calibri" w:cs="Times New Roman"/>
          <w:szCs w:val="24"/>
          <w:lang w:val="en-GB"/>
        </w:rPr>
      </w:pPr>
      <w:r w:rsidRPr="005D2954">
        <w:rPr>
          <w:rFonts w:eastAsia="Calibri" w:cs="Times New Roman"/>
          <w:szCs w:val="24"/>
          <w:lang w:val="en-GB"/>
        </w:rPr>
        <w:t>In general, in-depth exchanges with practice partners were missing during the proposal phase</w:t>
      </w:r>
      <w:r w:rsidR="006D6701" w:rsidRPr="005D2954">
        <w:rPr>
          <w:rFonts w:eastAsia="Calibri" w:cs="Times New Roman"/>
          <w:szCs w:val="24"/>
          <w:lang w:val="en-GB"/>
        </w:rPr>
        <w:t>,</w:t>
      </w:r>
      <w:r w:rsidRPr="005D2954">
        <w:rPr>
          <w:rFonts w:eastAsia="Calibri" w:cs="Times New Roman"/>
          <w:szCs w:val="24"/>
          <w:lang w:val="en-GB"/>
        </w:rPr>
        <w:t xml:space="preserve"> which in some cases also limited the impact of further interactions. In order to increase the impact of such cooperative interactions, exchanges should ideally start at an early project phase as it allows for mutual trust</w:t>
      </w:r>
      <w:r w:rsidR="006D6701" w:rsidRPr="005D2954">
        <w:rPr>
          <w:rFonts w:eastAsia="Calibri" w:cs="Times New Roman"/>
          <w:szCs w:val="24"/>
          <w:lang w:val="en-GB"/>
        </w:rPr>
        <w:t>-</w:t>
      </w:r>
      <w:r w:rsidRPr="005D2954">
        <w:rPr>
          <w:rFonts w:eastAsia="Calibri" w:cs="Times New Roman"/>
          <w:szCs w:val="24"/>
          <w:lang w:val="en-GB"/>
        </w:rPr>
        <w:t>building and knowledge transfer. Questions that could be answered during this phase could be:</w:t>
      </w:r>
    </w:p>
    <w:p w14:paraId="65E76DCE" w14:textId="6D522051" w:rsidR="6CAB2F4F" w:rsidRPr="005D2954" w:rsidRDefault="6CAB2F4F" w:rsidP="00372A11">
      <w:pPr>
        <w:pStyle w:val="ListParagraph"/>
        <w:numPr>
          <w:ilvl w:val="0"/>
          <w:numId w:val="5"/>
        </w:numPr>
        <w:spacing w:line="276" w:lineRule="auto"/>
        <w:jc w:val="both"/>
        <w:rPr>
          <w:rFonts w:eastAsia="Times New Roman" w:cs="Times New Roman"/>
          <w:szCs w:val="24"/>
          <w:lang w:val="en-GB"/>
        </w:rPr>
      </w:pPr>
      <w:r w:rsidRPr="005D2954">
        <w:rPr>
          <w:rFonts w:eastAsia="Calibri" w:cs="Times New Roman"/>
          <w:szCs w:val="24"/>
          <w:lang w:val="en-GB"/>
        </w:rPr>
        <w:t>Why and how is this issue relevant in practice?</w:t>
      </w:r>
    </w:p>
    <w:p w14:paraId="4B7BE638" w14:textId="13E5FD29" w:rsidR="6CAB2F4F" w:rsidRPr="005D2954" w:rsidRDefault="6CAB2F4F" w:rsidP="00372A11">
      <w:pPr>
        <w:pStyle w:val="ListParagraph"/>
        <w:numPr>
          <w:ilvl w:val="0"/>
          <w:numId w:val="5"/>
        </w:numPr>
        <w:spacing w:line="276" w:lineRule="auto"/>
        <w:jc w:val="both"/>
        <w:rPr>
          <w:rFonts w:cs="Times New Roman"/>
          <w:szCs w:val="24"/>
          <w:lang w:val="en-GB"/>
        </w:rPr>
      </w:pPr>
      <w:r w:rsidRPr="005D2954">
        <w:rPr>
          <w:rFonts w:eastAsia="Calibri" w:cs="Times New Roman"/>
          <w:szCs w:val="24"/>
          <w:lang w:val="en-GB"/>
        </w:rPr>
        <w:lastRenderedPageBreak/>
        <w:t xml:space="preserve">How can practice partners be involved in </w:t>
      </w:r>
      <w:r w:rsidR="006D6701" w:rsidRPr="005D2954">
        <w:rPr>
          <w:rFonts w:eastAsia="Calibri" w:cs="Times New Roman"/>
          <w:szCs w:val="24"/>
          <w:lang w:val="en-GB"/>
        </w:rPr>
        <w:t xml:space="preserve">the </w:t>
      </w:r>
      <w:r w:rsidRPr="005D2954">
        <w:rPr>
          <w:rFonts w:eastAsia="Calibri" w:cs="Times New Roman"/>
          <w:szCs w:val="24"/>
          <w:lang w:val="en-GB"/>
        </w:rPr>
        <w:t>later stages of the project?</w:t>
      </w:r>
    </w:p>
    <w:p w14:paraId="7CC040C3" w14:textId="730E0A8F" w:rsidR="6CAB2F4F" w:rsidRPr="005D2954" w:rsidRDefault="6CAB2F4F" w:rsidP="00372A11">
      <w:pPr>
        <w:pStyle w:val="ListParagraph"/>
        <w:numPr>
          <w:ilvl w:val="0"/>
          <w:numId w:val="5"/>
        </w:numPr>
        <w:spacing w:line="276" w:lineRule="auto"/>
        <w:jc w:val="both"/>
        <w:rPr>
          <w:rFonts w:cs="Times New Roman"/>
          <w:szCs w:val="24"/>
          <w:lang w:val="en-GB"/>
        </w:rPr>
      </w:pPr>
      <w:r w:rsidRPr="005D2954">
        <w:rPr>
          <w:rFonts w:eastAsia="Calibri" w:cs="Times New Roman"/>
          <w:szCs w:val="24"/>
          <w:lang w:val="en-GB"/>
        </w:rPr>
        <w:t>How could results be used in practice?</w:t>
      </w:r>
    </w:p>
    <w:p w14:paraId="1C6FB167" w14:textId="5CFB2843" w:rsidR="6CAB2F4F" w:rsidRPr="005D2954" w:rsidRDefault="6CAB2F4F" w:rsidP="00372A11">
      <w:pPr>
        <w:spacing w:after="120" w:line="276" w:lineRule="auto"/>
        <w:ind w:left="348"/>
        <w:jc w:val="both"/>
        <w:rPr>
          <w:rFonts w:eastAsia="Calibri" w:cs="Times New Roman"/>
          <w:szCs w:val="24"/>
          <w:lang w:val="en-GB"/>
        </w:rPr>
      </w:pPr>
    </w:p>
    <w:p w14:paraId="4F602BBB" w14:textId="792DC3EA" w:rsidR="6CAB2F4F" w:rsidRPr="005D2954" w:rsidRDefault="6CAB2F4F" w:rsidP="00372A11">
      <w:pPr>
        <w:pStyle w:val="ListParagraph"/>
        <w:numPr>
          <w:ilvl w:val="0"/>
          <w:numId w:val="6"/>
        </w:numPr>
        <w:spacing w:line="276" w:lineRule="auto"/>
        <w:jc w:val="both"/>
        <w:rPr>
          <w:rFonts w:cs="Times New Roman"/>
          <w:b/>
          <w:bCs/>
          <w:szCs w:val="24"/>
          <w:lang w:val="en-GB"/>
        </w:rPr>
      </w:pPr>
      <w:r w:rsidRPr="005D2954">
        <w:rPr>
          <w:rFonts w:eastAsia="Times New Roman" w:cs="Times New Roman"/>
          <w:b/>
          <w:bCs/>
          <w:szCs w:val="24"/>
          <w:lang w:val="en-GB"/>
        </w:rPr>
        <w:t xml:space="preserve">Implementation phase: </w:t>
      </w:r>
      <w:r w:rsidRPr="005D2954">
        <w:rPr>
          <w:rFonts w:eastAsia="Times New Roman" w:cs="Times New Roman"/>
          <w:szCs w:val="24"/>
          <w:lang w:val="en-GB"/>
        </w:rPr>
        <w:t>Almost all practitioners reported exchanges with their academic partners during the implementation phase. There were three modes of interaction:</w:t>
      </w:r>
    </w:p>
    <w:p w14:paraId="455F0170" w14:textId="53ECDDAC" w:rsidR="6CAB2F4F" w:rsidRPr="005D2954" w:rsidRDefault="6CAB2F4F" w:rsidP="00372A11">
      <w:pPr>
        <w:spacing w:line="276" w:lineRule="auto"/>
        <w:jc w:val="both"/>
        <w:rPr>
          <w:rFonts w:eastAsia="Calibri" w:cs="Times New Roman"/>
          <w:szCs w:val="24"/>
          <w:lang w:val="en-GB"/>
        </w:rPr>
      </w:pPr>
    </w:p>
    <w:p w14:paraId="1C0BC5DB" w14:textId="27F3F3EF"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Discussions:</w:t>
      </w:r>
      <w:r w:rsidRPr="005D2954">
        <w:rPr>
          <w:rFonts w:eastAsia="Times New Roman" w:cs="Times New Roman"/>
          <w:szCs w:val="24"/>
          <w:lang w:val="en-GB"/>
        </w:rPr>
        <w:t xml:space="preserve"> Four interviewees said that they engaged in regular discussions about the project state with their academic partners. While they were not directly involved in the gathering of data or the implementation of the project, they gave continuous feedback and researchers updated them about the progress. While one interview partner said that the interactions were sometimes bumpy due to misunderstandings or conflicts, most others said the discussions went very smoothly: </w:t>
      </w:r>
    </w:p>
    <w:p w14:paraId="7F7657FF" w14:textId="2D5A8F29"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it was always very uncomplicated and quick, so I could really send an email if I had questions, or if it was more complex, I could call and either it could be solved immediately, or an appointment was made for a meeting, and, yes, that was all that was necessary, so it was well supervised, you had your contact persons, and in the end it was a bit of a self-runner.”</w:t>
      </w:r>
      <w:r w:rsidR="005D2954" w:rsidRPr="005D2954">
        <w:rPr>
          <w:rFonts w:eastAsia="Times New Roman" w:cs="Times New Roman"/>
          <w:i/>
          <w:iCs/>
          <w:sz w:val="20"/>
          <w:szCs w:val="20"/>
          <w:lang w:val="en-GB"/>
        </w:rPr>
        <w:t xml:space="preserve"> Practice Partner 3</w:t>
      </w:r>
    </w:p>
    <w:p w14:paraId="65FC7E35" w14:textId="42F91423" w:rsidR="6CAB2F4F" w:rsidRPr="005D2954" w:rsidRDefault="6CAB2F4F" w:rsidP="00372A11">
      <w:pPr>
        <w:spacing w:line="276" w:lineRule="auto"/>
        <w:ind w:left="348"/>
        <w:jc w:val="both"/>
        <w:rPr>
          <w:rFonts w:eastAsia="Calibri" w:cs="Times New Roman"/>
          <w:szCs w:val="24"/>
          <w:lang w:val="en-GB"/>
        </w:rPr>
      </w:pPr>
    </w:p>
    <w:p w14:paraId="15EB5F40" w14:textId="65F34379"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Exchange about results: </w:t>
      </w:r>
      <w:r w:rsidRPr="005D2954">
        <w:rPr>
          <w:rFonts w:eastAsia="Times New Roman" w:cs="Times New Roman"/>
          <w:szCs w:val="24"/>
          <w:lang w:val="en-GB"/>
        </w:rPr>
        <w:t>Others said that their exchange with academic partners was limited to the exchange about project results. Additionally, practitioners stressed that this partly resulted in limited usability of the results for practice since the generation of outcomes was “a one-way street rather than mutual effort”. While this was sometimes the case because researchers did not make or have time for deeper exchanges, one interviewee stressed that he had limited finances in order to participate in more meetings:</w:t>
      </w:r>
    </w:p>
    <w:p w14:paraId="25AC5405" w14:textId="691A84ED"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think I have to say that the exchange in the whole project, that is, between the whole project and me, individually, decreased a lot at the point where I simply no longer had a role, I had no finances.”</w:t>
      </w:r>
      <w:r w:rsidR="005D2954" w:rsidRPr="005D2954">
        <w:rPr>
          <w:rFonts w:eastAsia="Times New Roman" w:cs="Times New Roman"/>
          <w:i/>
          <w:iCs/>
          <w:sz w:val="20"/>
          <w:szCs w:val="20"/>
          <w:lang w:val="en-GB"/>
        </w:rPr>
        <w:t xml:space="preserve"> Practice Partner 6</w:t>
      </w:r>
    </w:p>
    <w:p w14:paraId="29BA2850" w14:textId="7BC16D80" w:rsidR="6CAB2F4F" w:rsidRPr="005D2954" w:rsidRDefault="6CAB2F4F" w:rsidP="00372A11">
      <w:pPr>
        <w:spacing w:line="276" w:lineRule="auto"/>
        <w:ind w:left="348"/>
        <w:jc w:val="both"/>
        <w:rPr>
          <w:rFonts w:eastAsia="Calibri" w:cs="Times New Roman"/>
          <w:szCs w:val="24"/>
          <w:lang w:val="en-GB"/>
        </w:rPr>
      </w:pPr>
      <w:r w:rsidRPr="005D2954">
        <w:rPr>
          <w:rFonts w:eastAsia="Calibri" w:cs="Times New Roman"/>
          <w:szCs w:val="24"/>
          <w:lang w:val="en-GB"/>
        </w:rPr>
        <w:t>Hence, in order to enable practice partners to effectively contribute to the project, funding could be provided.</w:t>
      </w:r>
    </w:p>
    <w:p w14:paraId="1AB60ED6" w14:textId="10ED8D8D" w:rsidR="6CAB2F4F" w:rsidRPr="005D2954" w:rsidRDefault="6CAB2F4F" w:rsidP="00372A11">
      <w:pPr>
        <w:spacing w:line="276" w:lineRule="auto"/>
        <w:ind w:left="348"/>
        <w:jc w:val="both"/>
        <w:rPr>
          <w:rFonts w:eastAsia="Calibri" w:cs="Times New Roman"/>
          <w:szCs w:val="24"/>
          <w:lang w:val="en-GB"/>
        </w:rPr>
      </w:pPr>
    </w:p>
    <w:p w14:paraId="08039174" w14:textId="6BC1E6C9"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Productive collaboration:</w:t>
      </w:r>
      <w:r w:rsidRPr="005D2954">
        <w:rPr>
          <w:rFonts w:eastAsia="Times New Roman" w:cs="Times New Roman"/>
          <w:szCs w:val="24"/>
          <w:lang w:val="en-GB"/>
        </w:rPr>
        <w:t xml:space="preserve"> Two practice partners highlighted that they were intensively involved in the implementation phase. One of them reported that he supported the researchers with the development of a questionnaire and subsequently with the collection and interpretation of the data. The other practitioner helped the project team with the recruitment of participants and also supported the team with the analysis of the results. Both interview partners stressed that this extensive collaboration enabled them to bring in their perspective</w:t>
      </w:r>
      <w:r w:rsidR="006D6701" w:rsidRPr="005D2954">
        <w:rPr>
          <w:rFonts w:eastAsia="Times New Roman" w:cs="Times New Roman"/>
          <w:szCs w:val="24"/>
          <w:lang w:val="en-GB"/>
        </w:rPr>
        <w:t>s</w:t>
      </w:r>
      <w:r w:rsidRPr="005D2954">
        <w:rPr>
          <w:rFonts w:eastAsia="Times New Roman" w:cs="Times New Roman"/>
          <w:szCs w:val="24"/>
          <w:lang w:val="en-GB"/>
        </w:rPr>
        <w:t xml:space="preserve"> as well as to use the knowledge in practice.</w:t>
      </w:r>
    </w:p>
    <w:p w14:paraId="2F49254A" w14:textId="18ABFA8A" w:rsidR="6CAB2F4F" w:rsidRPr="005D2954" w:rsidRDefault="6CAB2F4F" w:rsidP="00372A11">
      <w:pPr>
        <w:spacing w:line="276" w:lineRule="auto"/>
        <w:jc w:val="both"/>
        <w:rPr>
          <w:rFonts w:eastAsia="Calibri" w:cs="Times New Roman"/>
          <w:b/>
          <w:bCs/>
          <w:szCs w:val="24"/>
          <w:lang w:val="en-GB"/>
        </w:rPr>
      </w:pPr>
    </w:p>
    <w:p w14:paraId="0731E9E7" w14:textId="17CCC813" w:rsidR="6CAB2F4F" w:rsidRPr="005D2954" w:rsidRDefault="6CAB2F4F" w:rsidP="00372A11">
      <w:pPr>
        <w:pStyle w:val="ListParagraph"/>
        <w:numPr>
          <w:ilvl w:val="0"/>
          <w:numId w:val="6"/>
        </w:numPr>
        <w:spacing w:line="276" w:lineRule="auto"/>
        <w:jc w:val="both"/>
        <w:rPr>
          <w:rFonts w:cs="Times New Roman"/>
          <w:b/>
          <w:bCs/>
          <w:szCs w:val="24"/>
          <w:lang w:val="en-GB"/>
        </w:rPr>
      </w:pPr>
      <w:r w:rsidRPr="005D2954">
        <w:rPr>
          <w:rFonts w:eastAsia="Times New Roman" w:cs="Times New Roman"/>
          <w:b/>
          <w:bCs/>
          <w:szCs w:val="24"/>
          <w:lang w:val="en-GB"/>
        </w:rPr>
        <w:t>Exploitation phase:</w:t>
      </w:r>
      <w:r w:rsidRPr="005D2954">
        <w:rPr>
          <w:rFonts w:eastAsia="Times New Roman" w:cs="Times New Roman"/>
          <w:szCs w:val="24"/>
          <w:lang w:val="en-GB"/>
        </w:rPr>
        <w:t xml:space="preserve"> Half of the interviewees reported exchanges during the exploitation phase. These were either:</w:t>
      </w:r>
    </w:p>
    <w:p w14:paraId="044E0533" w14:textId="7204FD57" w:rsidR="6CAB2F4F" w:rsidRPr="005D2954" w:rsidRDefault="6CAB2F4F" w:rsidP="00372A11">
      <w:pPr>
        <w:spacing w:line="276" w:lineRule="auto"/>
        <w:jc w:val="both"/>
        <w:rPr>
          <w:rFonts w:eastAsia="Calibri" w:cs="Times New Roman"/>
          <w:b/>
          <w:bCs/>
          <w:szCs w:val="24"/>
          <w:lang w:val="en-GB"/>
        </w:rPr>
      </w:pPr>
    </w:p>
    <w:p w14:paraId="03E1CC21" w14:textId="1C3BE0AD" w:rsidR="6CAB2F4F" w:rsidRPr="005D2954" w:rsidRDefault="6CAB2F4F" w:rsidP="00372A11">
      <w:pPr>
        <w:pStyle w:val="ListParagraph"/>
        <w:numPr>
          <w:ilvl w:val="0"/>
          <w:numId w:val="3"/>
        </w:numPr>
        <w:spacing w:line="276" w:lineRule="auto"/>
        <w:jc w:val="both"/>
        <w:rPr>
          <w:rFonts w:cs="Times New Roman"/>
          <w:b/>
          <w:bCs/>
          <w:szCs w:val="24"/>
          <w:lang w:val="en-GB"/>
        </w:rPr>
      </w:pPr>
      <w:r w:rsidRPr="005D2954">
        <w:rPr>
          <w:rFonts w:eastAsia="Calibri" w:cs="Times New Roman"/>
          <w:b/>
          <w:bCs/>
          <w:szCs w:val="24"/>
          <w:lang w:val="en-GB"/>
        </w:rPr>
        <w:t xml:space="preserve">Informal meetings: </w:t>
      </w:r>
      <w:r w:rsidRPr="005D2954">
        <w:rPr>
          <w:rFonts w:eastAsia="Calibri" w:cs="Times New Roman"/>
          <w:szCs w:val="24"/>
          <w:lang w:val="en-GB"/>
        </w:rPr>
        <w:t xml:space="preserve">Two practitioners said that they </w:t>
      </w:r>
      <w:r w:rsidR="006D6701" w:rsidRPr="005D2954">
        <w:rPr>
          <w:rFonts w:eastAsia="Calibri" w:cs="Times New Roman"/>
          <w:szCs w:val="24"/>
          <w:lang w:val="en-GB"/>
        </w:rPr>
        <w:t>frequently met</w:t>
      </w:r>
      <w:r w:rsidRPr="005D2954">
        <w:rPr>
          <w:rFonts w:eastAsia="Calibri" w:cs="Times New Roman"/>
          <w:szCs w:val="24"/>
          <w:lang w:val="en-GB"/>
        </w:rPr>
        <w:t xml:space="preserve"> with the researchers during the dissemination phase. These meetings were mostly informal and involved discussions regarding the usability of the results. These informal meetings also fostered the personal relationships between the researchers and the practitioners</w:t>
      </w:r>
      <w:r w:rsidR="006D6701" w:rsidRPr="005D2954">
        <w:rPr>
          <w:rFonts w:eastAsia="Calibri" w:cs="Times New Roman"/>
          <w:szCs w:val="24"/>
          <w:lang w:val="en-GB"/>
        </w:rPr>
        <w:t>,</w:t>
      </w:r>
      <w:r w:rsidRPr="005D2954">
        <w:rPr>
          <w:rFonts w:eastAsia="Calibri" w:cs="Times New Roman"/>
          <w:szCs w:val="24"/>
          <w:lang w:val="en-GB"/>
        </w:rPr>
        <w:t xml:space="preserve"> which increases the probability of future collaborations.</w:t>
      </w:r>
    </w:p>
    <w:p w14:paraId="36C089B3" w14:textId="2DCC0622" w:rsidR="6CAB2F4F" w:rsidRPr="005D2954" w:rsidRDefault="6CAB2F4F" w:rsidP="00372A11">
      <w:pPr>
        <w:spacing w:line="276" w:lineRule="auto"/>
        <w:ind w:left="348"/>
        <w:jc w:val="both"/>
        <w:rPr>
          <w:rFonts w:eastAsia="Calibri" w:cs="Times New Roman"/>
          <w:b/>
          <w:bCs/>
          <w:szCs w:val="24"/>
          <w:lang w:val="en-GB"/>
        </w:rPr>
      </w:pPr>
    </w:p>
    <w:p w14:paraId="07B458AD" w14:textId="13D72223" w:rsidR="6CAB2F4F" w:rsidRPr="005D2954" w:rsidRDefault="6CAB2F4F" w:rsidP="00372A11">
      <w:pPr>
        <w:pStyle w:val="ListParagraph"/>
        <w:numPr>
          <w:ilvl w:val="0"/>
          <w:numId w:val="3"/>
        </w:numPr>
        <w:spacing w:line="276" w:lineRule="auto"/>
        <w:jc w:val="both"/>
        <w:rPr>
          <w:rFonts w:eastAsia="Symbol" w:cs="Times New Roman"/>
          <w:b/>
          <w:bCs/>
          <w:szCs w:val="24"/>
          <w:lang w:val="en-GB"/>
        </w:rPr>
      </w:pPr>
      <w:r w:rsidRPr="005D2954">
        <w:rPr>
          <w:rFonts w:eastAsia="Calibri" w:cs="Times New Roman"/>
          <w:b/>
          <w:bCs/>
          <w:szCs w:val="24"/>
          <w:lang w:val="en-GB"/>
        </w:rPr>
        <w:t xml:space="preserve">Presentations: </w:t>
      </w:r>
      <w:r w:rsidRPr="005D2954">
        <w:rPr>
          <w:rFonts w:eastAsia="Calibri" w:cs="Times New Roman"/>
          <w:szCs w:val="24"/>
          <w:lang w:val="en-GB"/>
        </w:rPr>
        <w:t>In some cases, the researchers presented the project and its results at meetings with the organizations where either the practice partners or additional people from the respective organization were present. While this was highly appreciated by the practitioners as well as their managers, it often did not go further in terms of future contact and cooperation.</w:t>
      </w:r>
    </w:p>
    <w:p w14:paraId="5D497AAF" w14:textId="154DECF3"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see the motivation and the efforts of the producers, I would say now, to make their research tangible, so they offer to come by, to present, also put it in context, for example. We see that. That's how it went in this case, and yes, but the contact remains relatively loose.”</w:t>
      </w:r>
      <w:r w:rsidR="005D2954" w:rsidRPr="005D2954">
        <w:rPr>
          <w:rFonts w:eastAsia="Times New Roman" w:cs="Times New Roman"/>
          <w:i/>
          <w:iCs/>
          <w:sz w:val="20"/>
          <w:szCs w:val="20"/>
          <w:lang w:val="en-GB"/>
        </w:rPr>
        <w:t xml:space="preserve"> Practice Partner 7</w:t>
      </w:r>
    </w:p>
    <w:p w14:paraId="4A89A5AD" w14:textId="35810970" w:rsidR="6CAB2F4F" w:rsidRPr="005D2954" w:rsidRDefault="6CAB2F4F" w:rsidP="00372A11">
      <w:pPr>
        <w:spacing w:line="276" w:lineRule="auto"/>
        <w:jc w:val="both"/>
        <w:rPr>
          <w:rFonts w:eastAsia="Calibri" w:cs="Times New Roman"/>
          <w:b/>
          <w:bCs/>
          <w:szCs w:val="24"/>
          <w:lang w:val="en-GB"/>
        </w:rPr>
      </w:pPr>
    </w:p>
    <w:p w14:paraId="04679232" w14:textId="166C1748" w:rsidR="6CAB2F4F" w:rsidRPr="005D2954" w:rsidRDefault="6CAB2F4F" w:rsidP="00372A11">
      <w:pPr>
        <w:pStyle w:val="ListParagraph"/>
        <w:numPr>
          <w:ilvl w:val="0"/>
          <w:numId w:val="3"/>
        </w:numPr>
        <w:spacing w:line="276" w:lineRule="auto"/>
        <w:jc w:val="both"/>
        <w:rPr>
          <w:rFonts w:cs="Times New Roman"/>
          <w:b/>
          <w:bCs/>
          <w:szCs w:val="24"/>
          <w:lang w:val="en-GB"/>
        </w:rPr>
      </w:pPr>
      <w:r w:rsidRPr="005D2954">
        <w:rPr>
          <w:rFonts w:eastAsia="Calibri" w:cs="Times New Roman"/>
          <w:b/>
          <w:bCs/>
          <w:szCs w:val="24"/>
          <w:lang w:val="en-GB"/>
        </w:rPr>
        <w:t xml:space="preserve">Conferences: </w:t>
      </w:r>
      <w:r w:rsidRPr="005D2954">
        <w:rPr>
          <w:rFonts w:eastAsia="Calibri" w:cs="Times New Roman"/>
          <w:szCs w:val="24"/>
          <w:lang w:val="en-GB"/>
        </w:rPr>
        <w:t>Three interviewees said that they either participated in or co-organized a conference with their academic partners. One interviewee emphasized extensive interactions during the dissemination phase. Correspondingly, he organized conferences as well as other formal events together with the academic partners which enhanced the relationships to other stakeholders as well as widened the impact of the project. Accordingly, conferences and congresses can enhance the impact of the project as they also allow for the participation of other stakeholders.</w:t>
      </w:r>
    </w:p>
    <w:p w14:paraId="6D46CC56" w14:textId="2EC9310F"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went to this exchange conference and we said "yes, come on, no, let's take that with us, let's play with it in practice, let's try to make it concrete and make it tangible in our context"</w:t>
      </w:r>
      <w:r w:rsidR="005D2954" w:rsidRPr="005D2954">
        <w:rPr>
          <w:rFonts w:eastAsia="Times New Roman" w:cs="Times New Roman"/>
          <w:i/>
          <w:iCs/>
          <w:sz w:val="20"/>
          <w:szCs w:val="20"/>
          <w:lang w:val="en-GB"/>
        </w:rPr>
        <w:t>.” Practice Partner 8</w:t>
      </w:r>
    </w:p>
    <w:p w14:paraId="4EEFB719" w14:textId="14D8EE24" w:rsidR="6CAB2F4F" w:rsidRPr="005D2954" w:rsidRDefault="6CAB2F4F" w:rsidP="00372A11">
      <w:pPr>
        <w:spacing w:line="276" w:lineRule="auto"/>
        <w:jc w:val="both"/>
        <w:rPr>
          <w:rFonts w:eastAsia="Calibri" w:cs="Times New Roman"/>
          <w:b/>
          <w:bCs/>
          <w:szCs w:val="24"/>
          <w:lang w:val="en-GB"/>
        </w:rPr>
      </w:pPr>
    </w:p>
    <w:p w14:paraId="699AF0FD" w14:textId="2A21724A" w:rsidR="6CAB2F4F" w:rsidRDefault="6CAB2F4F" w:rsidP="00372A11">
      <w:pPr>
        <w:spacing w:line="276" w:lineRule="auto"/>
        <w:jc w:val="both"/>
        <w:rPr>
          <w:rFonts w:cs="Times New Roman"/>
          <w:lang w:val="en-GB"/>
        </w:rPr>
      </w:pPr>
      <w:r w:rsidRPr="005D2954">
        <w:rPr>
          <w:rFonts w:cs="Times New Roman"/>
          <w:lang w:val="en-GB"/>
        </w:rPr>
        <w:t>Some interviewees stressed that their involvement in the project declined over the different project stages. Accordingly, one interviewee mentioned that he was included in the writing of the proposal as well as the collection of data, however</w:t>
      </w:r>
      <w:r w:rsidR="006D6701" w:rsidRPr="005D2954">
        <w:rPr>
          <w:rFonts w:cs="Times New Roman"/>
          <w:lang w:val="en-GB"/>
        </w:rPr>
        <w:t>,</w:t>
      </w:r>
      <w:r w:rsidRPr="005D2954">
        <w:rPr>
          <w:rFonts w:cs="Times New Roman"/>
          <w:lang w:val="en-GB"/>
        </w:rPr>
        <w:t xml:space="preserve"> he felt like the communication was losing substance during the exploitation phase. While he attributed this to the lack of time and funding, he acknowledged that the impact could have been even bigger if he had been able to contribute to the exploitation phase.</w:t>
      </w:r>
    </w:p>
    <w:p w14:paraId="602A3A5A" w14:textId="2F95319F" w:rsidR="00E21E78" w:rsidRDefault="00E21E78" w:rsidP="00372A11">
      <w:pPr>
        <w:spacing w:line="276" w:lineRule="auto"/>
        <w:jc w:val="both"/>
        <w:rPr>
          <w:rFonts w:cs="Times New Roman"/>
          <w:sz w:val="28"/>
          <w:szCs w:val="28"/>
          <w:lang w:val="en-GB"/>
        </w:rPr>
      </w:pPr>
    </w:p>
    <w:p w14:paraId="099D5F55" w14:textId="77777777" w:rsidR="00E21E78" w:rsidRPr="00372A11" w:rsidRDefault="00E21E78" w:rsidP="00372A11">
      <w:pPr>
        <w:spacing w:line="276" w:lineRule="auto"/>
        <w:jc w:val="both"/>
        <w:rPr>
          <w:rFonts w:cs="Times New Roman"/>
          <w:sz w:val="28"/>
          <w:szCs w:val="28"/>
          <w:lang w:val="en-GB"/>
        </w:rPr>
      </w:pPr>
    </w:p>
    <w:p w14:paraId="6D4F9B45" w14:textId="1DCCC021" w:rsidR="30632DFC" w:rsidRPr="005D2954" w:rsidRDefault="30632DFC" w:rsidP="00372A11">
      <w:pPr>
        <w:pStyle w:val="Heading3"/>
        <w:spacing w:line="276" w:lineRule="auto"/>
      </w:pPr>
      <w:bookmarkStart w:id="48" w:name="_Toc100234051"/>
      <w:r w:rsidRPr="005D2954">
        <w:lastRenderedPageBreak/>
        <w:t xml:space="preserve">Benefits </w:t>
      </w:r>
      <w:proofErr w:type="spellStart"/>
      <w:r w:rsidRPr="005D2954">
        <w:t>for</w:t>
      </w:r>
      <w:proofErr w:type="spellEnd"/>
      <w:r w:rsidRPr="005D2954">
        <w:t xml:space="preserve"> </w:t>
      </w:r>
      <w:proofErr w:type="spellStart"/>
      <w:r w:rsidRPr="005D2954">
        <w:t>practice</w:t>
      </w:r>
      <w:proofErr w:type="spellEnd"/>
      <w:r w:rsidRPr="005D2954">
        <w:t xml:space="preserve"> </w:t>
      </w:r>
      <w:proofErr w:type="spellStart"/>
      <w:r w:rsidRPr="005D2954">
        <w:t>partners</w:t>
      </w:r>
      <w:bookmarkEnd w:id="48"/>
      <w:proofErr w:type="spellEnd"/>
    </w:p>
    <w:p w14:paraId="68C1B8F9" w14:textId="1524CCE4" w:rsidR="30632DFC" w:rsidRPr="005D2954" w:rsidRDefault="30632DFC" w:rsidP="00372A11">
      <w:pPr>
        <w:spacing w:line="276" w:lineRule="auto"/>
        <w:jc w:val="both"/>
        <w:rPr>
          <w:rFonts w:eastAsia="Calibri" w:cs="Times New Roman"/>
          <w:szCs w:val="24"/>
          <w:lang w:val="en-GB"/>
        </w:rPr>
      </w:pPr>
    </w:p>
    <w:p w14:paraId="314BA9D4" w14:textId="4148D654" w:rsidR="30632DFC" w:rsidRPr="005D2954" w:rsidRDefault="30632DFC" w:rsidP="00372A11">
      <w:pPr>
        <w:pStyle w:val="ListParagraph"/>
        <w:numPr>
          <w:ilvl w:val="0"/>
          <w:numId w:val="2"/>
        </w:numPr>
        <w:spacing w:line="276" w:lineRule="auto"/>
        <w:jc w:val="both"/>
        <w:rPr>
          <w:rFonts w:cs="Times New Roman"/>
          <w:szCs w:val="24"/>
          <w:lang w:val="en-GB"/>
        </w:rPr>
      </w:pPr>
      <w:r w:rsidRPr="005D2954">
        <w:rPr>
          <w:rFonts w:eastAsia="Calibri" w:cs="Times New Roman"/>
          <w:b/>
          <w:bCs/>
          <w:szCs w:val="24"/>
          <w:lang w:val="en-GB"/>
        </w:rPr>
        <w:t xml:space="preserve">Increasing knowledge: </w:t>
      </w:r>
      <w:r w:rsidRPr="005D2954">
        <w:rPr>
          <w:rFonts w:eastAsia="Calibri" w:cs="Times New Roman"/>
          <w:szCs w:val="24"/>
          <w:lang w:val="en-GB"/>
        </w:rPr>
        <w:t xml:space="preserve">While </w:t>
      </w:r>
      <w:r w:rsidR="006D6701" w:rsidRPr="005D2954">
        <w:rPr>
          <w:rFonts w:eastAsia="Calibri" w:cs="Times New Roman"/>
          <w:szCs w:val="24"/>
          <w:lang w:val="en-GB"/>
        </w:rPr>
        <w:t xml:space="preserve">the </w:t>
      </w:r>
      <w:r w:rsidRPr="005D2954">
        <w:rPr>
          <w:rFonts w:eastAsia="Calibri" w:cs="Times New Roman"/>
          <w:szCs w:val="24"/>
          <w:lang w:val="en-GB"/>
        </w:rPr>
        <w:t>impact on the p</w:t>
      </w:r>
      <w:r w:rsidR="006D6701" w:rsidRPr="005D2954">
        <w:rPr>
          <w:rFonts w:eastAsia="Calibri" w:cs="Times New Roman"/>
          <w:szCs w:val="24"/>
          <w:lang w:val="en-GB"/>
        </w:rPr>
        <w:t>ractitioners’</w:t>
      </w:r>
      <w:r w:rsidRPr="005D2954">
        <w:rPr>
          <w:rFonts w:eastAsia="Calibri" w:cs="Times New Roman"/>
          <w:szCs w:val="24"/>
          <w:lang w:val="en-GB"/>
        </w:rPr>
        <w:t xml:space="preserve"> work has been limited, many of them highlight the personal impact they gained from the collaboration. Accordingly, four practice partners highlighted that they gained remarkable knowledge from the exchange with academic partners since it allowed them to switch perspectives and get insights into research. One interviewee said that his work is so stressful that he does not have enough time to read every research article that might be interesting for him. However, by specifically working together with research</w:t>
      </w:r>
      <w:r w:rsidR="006D6701" w:rsidRPr="005D2954">
        <w:rPr>
          <w:rFonts w:eastAsia="Calibri" w:cs="Times New Roman"/>
          <w:szCs w:val="24"/>
          <w:lang w:val="en-GB"/>
        </w:rPr>
        <w:t>ers</w:t>
      </w:r>
      <w:r w:rsidRPr="005D2954">
        <w:rPr>
          <w:rFonts w:eastAsia="Calibri" w:cs="Times New Roman"/>
          <w:szCs w:val="24"/>
          <w:lang w:val="en-GB"/>
        </w:rPr>
        <w:t xml:space="preserve"> who focus on his field, he had the chance to get insights into current publications and innovative work that is being done. Another interviewee underlined that he is still in regular contact with his academic partners</w:t>
      </w:r>
      <w:r w:rsidR="006D6701" w:rsidRPr="005D2954">
        <w:rPr>
          <w:rFonts w:eastAsia="Calibri" w:cs="Times New Roman"/>
          <w:szCs w:val="24"/>
          <w:lang w:val="en-GB"/>
        </w:rPr>
        <w:t>,</w:t>
      </w:r>
      <w:r w:rsidRPr="005D2954">
        <w:rPr>
          <w:rFonts w:eastAsia="Calibri" w:cs="Times New Roman"/>
          <w:szCs w:val="24"/>
          <w:lang w:val="en-GB"/>
        </w:rPr>
        <w:t xml:space="preserve"> who update her on new research and findings that might be essential for her work.</w:t>
      </w:r>
    </w:p>
    <w:p w14:paraId="08D7CFBE" w14:textId="662A15C7" w:rsidR="30632DFC" w:rsidRPr="005D2954" w:rsidRDefault="30632DFC" w:rsidP="00372A11">
      <w:pPr>
        <w:spacing w:line="276" w:lineRule="auto"/>
        <w:jc w:val="both"/>
        <w:rPr>
          <w:rFonts w:eastAsia="Calibri" w:cs="Times New Roman"/>
          <w:szCs w:val="24"/>
          <w:lang w:val="en-GB"/>
        </w:rPr>
      </w:pPr>
    </w:p>
    <w:p w14:paraId="5B14D000" w14:textId="00B2E2C9" w:rsidR="30632DFC" w:rsidRPr="005D2954" w:rsidRDefault="30632DFC" w:rsidP="00372A11">
      <w:pPr>
        <w:pStyle w:val="ListParagraph"/>
        <w:numPr>
          <w:ilvl w:val="0"/>
          <w:numId w:val="2"/>
        </w:numPr>
        <w:spacing w:line="276" w:lineRule="auto"/>
        <w:jc w:val="both"/>
        <w:rPr>
          <w:rFonts w:cs="Times New Roman"/>
          <w:b/>
          <w:bCs/>
          <w:szCs w:val="24"/>
          <w:lang w:val="en-GB"/>
        </w:rPr>
      </w:pPr>
      <w:r w:rsidRPr="005D2954">
        <w:rPr>
          <w:rFonts w:eastAsia="Calibri" w:cs="Times New Roman"/>
          <w:b/>
          <w:bCs/>
          <w:szCs w:val="24"/>
          <w:lang w:val="en-GB"/>
        </w:rPr>
        <w:t>Building skills:</w:t>
      </w:r>
      <w:r w:rsidRPr="005D2954">
        <w:rPr>
          <w:rFonts w:eastAsia="Calibri" w:cs="Times New Roman"/>
          <w:szCs w:val="24"/>
          <w:lang w:val="en-GB"/>
        </w:rPr>
        <w:t xml:space="preserve"> In addition to build</w:t>
      </w:r>
      <w:r w:rsidR="006D6701" w:rsidRPr="005D2954">
        <w:rPr>
          <w:rFonts w:eastAsia="Calibri" w:cs="Times New Roman"/>
          <w:szCs w:val="24"/>
          <w:lang w:val="en-GB"/>
        </w:rPr>
        <w:t>ing</w:t>
      </w:r>
      <w:r w:rsidRPr="005D2954">
        <w:rPr>
          <w:rFonts w:eastAsia="Calibri" w:cs="Times New Roman"/>
          <w:szCs w:val="24"/>
          <w:lang w:val="en-GB"/>
        </w:rPr>
        <w:t xml:space="preserve"> up knowledge, practitioners also benefited from increasing specific skills relevant </w:t>
      </w:r>
      <w:r w:rsidR="006D6701" w:rsidRPr="005D2954">
        <w:rPr>
          <w:rFonts w:eastAsia="Calibri" w:cs="Times New Roman"/>
          <w:szCs w:val="24"/>
          <w:lang w:val="en-GB"/>
        </w:rPr>
        <w:t>to</w:t>
      </w:r>
      <w:r w:rsidRPr="005D2954">
        <w:rPr>
          <w:rFonts w:eastAsia="Calibri" w:cs="Times New Roman"/>
          <w:szCs w:val="24"/>
          <w:lang w:val="en-GB"/>
        </w:rPr>
        <w:t xml:space="preserve"> their work. Correspondingly, two practice partners mentioned that they had the chance to work on their skills during the collaboration by having access to new data and new methods. Hence, these interviewees said that the academic partners provided them </w:t>
      </w:r>
      <w:r w:rsidR="006D6701" w:rsidRPr="005D2954">
        <w:rPr>
          <w:rFonts w:eastAsia="Calibri" w:cs="Times New Roman"/>
          <w:szCs w:val="24"/>
          <w:lang w:val="en-GB"/>
        </w:rPr>
        <w:t xml:space="preserve">with </w:t>
      </w:r>
      <w:r w:rsidRPr="005D2954">
        <w:rPr>
          <w:rFonts w:eastAsia="Calibri" w:cs="Times New Roman"/>
          <w:szCs w:val="24"/>
          <w:lang w:val="en-GB"/>
        </w:rPr>
        <w:t xml:space="preserve">resources </w:t>
      </w:r>
      <w:r w:rsidR="006D6701" w:rsidRPr="005D2954">
        <w:rPr>
          <w:rFonts w:eastAsia="Calibri" w:cs="Times New Roman"/>
          <w:szCs w:val="24"/>
          <w:lang w:val="en-GB"/>
        </w:rPr>
        <w:t>that</w:t>
      </w:r>
      <w:r w:rsidRPr="005D2954">
        <w:rPr>
          <w:rFonts w:eastAsia="Calibri" w:cs="Times New Roman"/>
          <w:szCs w:val="24"/>
          <w:lang w:val="en-GB"/>
        </w:rPr>
        <w:t xml:space="preserve"> they could use to improve their skills and practices.</w:t>
      </w:r>
    </w:p>
    <w:p w14:paraId="3F043379" w14:textId="7B4671CD" w:rsidR="30632DFC" w:rsidRPr="005D2954" w:rsidRDefault="30632DFC" w:rsidP="00372A11">
      <w:pPr>
        <w:spacing w:line="276" w:lineRule="auto"/>
        <w:jc w:val="both"/>
        <w:rPr>
          <w:rFonts w:eastAsia="Calibri" w:cs="Times New Roman"/>
          <w:szCs w:val="24"/>
          <w:lang w:val="en-GB"/>
        </w:rPr>
      </w:pPr>
    </w:p>
    <w:p w14:paraId="488928FD" w14:textId="15F78FA9" w:rsidR="30632DFC" w:rsidRPr="005D2954" w:rsidRDefault="30632DFC" w:rsidP="00372A11">
      <w:pPr>
        <w:pStyle w:val="ListParagraph"/>
        <w:numPr>
          <w:ilvl w:val="0"/>
          <w:numId w:val="2"/>
        </w:numPr>
        <w:spacing w:after="0" w:line="276" w:lineRule="auto"/>
        <w:jc w:val="both"/>
        <w:rPr>
          <w:rFonts w:cs="Times New Roman"/>
          <w:b/>
          <w:bCs/>
          <w:szCs w:val="24"/>
          <w:lang w:val="en-GB"/>
        </w:rPr>
      </w:pPr>
      <w:r w:rsidRPr="005D2954">
        <w:rPr>
          <w:rFonts w:eastAsia="Calibri" w:cs="Times New Roman"/>
          <w:b/>
          <w:bCs/>
          <w:szCs w:val="24"/>
          <w:lang w:val="en-GB"/>
        </w:rPr>
        <w:t xml:space="preserve">Enlarging network: </w:t>
      </w:r>
      <w:r w:rsidRPr="005D2954">
        <w:rPr>
          <w:rFonts w:eastAsia="Calibri" w:cs="Times New Roman"/>
          <w:szCs w:val="24"/>
          <w:lang w:val="en-GB"/>
        </w:rPr>
        <w:t>One benefit that was mentioned by all practice partners is the aspect of an increased network. Researchers did not only collaborate with the practice partners alone but included them in their wider network. Thus, practitioners had the chan</w:t>
      </w:r>
      <w:r w:rsidR="006D6701" w:rsidRPr="005D2954">
        <w:rPr>
          <w:rFonts w:eastAsia="Calibri" w:cs="Times New Roman"/>
          <w:szCs w:val="24"/>
          <w:lang w:val="en-GB"/>
        </w:rPr>
        <w:t>c</w:t>
      </w:r>
      <w:r w:rsidRPr="005D2954">
        <w:rPr>
          <w:rFonts w:eastAsia="Calibri" w:cs="Times New Roman"/>
          <w:szCs w:val="24"/>
          <w:lang w:val="en-GB"/>
        </w:rPr>
        <w:t xml:space="preserve">e to interact with actors that are also relevant </w:t>
      </w:r>
      <w:r w:rsidR="006D6701" w:rsidRPr="005D2954">
        <w:rPr>
          <w:rFonts w:eastAsia="Calibri" w:cs="Times New Roman"/>
          <w:szCs w:val="24"/>
          <w:lang w:val="en-GB"/>
        </w:rPr>
        <w:t>to</w:t>
      </w:r>
      <w:r w:rsidRPr="005D2954">
        <w:rPr>
          <w:rFonts w:eastAsia="Calibri" w:cs="Times New Roman"/>
          <w:szCs w:val="24"/>
          <w:lang w:val="en-GB"/>
        </w:rPr>
        <w:t xml:space="preserve"> their work. One researcher said that after the collaboration</w:t>
      </w:r>
      <w:r w:rsidR="006D6701" w:rsidRPr="005D2954">
        <w:rPr>
          <w:rFonts w:eastAsia="Calibri" w:cs="Times New Roman"/>
          <w:szCs w:val="24"/>
          <w:lang w:val="en-GB"/>
        </w:rPr>
        <w:t>,</w:t>
      </w:r>
      <w:r w:rsidRPr="005D2954">
        <w:rPr>
          <w:rFonts w:eastAsia="Calibri" w:cs="Times New Roman"/>
          <w:szCs w:val="24"/>
          <w:lang w:val="en-GB"/>
        </w:rPr>
        <w:t xml:space="preserve"> he felt like the power relations changed from being very hierarchically to being more equally distributed. Accordingly, before the project</w:t>
      </w:r>
      <w:r w:rsidR="006D6701" w:rsidRPr="005D2954">
        <w:rPr>
          <w:rFonts w:eastAsia="Calibri" w:cs="Times New Roman"/>
          <w:szCs w:val="24"/>
          <w:lang w:val="en-GB"/>
        </w:rPr>
        <w:t>,</w:t>
      </w:r>
      <w:r w:rsidRPr="005D2954">
        <w:rPr>
          <w:rFonts w:eastAsia="Calibri" w:cs="Times New Roman"/>
          <w:szCs w:val="24"/>
          <w:lang w:val="en-GB"/>
        </w:rPr>
        <w:t xml:space="preserve"> she experienced misunderstandings and a lack of interest from other stakeholders. This, however, changed when she had the chan</w:t>
      </w:r>
      <w:r w:rsidR="006D6701" w:rsidRPr="005D2954">
        <w:rPr>
          <w:rFonts w:eastAsia="Calibri" w:cs="Times New Roman"/>
          <w:szCs w:val="24"/>
          <w:lang w:val="en-GB"/>
        </w:rPr>
        <w:t>c</w:t>
      </w:r>
      <w:r w:rsidRPr="005D2954">
        <w:rPr>
          <w:rFonts w:eastAsia="Calibri" w:cs="Times New Roman"/>
          <w:szCs w:val="24"/>
          <w:lang w:val="en-GB"/>
        </w:rPr>
        <w:t>e to communicate with others and got the chance to point out the challenges in her organization.</w:t>
      </w:r>
    </w:p>
    <w:p w14:paraId="579D1A37" w14:textId="073BAEF5" w:rsidR="30632DFC" w:rsidRPr="005D2954" w:rsidRDefault="30632DFC" w:rsidP="00372A11">
      <w:pPr>
        <w:spacing w:after="0" w:line="276" w:lineRule="auto"/>
        <w:jc w:val="both"/>
        <w:rPr>
          <w:rFonts w:eastAsia="Calibri" w:cs="Times New Roman"/>
          <w:szCs w:val="24"/>
          <w:lang w:val="en-GB"/>
        </w:rPr>
      </w:pPr>
    </w:p>
    <w:p w14:paraId="483B589D" w14:textId="1A02934F" w:rsidR="30632DFC" w:rsidRPr="00372A11" w:rsidRDefault="30632DFC" w:rsidP="00372A11">
      <w:pPr>
        <w:pStyle w:val="ListParagraph"/>
        <w:numPr>
          <w:ilvl w:val="0"/>
          <w:numId w:val="2"/>
        </w:numPr>
        <w:spacing w:after="0" w:line="276" w:lineRule="auto"/>
        <w:jc w:val="both"/>
        <w:rPr>
          <w:rFonts w:eastAsiaTheme="minorEastAsia" w:cs="Times New Roman"/>
          <w:szCs w:val="24"/>
          <w:lang w:val="en-GB"/>
        </w:rPr>
      </w:pPr>
      <w:r w:rsidRPr="005D2954">
        <w:rPr>
          <w:rFonts w:eastAsia="Calibri" w:cs="Times New Roman"/>
          <w:b/>
          <w:bCs/>
          <w:szCs w:val="24"/>
          <w:lang w:val="en-GB"/>
        </w:rPr>
        <w:t xml:space="preserve">Contributing to change/impact: </w:t>
      </w:r>
      <w:r w:rsidRPr="005D2954">
        <w:rPr>
          <w:rFonts w:eastAsia="Calibri" w:cs="Times New Roman"/>
          <w:szCs w:val="24"/>
          <w:lang w:val="en-GB"/>
        </w:rPr>
        <w:t xml:space="preserve">Although the impact of the project was limited according to most interviewees, the opportunity to contribute to change was seen as beneficial for practitioners. Respectively, it was argued that despite the failure to achieve immediate structural change, practice partners had the feeling of being able to add to processes that can eventually lead to long-term change. This has two main benefits. First, one interview partner claimed that through being included in such a process, she felt empowered and heard since she had the feeling to be </w:t>
      </w:r>
      <w:r w:rsidRPr="005D2954">
        <w:rPr>
          <w:rFonts w:cs="Times New Roman"/>
          <w:b/>
          <w:bCs/>
          <w:lang w:val="en-GB"/>
        </w:rPr>
        <w:t>w</w:t>
      </w:r>
      <w:r w:rsidRPr="005D2954">
        <w:rPr>
          <w:rFonts w:cs="Times New Roman"/>
          <w:lang w:val="en-GB"/>
        </w:rPr>
        <w:t xml:space="preserve">orking with others on an equal footing. Second, one practitioner mentioned that he felt motivated to contribute to the creation of impact as he saw what can be possible when collaborating with others. </w:t>
      </w:r>
    </w:p>
    <w:p w14:paraId="6E67B2F9" w14:textId="77777777" w:rsidR="00372A11" w:rsidRPr="00FA4EE3" w:rsidRDefault="00372A11" w:rsidP="00372A11">
      <w:pPr>
        <w:pStyle w:val="Heading3"/>
        <w:spacing w:line="276" w:lineRule="auto"/>
        <w:rPr>
          <w:lang w:val="en-US"/>
        </w:rPr>
      </w:pPr>
    </w:p>
    <w:p w14:paraId="485120FC" w14:textId="3F745EDA" w:rsidR="4801EE76" w:rsidRPr="005D2954" w:rsidRDefault="30632DFC" w:rsidP="00372A11">
      <w:pPr>
        <w:pStyle w:val="Heading3"/>
        <w:spacing w:line="276" w:lineRule="auto"/>
      </w:pPr>
      <w:bookmarkStart w:id="49" w:name="_Toc100234052"/>
      <w:proofErr w:type="spellStart"/>
      <w:r w:rsidRPr="005D2954">
        <w:t>Sustainability</w:t>
      </w:r>
      <w:proofErr w:type="spellEnd"/>
      <w:r w:rsidRPr="005D2954">
        <w:t xml:space="preserve"> and </w:t>
      </w:r>
      <w:proofErr w:type="spellStart"/>
      <w:r w:rsidRPr="005D2954">
        <w:t>exploitation</w:t>
      </w:r>
      <w:bookmarkEnd w:id="49"/>
      <w:proofErr w:type="spellEnd"/>
    </w:p>
    <w:p w14:paraId="44407B4C" w14:textId="6AD1D3D4" w:rsidR="4801EE76" w:rsidRPr="005D2954" w:rsidRDefault="4801EE76" w:rsidP="00372A11">
      <w:pPr>
        <w:spacing w:line="276" w:lineRule="auto"/>
        <w:jc w:val="both"/>
        <w:rPr>
          <w:rFonts w:eastAsia="Times New Roman" w:cs="Times New Roman"/>
          <w:b/>
          <w:bCs/>
          <w:szCs w:val="24"/>
          <w:lang w:val="en-GB"/>
        </w:rPr>
      </w:pPr>
    </w:p>
    <w:p w14:paraId="75AF437C" w14:textId="5230AD8B" w:rsidR="30632DFC" w:rsidRPr="005D2954" w:rsidRDefault="30632DFC" w:rsidP="00372A11">
      <w:pPr>
        <w:pStyle w:val="ListParagraph"/>
        <w:numPr>
          <w:ilvl w:val="0"/>
          <w:numId w:val="1"/>
        </w:numPr>
        <w:spacing w:line="276" w:lineRule="auto"/>
        <w:jc w:val="both"/>
        <w:rPr>
          <w:rFonts w:eastAsiaTheme="minorEastAsia" w:cs="Times New Roman"/>
          <w:b/>
          <w:bCs/>
          <w:szCs w:val="24"/>
          <w:lang w:val="en-GB"/>
        </w:rPr>
      </w:pPr>
      <w:r w:rsidRPr="005D2954">
        <w:rPr>
          <w:rFonts w:eastAsia="Times New Roman" w:cs="Times New Roman"/>
          <w:b/>
          <w:bCs/>
          <w:szCs w:val="24"/>
          <w:lang w:val="en-GB"/>
        </w:rPr>
        <w:t>Follow-up project with academic partner:</w:t>
      </w:r>
      <w:r w:rsidRPr="005D2954">
        <w:rPr>
          <w:rFonts w:eastAsia="Times New Roman" w:cs="Times New Roman"/>
          <w:szCs w:val="24"/>
          <w:lang w:val="en-GB"/>
        </w:rPr>
        <w:t xml:space="preserve"> There was one follow-up project with the academic partner. The practice partner mentioned that due to the trust that was built during the first collaboration, both parties agreed to continue working on relevant issues. Accordingly, the academic partner was already planning to start another project and the practitioner was hence asked whether he want</w:t>
      </w:r>
      <w:r w:rsidR="006D6701" w:rsidRPr="005D2954">
        <w:rPr>
          <w:rFonts w:eastAsia="Times New Roman" w:cs="Times New Roman"/>
          <w:szCs w:val="24"/>
          <w:lang w:val="en-GB"/>
        </w:rPr>
        <w:t>ed</w:t>
      </w:r>
      <w:r w:rsidRPr="005D2954">
        <w:rPr>
          <w:rFonts w:eastAsia="Times New Roman" w:cs="Times New Roman"/>
          <w:szCs w:val="24"/>
          <w:lang w:val="en-GB"/>
        </w:rPr>
        <w:t xml:space="preserve"> to be involved again.</w:t>
      </w:r>
    </w:p>
    <w:p w14:paraId="5C1208D5" w14:textId="6496164B" w:rsidR="30632DFC" w:rsidRPr="005D2954" w:rsidRDefault="30632DFC" w:rsidP="00372A11">
      <w:pPr>
        <w:spacing w:line="276" w:lineRule="auto"/>
        <w:jc w:val="both"/>
        <w:rPr>
          <w:rFonts w:eastAsia="Calibri" w:cs="Times New Roman"/>
          <w:b/>
          <w:bCs/>
          <w:szCs w:val="24"/>
          <w:lang w:val="en-GB"/>
        </w:rPr>
      </w:pPr>
    </w:p>
    <w:p w14:paraId="14E44086" w14:textId="307E9C77" w:rsidR="30632DFC" w:rsidRPr="005D2954" w:rsidRDefault="30632DFC" w:rsidP="00372A11">
      <w:pPr>
        <w:pStyle w:val="ListParagraph"/>
        <w:numPr>
          <w:ilvl w:val="0"/>
          <w:numId w:val="1"/>
        </w:numPr>
        <w:spacing w:line="276" w:lineRule="auto"/>
        <w:jc w:val="both"/>
        <w:rPr>
          <w:rFonts w:eastAsiaTheme="minorEastAsia" w:cs="Times New Roman"/>
          <w:b/>
          <w:bCs/>
          <w:szCs w:val="24"/>
          <w:lang w:val="en-GB"/>
        </w:rPr>
      </w:pPr>
      <w:r w:rsidRPr="005D2954">
        <w:rPr>
          <w:rFonts w:eastAsia="Times New Roman" w:cs="Times New Roman"/>
          <w:b/>
          <w:bCs/>
          <w:szCs w:val="24"/>
          <w:lang w:val="en-GB"/>
        </w:rPr>
        <w:t xml:space="preserve">Follow-up project without academic partner: </w:t>
      </w:r>
      <w:r w:rsidRPr="005D2954">
        <w:rPr>
          <w:rFonts w:eastAsia="Times New Roman" w:cs="Times New Roman"/>
          <w:szCs w:val="24"/>
          <w:lang w:val="en-GB"/>
        </w:rPr>
        <w:t>One interviewee said that he could use the collaborative project as a starting point to work on a follow-up project with other partners. Accordingly, the project raised his interest in a new method, which was only sparsely touched upon within the project. Accordingly, he wanted to further develop this method with other stakeholders but also with his academic partner who unfortunately had no time to contribute to the follow-up project.</w:t>
      </w:r>
    </w:p>
    <w:p w14:paraId="66AC76F6" w14:textId="43DD4CF0" w:rsidR="30632DFC" w:rsidRPr="005D2954" w:rsidRDefault="30632DFC" w:rsidP="00372A11">
      <w:pPr>
        <w:spacing w:line="276" w:lineRule="auto"/>
        <w:jc w:val="both"/>
        <w:rPr>
          <w:rFonts w:eastAsia="Calibri" w:cs="Times New Roman"/>
          <w:b/>
          <w:bCs/>
          <w:szCs w:val="24"/>
          <w:lang w:val="en-GB"/>
        </w:rPr>
      </w:pPr>
    </w:p>
    <w:p w14:paraId="1F6F246D" w14:textId="58536975"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 xml:space="preserve">Continuing contact with academic partner: </w:t>
      </w:r>
      <w:r w:rsidRPr="005D2954">
        <w:rPr>
          <w:rFonts w:eastAsia="Times New Roman" w:cs="Times New Roman"/>
          <w:szCs w:val="24"/>
          <w:lang w:val="en-GB"/>
        </w:rPr>
        <w:t>Three practice partner</w:t>
      </w:r>
      <w:r w:rsidR="006D6701" w:rsidRPr="005D2954">
        <w:rPr>
          <w:rFonts w:eastAsia="Times New Roman" w:cs="Times New Roman"/>
          <w:szCs w:val="24"/>
          <w:lang w:val="en-GB"/>
        </w:rPr>
        <w:t>s</w:t>
      </w:r>
      <w:r w:rsidRPr="005D2954">
        <w:rPr>
          <w:rFonts w:eastAsia="Times New Roman" w:cs="Times New Roman"/>
          <w:szCs w:val="24"/>
          <w:lang w:val="en-GB"/>
        </w:rPr>
        <w:t xml:space="preserve"> mentioned that they are still in touch with their academic partners. While one stressed that this contact is only very l</w:t>
      </w:r>
      <w:r w:rsidR="006D6701" w:rsidRPr="005D2954">
        <w:rPr>
          <w:rFonts w:eastAsia="Times New Roman" w:cs="Times New Roman"/>
          <w:szCs w:val="24"/>
          <w:lang w:val="en-GB"/>
        </w:rPr>
        <w:t>o</w:t>
      </w:r>
      <w:r w:rsidRPr="005D2954">
        <w:rPr>
          <w:rFonts w:eastAsia="Times New Roman" w:cs="Times New Roman"/>
          <w:szCs w:val="24"/>
          <w:lang w:val="en-GB"/>
        </w:rPr>
        <w:t>ose, the two others said that they still have meetings with their academic partners where they update each other on their work. Both of these interviewees said that they could imagine future collaborations again</w:t>
      </w:r>
      <w:r w:rsidR="006D6701" w:rsidRPr="005D2954">
        <w:rPr>
          <w:rFonts w:eastAsia="Times New Roman" w:cs="Times New Roman"/>
          <w:szCs w:val="24"/>
          <w:lang w:val="en-GB"/>
        </w:rPr>
        <w:t>,</w:t>
      </w:r>
      <w:r w:rsidRPr="005D2954">
        <w:rPr>
          <w:rFonts w:eastAsia="Times New Roman" w:cs="Times New Roman"/>
          <w:szCs w:val="24"/>
          <w:lang w:val="en-GB"/>
        </w:rPr>
        <w:t xml:space="preserve"> but the situation has not yet arisen. </w:t>
      </w:r>
    </w:p>
    <w:p w14:paraId="3A070303" w14:textId="2A31FC10" w:rsidR="30632DFC" w:rsidRPr="005D2954" w:rsidRDefault="30632DFC" w:rsidP="00372A11">
      <w:pPr>
        <w:spacing w:line="276" w:lineRule="auto"/>
        <w:jc w:val="both"/>
        <w:rPr>
          <w:rFonts w:eastAsia="Calibri" w:cs="Times New Roman"/>
          <w:b/>
          <w:bCs/>
          <w:szCs w:val="24"/>
          <w:lang w:val="en-GB"/>
        </w:rPr>
      </w:pPr>
    </w:p>
    <w:p w14:paraId="4F998E8A" w14:textId="1301A41E"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Bottom-up dissemination:</w:t>
      </w:r>
      <w:r w:rsidRPr="005D2954">
        <w:rPr>
          <w:rFonts w:eastAsia="Times New Roman" w:cs="Times New Roman"/>
          <w:szCs w:val="24"/>
          <w:lang w:val="en-GB"/>
        </w:rPr>
        <w:t xml:space="preserve"> Two interviewees said that they were able to disseminate the project results to upper levels within their organizations. Although both of them claimed that they could not achieve </w:t>
      </w:r>
      <w:r w:rsidR="006D6701" w:rsidRPr="005D2954">
        <w:rPr>
          <w:rFonts w:eastAsia="Times New Roman" w:cs="Times New Roman"/>
          <w:szCs w:val="24"/>
          <w:lang w:val="en-GB"/>
        </w:rPr>
        <w:t xml:space="preserve">a </w:t>
      </w:r>
      <w:r w:rsidRPr="005D2954">
        <w:rPr>
          <w:rFonts w:eastAsia="Times New Roman" w:cs="Times New Roman"/>
          <w:szCs w:val="24"/>
          <w:lang w:val="en-GB"/>
        </w:rPr>
        <w:t>broader impact, they had the feeling of being heard by the management level. Furthermore, both of them argued that the positive experiences from the projects increased the willingness of the managers to further support employees to participate in such projects.</w:t>
      </w:r>
    </w:p>
    <w:p w14:paraId="4EBD30AB" w14:textId="25479468" w:rsidR="30632DFC" w:rsidRPr="005D2954" w:rsidRDefault="30632DFC" w:rsidP="00372A11">
      <w:pPr>
        <w:spacing w:line="276" w:lineRule="auto"/>
        <w:jc w:val="both"/>
        <w:rPr>
          <w:rFonts w:eastAsia="Calibri" w:cs="Times New Roman"/>
          <w:b/>
          <w:bCs/>
          <w:szCs w:val="24"/>
          <w:lang w:val="en-GB"/>
        </w:rPr>
      </w:pPr>
    </w:p>
    <w:p w14:paraId="2EED7384" w14:textId="4101DAFB"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 xml:space="preserve">Discussions: </w:t>
      </w:r>
      <w:r w:rsidRPr="005D2954">
        <w:rPr>
          <w:rFonts w:eastAsia="Times New Roman" w:cs="Times New Roman"/>
          <w:szCs w:val="24"/>
          <w:lang w:val="en-GB"/>
        </w:rPr>
        <w:t xml:space="preserve">Three practice partners said that they were or are still in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discussion either with colleagues from their organisation or with other experts. While these discussions do not happen on a regular basis, they provide fruitful ground for future project ideas. Furthermore, one interviewee said that he was explicitly approached by another expert in his field because this expert heard from him because of the research project. Hence, participating in research projects also allows practitioners to widen their network apart from the academic partner. </w:t>
      </w:r>
    </w:p>
    <w:p w14:paraId="55B61E04" w14:textId="272AA869" w:rsidR="4801EE76" w:rsidRPr="005D2954" w:rsidRDefault="4801EE76" w:rsidP="00372A11">
      <w:pPr>
        <w:spacing w:line="276" w:lineRule="auto"/>
        <w:jc w:val="both"/>
        <w:rPr>
          <w:rFonts w:eastAsia="Times New Roman" w:cs="Times New Roman"/>
          <w:b/>
          <w:bCs/>
          <w:szCs w:val="24"/>
          <w:lang w:val="en-GB"/>
        </w:rPr>
      </w:pPr>
    </w:p>
    <w:p w14:paraId="2D8B0B7C" w14:textId="531CDDB5" w:rsidR="4801EE76" w:rsidRPr="005D2954" w:rsidRDefault="4801EE76" w:rsidP="00372A11">
      <w:pPr>
        <w:spacing w:line="276" w:lineRule="auto"/>
        <w:jc w:val="both"/>
        <w:rPr>
          <w:rFonts w:eastAsia="Times New Roman" w:cs="Times New Roman"/>
          <w:szCs w:val="24"/>
          <w:lang w:val="en-GB"/>
        </w:rPr>
      </w:pPr>
    </w:p>
    <w:sectPr w:rsidR="4801EE76" w:rsidRPr="005D2954">
      <w:footerReference w:type="default" r:id="rId1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Utku B. Demir" w:date="2022-04-20T10:17:00Z" w:initials="ubd">
    <w:p w14:paraId="219D37A1" w14:textId="77777777" w:rsidR="00FA4EE3" w:rsidRDefault="00FA4EE3" w:rsidP="00642926">
      <w:r>
        <w:rPr>
          <w:rStyle w:val="CommentReference"/>
        </w:rPr>
        <w:annotationRef/>
      </w:r>
      <w:r>
        <w:rPr>
          <w:sz w:val="20"/>
          <w:szCs w:val="20"/>
        </w:rPr>
        <w:t>We haven’t look into the interdisciplinarity while we were analysing the transdisciplinary aspects. We could broaden those parts with the analysis of interdisciplinarity following the qualitative results.</w:t>
      </w:r>
    </w:p>
  </w:comment>
  <w:comment w:id="4" w:author="Utku B. Demir" w:date="2022-04-20T10:19:00Z" w:initials="ubd">
    <w:p w14:paraId="127D4A90" w14:textId="77777777" w:rsidR="001E6FDF" w:rsidRDefault="001E6FDF" w:rsidP="00177297">
      <w:r>
        <w:rPr>
          <w:rStyle w:val="CommentReference"/>
        </w:rPr>
        <w:annotationRef/>
      </w:r>
      <w:r>
        <w:rPr>
          <w:sz w:val="20"/>
          <w:szCs w:val="20"/>
        </w:rPr>
        <w:t>Covered in the quanti. part</w:t>
      </w:r>
    </w:p>
  </w:comment>
  <w:comment w:id="6" w:author="Utku B. Demir" w:date="2022-04-20T10:22:00Z" w:initials="ubd">
    <w:p w14:paraId="5FB9D410" w14:textId="77777777" w:rsidR="00594B06" w:rsidRDefault="00594B06" w:rsidP="00F77318">
      <w:r>
        <w:rPr>
          <w:rStyle w:val="CommentReference"/>
        </w:rPr>
        <w:annotationRef/>
      </w:r>
      <w:r>
        <w:rPr>
          <w:sz w:val="20"/>
          <w:szCs w:val="20"/>
        </w:rPr>
        <w:t>Social purpose/outcomes/involvement are covered in the quanti. part</w:t>
      </w:r>
    </w:p>
  </w:comment>
  <w:comment w:id="7" w:author="Utku B. Demir" w:date="2022-04-20T10:31:00Z" w:initials="ubd">
    <w:p w14:paraId="3E7CB574" w14:textId="77777777" w:rsidR="00E07919" w:rsidRDefault="00E07919" w:rsidP="009F1B39">
      <w:r>
        <w:rPr>
          <w:rStyle w:val="CommentReference"/>
        </w:rPr>
        <w:annotationRef/>
      </w:r>
      <w:r>
        <w:rPr>
          <w:sz w:val="20"/>
          <w:szCs w:val="20"/>
        </w:rPr>
        <w:t>was not explicitly asked in the survey. Would be cool though.</w:t>
      </w:r>
    </w:p>
  </w:comment>
  <w:comment w:id="9" w:author="Utku B. Demir" w:date="2022-04-20T10:33:00Z" w:initials="ubd">
    <w:p w14:paraId="6AE89B18" w14:textId="77777777" w:rsidR="005E365F" w:rsidRDefault="005E365F" w:rsidP="0071577E">
      <w:r>
        <w:rPr>
          <w:rStyle w:val="CommentReference"/>
        </w:rPr>
        <w:annotationRef/>
      </w:r>
      <w:r>
        <w:rPr>
          <w:sz w:val="20"/>
          <w:szCs w:val="20"/>
        </w:rPr>
        <w:t>Beautiful categorisation</w:t>
      </w:r>
    </w:p>
  </w:comment>
  <w:comment w:id="11" w:author="Utku B. Demir" w:date="2022-04-20T10:36:00Z" w:initials="ubd">
    <w:p w14:paraId="24B511FC" w14:textId="77777777" w:rsidR="00793FAB" w:rsidRDefault="00793FAB" w:rsidP="00000E6C">
      <w:r>
        <w:rPr>
          <w:rStyle w:val="CommentReference"/>
        </w:rPr>
        <w:annotationRef/>
      </w:r>
      <w:r>
        <w:rPr>
          <w:sz w:val="20"/>
          <w:szCs w:val="20"/>
        </w:rPr>
        <w:t xml:space="preserve">Wouldn’t it be better to number theses according to their level of impact? </w:t>
      </w:r>
    </w:p>
    <w:p w14:paraId="517FA7C5" w14:textId="77777777" w:rsidR="00793FAB" w:rsidRDefault="00793FAB" w:rsidP="00000E6C"/>
    <w:p w14:paraId="29540563" w14:textId="77777777" w:rsidR="00793FAB" w:rsidRDefault="00793FAB" w:rsidP="00000E6C">
      <w:r>
        <w:rPr>
          <w:sz w:val="20"/>
          <w:szCs w:val="20"/>
        </w:rPr>
        <w:t>1. Awareness</w:t>
      </w:r>
    </w:p>
    <w:p w14:paraId="175F721F" w14:textId="77777777" w:rsidR="00793FAB" w:rsidRDefault="00793FAB" w:rsidP="00000E6C">
      <w:r>
        <w:rPr>
          <w:sz w:val="20"/>
          <w:szCs w:val="20"/>
        </w:rPr>
        <w:t>2. Attitude</w:t>
      </w:r>
    </w:p>
    <w:p w14:paraId="43A9C9DB" w14:textId="77777777" w:rsidR="00793FAB" w:rsidRDefault="00793FAB" w:rsidP="00000E6C">
      <w:r>
        <w:rPr>
          <w:sz w:val="20"/>
          <w:szCs w:val="20"/>
        </w:rPr>
        <w:t>3. Behaviour</w:t>
      </w:r>
    </w:p>
    <w:p w14:paraId="63B1B20B" w14:textId="77777777" w:rsidR="00793FAB" w:rsidRDefault="00793FAB" w:rsidP="00000E6C">
      <w:r>
        <w:rPr>
          <w:sz w:val="20"/>
          <w:szCs w:val="20"/>
        </w:rPr>
        <w:t>4. Practice</w:t>
      </w:r>
    </w:p>
  </w:comment>
  <w:comment w:id="15" w:author="Utku B. Demir" w:date="2022-04-20T10:42:00Z" w:initials="ubd">
    <w:p w14:paraId="4BC4827B" w14:textId="77777777" w:rsidR="00AE1229" w:rsidRDefault="00AE1229" w:rsidP="00E00353">
      <w:r>
        <w:rPr>
          <w:rStyle w:val="CommentReference"/>
        </w:rPr>
        <w:annotationRef/>
      </w:r>
      <w:r>
        <w:rPr>
          <w:sz w:val="20"/>
          <w:szCs w:val="20"/>
        </w:rPr>
        <w:t>NOT covered by the quanti. part</w:t>
      </w:r>
    </w:p>
    <w:p w14:paraId="4CCE8CCA" w14:textId="77777777" w:rsidR="00AE1229" w:rsidRDefault="00AE1229" w:rsidP="00E00353"/>
    <w:p w14:paraId="2AFBEEA3" w14:textId="77777777" w:rsidR="00AE1229" w:rsidRDefault="00AE1229" w:rsidP="00E00353">
      <w:r>
        <w:rPr>
          <w:sz w:val="20"/>
          <w:szCs w:val="20"/>
        </w:rPr>
        <w:t>reason: not asked</w:t>
      </w:r>
    </w:p>
  </w:comment>
  <w:comment w:id="16" w:author="Utku B. Demir" w:date="2022-04-20T10:43:00Z" w:initials="ubd">
    <w:p w14:paraId="0FBB2FE1" w14:textId="77777777" w:rsidR="008B1E58" w:rsidRDefault="008B1E58" w:rsidP="00F85B62">
      <w:r>
        <w:rPr>
          <w:rStyle w:val="CommentReference"/>
        </w:rPr>
        <w:annotationRef/>
      </w:r>
      <w:r>
        <w:rPr>
          <w:sz w:val="20"/>
          <w:szCs w:val="20"/>
        </w:rPr>
        <w:t>However, in good synergy with “uptake”</w:t>
      </w:r>
    </w:p>
  </w:comment>
  <w:comment w:id="17" w:author="Utku B. Demir" w:date="2022-04-20T10:46:00Z" w:initials="ubd">
    <w:p w14:paraId="4ED1DD80" w14:textId="77777777" w:rsidR="00F34108" w:rsidRDefault="00F34108" w:rsidP="0021567C">
      <w:r>
        <w:rPr>
          <w:rStyle w:val="CommentReference"/>
        </w:rPr>
        <w:annotationRef/>
      </w:r>
      <w:r>
        <w:rPr>
          <w:sz w:val="20"/>
          <w:szCs w:val="20"/>
        </w:rPr>
        <w:t>This is a great discussion, we should emphasise it in the final document and maybe also refer to this discussion in the results of quanti. analysis (in the “outcomes” section)</w:t>
      </w:r>
    </w:p>
  </w:comment>
  <w:comment w:id="21" w:author="Utku B. Demir" w:date="2022-04-20T10:52:00Z" w:initials="ubd">
    <w:p w14:paraId="319AC238" w14:textId="77777777" w:rsidR="00ED731D" w:rsidRDefault="00ED731D" w:rsidP="00265150">
      <w:r>
        <w:rPr>
          <w:rStyle w:val="CommentReference"/>
        </w:rPr>
        <w:annotationRef/>
      </w:r>
      <w:r>
        <w:rPr>
          <w:sz w:val="20"/>
          <w:szCs w:val="20"/>
        </w:rPr>
        <w:t>Covered in the quanti. part</w:t>
      </w:r>
    </w:p>
  </w:comment>
  <w:comment w:id="24" w:author="Utku B. Demir" w:date="2022-04-22T09:44:00Z" w:initials="ubd">
    <w:p w14:paraId="19613807" w14:textId="77777777" w:rsidR="006F1200" w:rsidRDefault="006F1200" w:rsidP="00675B07">
      <w:r>
        <w:rPr>
          <w:rStyle w:val="CommentReference"/>
        </w:rPr>
        <w:annotationRef/>
      </w:r>
      <w:r>
        <w:rPr>
          <w:sz w:val="20"/>
          <w:szCs w:val="20"/>
        </w:rPr>
        <w:t>This is aligned way better with the proposed template</w:t>
      </w:r>
    </w:p>
  </w:comment>
  <w:comment w:id="25" w:author="Utku B. Demir" w:date="2022-04-20T11:22:00Z" w:initials="ubd">
    <w:p w14:paraId="071F6A84" w14:textId="41AF352B" w:rsidR="000F7783" w:rsidRDefault="000F7783" w:rsidP="00DF74CE">
      <w:r>
        <w:rPr>
          <w:rStyle w:val="CommentReference"/>
        </w:rPr>
        <w:annotationRef/>
      </w:r>
      <w:r>
        <w:rPr>
          <w:sz w:val="20"/>
          <w:szCs w:val="20"/>
        </w:rPr>
        <w:t xml:space="preserve">This is well aligned with the figure 11 in the quanti. report. </w:t>
      </w:r>
    </w:p>
  </w:comment>
  <w:comment w:id="29" w:author="Utku B. Demir" w:date="2022-04-20T11:32:00Z" w:initials="ubd">
    <w:p w14:paraId="4CD1CB20" w14:textId="77777777" w:rsidR="00D23E06" w:rsidRDefault="00D23E06" w:rsidP="007F079F">
      <w:r>
        <w:rPr>
          <w:rStyle w:val="CommentReference"/>
        </w:rPr>
        <w:annotationRef/>
      </w:r>
      <w:r>
        <w:rPr>
          <w:sz w:val="20"/>
          <w:szCs w:val="20"/>
        </w:rPr>
        <w:t>Is not included in the quanti. part</w:t>
      </w:r>
    </w:p>
    <w:p w14:paraId="276A73FA" w14:textId="77777777" w:rsidR="00D23E06" w:rsidRDefault="00D23E06" w:rsidP="007F079F"/>
    <w:p w14:paraId="39F00022" w14:textId="77777777" w:rsidR="00D23E06" w:rsidRDefault="00D23E06" w:rsidP="007F079F">
      <w:r>
        <w:rPr>
          <w:sz w:val="20"/>
          <w:szCs w:val="20"/>
        </w:rPr>
        <w:t>reason: wasn’t included in the survey</w:t>
      </w:r>
    </w:p>
  </w:comment>
  <w:comment w:id="33" w:author="Utku B. Demir" w:date="2022-04-20T11:33:00Z" w:initials="ubd">
    <w:p w14:paraId="7E688657" w14:textId="77777777" w:rsidR="00725804" w:rsidRDefault="00725804" w:rsidP="001C038B">
      <w:r>
        <w:rPr>
          <w:rStyle w:val="CommentReference"/>
        </w:rPr>
        <w:annotationRef/>
      </w:r>
      <w:r>
        <w:rPr>
          <w:sz w:val="20"/>
          <w:szCs w:val="20"/>
        </w:rPr>
        <w:t>was not included in the survey</w:t>
      </w:r>
    </w:p>
  </w:comment>
  <w:comment w:id="35" w:author="Utku B. Demir" w:date="2022-04-20T11:34:00Z" w:initials="ubd">
    <w:p w14:paraId="1FBE8442" w14:textId="77777777" w:rsidR="0076475F" w:rsidRDefault="0076475F" w:rsidP="007F50C0">
      <w:r>
        <w:rPr>
          <w:rStyle w:val="CommentReference"/>
        </w:rPr>
        <w:annotationRef/>
      </w:r>
      <w:r>
        <w:rPr>
          <w:sz w:val="20"/>
          <w:szCs w:val="20"/>
        </w:rPr>
        <w:t xml:space="preserve">partly covered in quanti. part. </w:t>
      </w:r>
    </w:p>
    <w:p w14:paraId="6AE492B8" w14:textId="77777777" w:rsidR="0076475F" w:rsidRDefault="0076475F" w:rsidP="007F50C0"/>
    <w:p w14:paraId="5DDD8644" w14:textId="77777777" w:rsidR="0076475F" w:rsidRDefault="0076475F" w:rsidP="007F50C0">
      <w:r>
        <w:rPr>
          <w:sz w:val="20"/>
          <w:szCs w:val="20"/>
        </w:rPr>
        <w:t>reason: only partly included in the survey</w:t>
      </w:r>
    </w:p>
  </w:comment>
  <w:comment w:id="38" w:author="Utku B. Demir" w:date="2022-04-20T11:35:00Z" w:initials="ubd">
    <w:p w14:paraId="71676176" w14:textId="77777777" w:rsidR="00F06B2D" w:rsidRDefault="00F06B2D" w:rsidP="009A6FB4">
      <w:r>
        <w:rPr>
          <w:rStyle w:val="CommentReference"/>
        </w:rPr>
        <w:annotationRef/>
      </w:r>
      <w:r>
        <w:rPr>
          <w:sz w:val="20"/>
          <w:szCs w:val="20"/>
        </w:rPr>
        <w:t>was not included in the surcey</w:t>
      </w:r>
    </w:p>
  </w:comment>
  <w:comment w:id="42" w:author="Utku B. Demir" w:date="2022-04-20T11:37:00Z" w:initials="ubd">
    <w:p w14:paraId="1BE95DD2" w14:textId="77777777" w:rsidR="00FC5BC2" w:rsidRDefault="00FC5BC2" w:rsidP="00150D24">
      <w:r>
        <w:rPr>
          <w:rStyle w:val="CommentReference"/>
        </w:rPr>
        <w:annotationRef/>
      </w:r>
      <w:r>
        <w:rPr>
          <w:sz w:val="20"/>
          <w:szCs w:val="20"/>
        </w:rPr>
        <w:t>is not present in the quanti. part (not in this form) but a great addition to the analysis of the impact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D37A1" w15:done="0"/>
  <w15:commentEx w15:paraId="127D4A90" w15:done="0"/>
  <w15:commentEx w15:paraId="5FB9D410" w15:done="0"/>
  <w15:commentEx w15:paraId="3E7CB574" w15:done="0"/>
  <w15:commentEx w15:paraId="6AE89B18" w15:done="0"/>
  <w15:commentEx w15:paraId="63B1B20B" w15:done="0"/>
  <w15:commentEx w15:paraId="2AFBEEA3" w15:done="0"/>
  <w15:commentEx w15:paraId="0FBB2FE1" w15:paraIdParent="2AFBEEA3" w15:done="0"/>
  <w15:commentEx w15:paraId="4ED1DD80" w15:done="0"/>
  <w15:commentEx w15:paraId="319AC238" w15:done="0"/>
  <w15:commentEx w15:paraId="19613807" w15:done="0"/>
  <w15:commentEx w15:paraId="071F6A84" w15:done="0"/>
  <w15:commentEx w15:paraId="39F00022" w15:done="0"/>
  <w15:commentEx w15:paraId="7E688657" w15:done="0"/>
  <w15:commentEx w15:paraId="5DDD8644" w15:done="0"/>
  <w15:commentEx w15:paraId="71676176" w15:done="0"/>
  <w15:commentEx w15:paraId="1BE95D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5C2D" w16cex:dateUtc="2022-04-20T08:17:00Z"/>
  <w16cex:commentExtensible w16cex:durableId="260A5CCC" w16cex:dateUtc="2022-04-20T08:19:00Z"/>
  <w16cex:commentExtensible w16cex:durableId="260A5D6E" w16cex:dateUtc="2022-04-20T08:22:00Z"/>
  <w16cex:commentExtensible w16cex:durableId="260A5F90" w16cex:dateUtc="2022-04-20T08:31:00Z"/>
  <w16cex:commentExtensible w16cex:durableId="260A5FE1" w16cex:dateUtc="2022-04-20T08:33:00Z"/>
  <w16cex:commentExtensible w16cex:durableId="260A60A6" w16cex:dateUtc="2022-04-20T08:36:00Z"/>
  <w16cex:commentExtensible w16cex:durableId="260A6213" w16cex:dateUtc="2022-04-20T08:42:00Z"/>
  <w16cex:commentExtensible w16cex:durableId="260A6257" w16cex:dateUtc="2022-04-20T08:43:00Z"/>
  <w16cex:commentExtensible w16cex:durableId="260A6318" w16cex:dateUtc="2022-04-20T08:46:00Z"/>
  <w16cex:commentExtensible w16cex:durableId="260A6458" w16cex:dateUtc="2022-04-20T08:52:00Z"/>
  <w16cex:commentExtensible w16cex:durableId="260CF794" w16cex:dateUtc="2022-04-22T07:44:00Z"/>
  <w16cex:commentExtensible w16cex:durableId="260A6B87" w16cex:dateUtc="2022-04-20T09:22:00Z"/>
  <w16cex:commentExtensible w16cex:durableId="260A6DB8" w16cex:dateUtc="2022-04-20T09:32:00Z"/>
  <w16cex:commentExtensible w16cex:durableId="260A6DF6" w16cex:dateUtc="2022-04-20T09:33:00Z"/>
  <w16cex:commentExtensible w16cex:durableId="260A6E43" w16cex:dateUtc="2022-04-20T09:34:00Z"/>
  <w16cex:commentExtensible w16cex:durableId="260A6E7D" w16cex:dateUtc="2022-04-20T09:35:00Z"/>
  <w16cex:commentExtensible w16cex:durableId="260A6F07" w16cex:dateUtc="2022-04-20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D37A1" w16cid:durableId="260A5C2D"/>
  <w16cid:commentId w16cid:paraId="127D4A90" w16cid:durableId="260A5CCC"/>
  <w16cid:commentId w16cid:paraId="5FB9D410" w16cid:durableId="260A5D6E"/>
  <w16cid:commentId w16cid:paraId="3E7CB574" w16cid:durableId="260A5F90"/>
  <w16cid:commentId w16cid:paraId="6AE89B18" w16cid:durableId="260A5FE1"/>
  <w16cid:commentId w16cid:paraId="63B1B20B" w16cid:durableId="260A60A6"/>
  <w16cid:commentId w16cid:paraId="2AFBEEA3" w16cid:durableId="260A6213"/>
  <w16cid:commentId w16cid:paraId="0FBB2FE1" w16cid:durableId="260A6257"/>
  <w16cid:commentId w16cid:paraId="4ED1DD80" w16cid:durableId="260A6318"/>
  <w16cid:commentId w16cid:paraId="319AC238" w16cid:durableId="260A6458"/>
  <w16cid:commentId w16cid:paraId="19613807" w16cid:durableId="260CF794"/>
  <w16cid:commentId w16cid:paraId="071F6A84" w16cid:durableId="260A6B87"/>
  <w16cid:commentId w16cid:paraId="39F00022" w16cid:durableId="260A6DB8"/>
  <w16cid:commentId w16cid:paraId="7E688657" w16cid:durableId="260A6DF6"/>
  <w16cid:commentId w16cid:paraId="5DDD8644" w16cid:durableId="260A6E43"/>
  <w16cid:commentId w16cid:paraId="71676176" w16cid:durableId="260A6E7D"/>
  <w16cid:commentId w16cid:paraId="1BE95DD2" w16cid:durableId="260A6F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CE392" w14:textId="77777777" w:rsidR="00103595" w:rsidRDefault="00103595" w:rsidP="00DF2D0A">
      <w:pPr>
        <w:spacing w:after="0" w:line="240" w:lineRule="auto"/>
      </w:pPr>
      <w:r>
        <w:separator/>
      </w:r>
    </w:p>
  </w:endnote>
  <w:endnote w:type="continuationSeparator" w:id="0">
    <w:p w14:paraId="56F23859" w14:textId="77777777" w:rsidR="00103595" w:rsidRDefault="00103595" w:rsidP="00DF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90520"/>
      <w:docPartObj>
        <w:docPartGallery w:val="Page Numbers (Bottom of Page)"/>
        <w:docPartUnique/>
      </w:docPartObj>
    </w:sdtPr>
    <w:sdtEndPr/>
    <w:sdtContent>
      <w:p w14:paraId="5B1EF3E9" w14:textId="44A16195" w:rsidR="00372A11" w:rsidRDefault="00372A11">
        <w:pPr>
          <w:pStyle w:val="Footer"/>
          <w:jc w:val="right"/>
        </w:pPr>
        <w:r>
          <w:fldChar w:fldCharType="begin"/>
        </w:r>
        <w:r>
          <w:instrText>PAGE   \* MERGEFORMAT</w:instrText>
        </w:r>
        <w:r>
          <w:fldChar w:fldCharType="separate"/>
        </w:r>
        <w:r>
          <w:t>2</w:t>
        </w:r>
        <w:r>
          <w:fldChar w:fldCharType="end"/>
        </w:r>
      </w:p>
    </w:sdtContent>
  </w:sdt>
  <w:p w14:paraId="27DF7F53" w14:textId="77777777" w:rsidR="00372A11" w:rsidRDefault="00372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227A4" w14:textId="77777777" w:rsidR="00103595" w:rsidRDefault="00103595" w:rsidP="00DF2D0A">
      <w:pPr>
        <w:spacing w:after="0" w:line="240" w:lineRule="auto"/>
      </w:pPr>
      <w:r>
        <w:separator/>
      </w:r>
    </w:p>
  </w:footnote>
  <w:footnote w:type="continuationSeparator" w:id="0">
    <w:p w14:paraId="55126ECB" w14:textId="77777777" w:rsidR="00103595" w:rsidRDefault="00103595" w:rsidP="00DF2D0A">
      <w:pPr>
        <w:spacing w:after="0" w:line="240" w:lineRule="auto"/>
      </w:pPr>
      <w:r>
        <w:continuationSeparator/>
      </w:r>
    </w:p>
  </w:footnote>
  <w:footnote w:id="1">
    <w:p w14:paraId="35BDC34C" w14:textId="37BBB90B" w:rsidR="00DF2D0A" w:rsidRPr="00DF2D0A" w:rsidRDefault="00DF2D0A">
      <w:pPr>
        <w:pStyle w:val="FootnoteText"/>
        <w:rPr>
          <w:lang w:val="de-AT"/>
        </w:rPr>
      </w:pPr>
      <w:r>
        <w:rPr>
          <w:rStyle w:val="FootnoteReference"/>
        </w:rPr>
        <w:footnoteRef/>
      </w:r>
      <w:r>
        <w:t xml:space="preserve"> </w:t>
      </w:r>
      <w:hyperlink r:id="rId1" w:history="1">
        <w:r w:rsidRPr="00FA3676">
          <w:rPr>
            <w:rStyle w:val="Hyperlink"/>
          </w:rPr>
          <w:t>https://www.merriam-webster.com/dictionary/practice</w:t>
        </w:r>
      </w:hyperlink>
      <w:r>
        <w:t xml:space="preserve"> </w:t>
      </w:r>
    </w:p>
  </w:footnote>
  <w:footnote w:id="2">
    <w:p w14:paraId="49532FD2" w14:textId="1D72E868" w:rsidR="00DF2D0A" w:rsidRPr="00DF2D0A" w:rsidRDefault="00DF2D0A">
      <w:pPr>
        <w:pStyle w:val="FootnoteText"/>
        <w:rPr>
          <w:lang w:val="de-AT"/>
        </w:rPr>
      </w:pPr>
      <w:r>
        <w:rPr>
          <w:rStyle w:val="FootnoteReference"/>
        </w:rPr>
        <w:footnoteRef/>
      </w:r>
      <w:r>
        <w:t xml:space="preserve"> </w:t>
      </w:r>
      <w:hyperlink r:id="rId2" w:history="1">
        <w:r w:rsidRPr="00FA3676">
          <w:rPr>
            <w:rStyle w:val="Hyperlink"/>
          </w:rPr>
          <w:t>https://www.merriam-webster.com/dictionary/behavior</w:t>
        </w:r>
      </w:hyperlink>
      <w:r>
        <w:t xml:space="preserve"> </w:t>
      </w:r>
    </w:p>
  </w:footnote>
</w:footnotes>
</file>

<file path=word/intelligence.xml><?xml version="1.0" encoding="utf-8"?>
<int:Intelligence xmlns:int="http://schemas.microsoft.com/office/intelligence/2019/intelligence">
  <int:IntelligenceSettings/>
  <int:Manifest>
    <int:ParagraphRange paragraphId="1313325543" textId="1909205982" start="0" length="45" invalidationStart="0" invalidationLength="45" id="pPNh2msl"/>
  </int:Manifest>
  <int:Observations>
    <int:Content id="pPNh2msl">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CF1"/>
    <w:multiLevelType w:val="hybridMultilevel"/>
    <w:tmpl w:val="30E8B0D0"/>
    <w:lvl w:ilvl="0" w:tplc="BF9E9666">
      <w:start w:val="1"/>
      <w:numFmt w:val="bullet"/>
      <w:lvlText w:val=""/>
      <w:lvlJc w:val="left"/>
      <w:pPr>
        <w:ind w:left="1068" w:hanging="360"/>
      </w:pPr>
      <w:rPr>
        <w:rFonts w:ascii="Symbol" w:hAnsi="Symbol" w:hint="default"/>
      </w:rPr>
    </w:lvl>
    <w:lvl w:ilvl="1" w:tplc="72B61D04">
      <w:start w:val="1"/>
      <w:numFmt w:val="bullet"/>
      <w:lvlText w:val="o"/>
      <w:lvlJc w:val="left"/>
      <w:pPr>
        <w:ind w:left="1788" w:hanging="360"/>
      </w:pPr>
      <w:rPr>
        <w:rFonts w:ascii="Courier New" w:hAnsi="Courier New" w:hint="default"/>
      </w:rPr>
    </w:lvl>
    <w:lvl w:ilvl="2" w:tplc="7B5AAA96">
      <w:start w:val="1"/>
      <w:numFmt w:val="bullet"/>
      <w:lvlText w:val=""/>
      <w:lvlJc w:val="left"/>
      <w:pPr>
        <w:ind w:left="2508" w:hanging="360"/>
      </w:pPr>
      <w:rPr>
        <w:rFonts w:ascii="Wingdings" w:hAnsi="Wingdings" w:hint="default"/>
      </w:rPr>
    </w:lvl>
    <w:lvl w:ilvl="3" w:tplc="D3CE21CA">
      <w:start w:val="1"/>
      <w:numFmt w:val="bullet"/>
      <w:lvlText w:val=""/>
      <w:lvlJc w:val="left"/>
      <w:pPr>
        <w:ind w:left="3228" w:hanging="360"/>
      </w:pPr>
      <w:rPr>
        <w:rFonts w:ascii="Symbol" w:hAnsi="Symbol" w:hint="default"/>
      </w:rPr>
    </w:lvl>
    <w:lvl w:ilvl="4" w:tplc="962A43F6">
      <w:start w:val="1"/>
      <w:numFmt w:val="bullet"/>
      <w:lvlText w:val="o"/>
      <w:lvlJc w:val="left"/>
      <w:pPr>
        <w:ind w:left="3948" w:hanging="360"/>
      </w:pPr>
      <w:rPr>
        <w:rFonts w:ascii="Courier New" w:hAnsi="Courier New" w:hint="default"/>
      </w:rPr>
    </w:lvl>
    <w:lvl w:ilvl="5" w:tplc="8842F372">
      <w:start w:val="1"/>
      <w:numFmt w:val="bullet"/>
      <w:lvlText w:val=""/>
      <w:lvlJc w:val="left"/>
      <w:pPr>
        <w:ind w:left="4668" w:hanging="360"/>
      </w:pPr>
      <w:rPr>
        <w:rFonts w:ascii="Wingdings" w:hAnsi="Wingdings" w:hint="default"/>
      </w:rPr>
    </w:lvl>
    <w:lvl w:ilvl="6" w:tplc="DCBA6382">
      <w:start w:val="1"/>
      <w:numFmt w:val="bullet"/>
      <w:lvlText w:val=""/>
      <w:lvlJc w:val="left"/>
      <w:pPr>
        <w:ind w:left="5388" w:hanging="360"/>
      </w:pPr>
      <w:rPr>
        <w:rFonts w:ascii="Symbol" w:hAnsi="Symbol" w:hint="default"/>
      </w:rPr>
    </w:lvl>
    <w:lvl w:ilvl="7" w:tplc="F97218AA">
      <w:start w:val="1"/>
      <w:numFmt w:val="bullet"/>
      <w:lvlText w:val="o"/>
      <w:lvlJc w:val="left"/>
      <w:pPr>
        <w:ind w:left="6108" w:hanging="360"/>
      </w:pPr>
      <w:rPr>
        <w:rFonts w:ascii="Courier New" w:hAnsi="Courier New" w:hint="default"/>
      </w:rPr>
    </w:lvl>
    <w:lvl w:ilvl="8" w:tplc="711A7EE0">
      <w:start w:val="1"/>
      <w:numFmt w:val="bullet"/>
      <w:lvlText w:val=""/>
      <w:lvlJc w:val="left"/>
      <w:pPr>
        <w:ind w:left="6828" w:hanging="360"/>
      </w:pPr>
      <w:rPr>
        <w:rFonts w:ascii="Wingdings" w:hAnsi="Wingdings" w:hint="default"/>
      </w:rPr>
    </w:lvl>
  </w:abstractNum>
  <w:abstractNum w:abstractNumId="1" w15:restartNumberingAfterBreak="0">
    <w:nsid w:val="01EF6813"/>
    <w:multiLevelType w:val="hybridMultilevel"/>
    <w:tmpl w:val="F1E6982A"/>
    <w:lvl w:ilvl="0" w:tplc="1410FD6C">
      <w:start w:val="1"/>
      <w:numFmt w:val="bullet"/>
      <w:lvlText w:val=""/>
      <w:lvlJc w:val="left"/>
      <w:pPr>
        <w:ind w:left="1068" w:hanging="360"/>
      </w:pPr>
      <w:rPr>
        <w:rFonts w:ascii="Symbol" w:hAnsi="Symbol" w:hint="default"/>
      </w:rPr>
    </w:lvl>
    <w:lvl w:ilvl="1" w:tplc="DF94E462">
      <w:start w:val="1"/>
      <w:numFmt w:val="bullet"/>
      <w:lvlText w:val=""/>
      <w:lvlJc w:val="left"/>
      <w:pPr>
        <w:ind w:left="1788" w:hanging="360"/>
      </w:pPr>
      <w:rPr>
        <w:rFonts w:ascii="Symbol" w:hAnsi="Symbol" w:hint="default"/>
      </w:rPr>
    </w:lvl>
    <w:lvl w:ilvl="2" w:tplc="1E40DA82">
      <w:start w:val="1"/>
      <w:numFmt w:val="bullet"/>
      <w:lvlText w:val=""/>
      <w:lvlJc w:val="left"/>
      <w:pPr>
        <w:ind w:left="2508" w:hanging="360"/>
      </w:pPr>
      <w:rPr>
        <w:rFonts w:ascii="Wingdings" w:hAnsi="Wingdings" w:hint="default"/>
      </w:rPr>
    </w:lvl>
    <w:lvl w:ilvl="3" w:tplc="63A2C394">
      <w:start w:val="1"/>
      <w:numFmt w:val="bullet"/>
      <w:lvlText w:val=""/>
      <w:lvlJc w:val="left"/>
      <w:pPr>
        <w:ind w:left="3228" w:hanging="360"/>
      </w:pPr>
      <w:rPr>
        <w:rFonts w:ascii="Symbol" w:hAnsi="Symbol" w:hint="default"/>
      </w:rPr>
    </w:lvl>
    <w:lvl w:ilvl="4" w:tplc="A844D31C">
      <w:start w:val="1"/>
      <w:numFmt w:val="bullet"/>
      <w:lvlText w:val="o"/>
      <w:lvlJc w:val="left"/>
      <w:pPr>
        <w:ind w:left="3948" w:hanging="360"/>
      </w:pPr>
      <w:rPr>
        <w:rFonts w:ascii="Courier New" w:hAnsi="Courier New" w:hint="default"/>
      </w:rPr>
    </w:lvl>
    <w:lvl w:ilvl="5" w:tplc="784A53F4">
      <w:start w:val="1"/>
      <w:numFmt w:val="bullet"/>
      <w:lvlText w:val=""/>
      <w:lvlJc w:val="left"/>
      <w:pPr>
        <w:ind w:left="4668" w:hanging="360"/>
      </w:pPr>
      <w:rPr>
        <w:rFonts w:ascii="Wingdings" w:hAnsi="Wingdings" w:hint="default"/>
      </w:rPr>
    </w:lvl>
    <w:lvl w:ilvl="6" w:tplc="46EC2D80">
      <w:start w:val="1"/>
      <w:numFmt w:val="bullet"/>
      <w:lvlText w:val=""/>
      <w:lvlJc w:val="left"/>
      <w:pPr>
        <w:ind w:left="5388" w:hanging="360"/>
      </w:pPr>
      <w:rPr>
        <w:rFonts w:ascii="Symbol" w:hAnsi="Symbol" w:hint="default"/>
      </w:rPr>
    </w:lvl>
    <w:lvl w:ilvl="7" w:tplc="0BC62F02">
      <w:start w:val="1"/>
      <w:numFmt w:val="bullet"/>
      <w:lvlText w:val="o"/>
      <w:lvlJc w:val="left"/>
      <w:pPr>
        <w:ind w:left="6108" w:hanging="360"/>
      </w:pPr>
      <w:rPr>
        <w:rFonts w:ascii="Courier New" w:hAnsi="Courier New" w:hint="default"/>
      </w:rPr>
    </w:lvl>
    <w:lvl w:ilvl="8" w:tplc="DCC0500A">
      <w:start w:val="1"/>
      <w:numFmt w:val="bullet"/>
      <w:lvlText w:val=""/>
      <w:lvlJc w:val="left"/>
      <w:pPr>
        <w:ind w:left="6828" w:hanging="360"/>
      </w:pPr>
      <w:rPr>
        <w:rFonts w:ascii="Wingdings" w:hAnsi="Wingdings" w:hint="default"/>
      </w:rPr>
    </w:lvl>
  </w:abstractNum>
  <w:abstractNum w:abstractNumId="2" w15:restartNumberingAfterBreak="0">
    <w:nsid w:val="02B923CA"/>
    <w:multiLevelType w:val="hybridMultilevel"/>
    <w:tmpl w:val="FFFFFFFF"/>
    <w:lvl w:ilvl="0" w:tplc="622483AC">
      <w:start w:val="1"/>
      <w:numFmt w:val="decimal"/>
      <w:lvlText w:val="%1."/>
      <w:lvlJc w:val="left"/>
      <w:pPr>
        <w:ind w:left="720" w:hanging="360"/>
      </w:pPr>
    </w:lvl>
    <w:lvl w:ilvl="1" w:tplc="E8547502">
      <w:start w:val="1"/>
      <w:numFmt w:val="lowerLetter"/>
      <w:lvlText w:val="%2."/>
      <w:lvlJc w:val="left"/>
      <w:pPr>
        <w:ind w:left="1440" w:hanging="360"/>
      </w:pPr>
    </w:lvl>
    <w:lvl w:ilvl="2" w:tplc="6956A7C2">
      <w:start w:val="1"/>
      <w:numFmt w:val="lowerRoman"/>
      <w:lvlText w:val="%3."/>
      <w:lvlJc w:val="right"/>
      <w:pPr>
        <w:ind w:left="2160" w:hanging="180"/>
      </w:pPr>
    </w:lvl>
    <w:lvl w:ilvl="3" w:tplc="376C7BB6">
      <w:start w:val="1"/>
      <w:numFmt w:val="decimal"/>
      <w:lvlText w:val="%4."/>
      <w:lvlJc w:val="left"/>
      <w:pPr>
        <w:ind w:left="2880" w:hanging="360"/>
      </w:pPr>
    </w:lvl>
    <w:lvl w:ilvl="4" w:tplc="61345B96">
      <w:start w:val="1"/>
      <w:numFmt w:val="lowerLetter"/>
      <w:lvlText w:val="%5."/>
      <w:lvlJc w:val="left"/>
      <w:pPr>
        <w:ind w:left="3600" w:hanging="360"/>
      </w:pPr>
    </w:lvl>
    <w:lvl w:ilvl="5" w:tplc="24D0B9FC">
      <w:start w:val="1"/>
      <w:numFmt w:val="lowerRoman"/>
      <w:lvlText w:val="%6."/>
      <w:lvlJc w:val="right"/>
      <w:pPr>
        <w:ind w:left="4320" w:hanging="180"/>
      </w:pPr>
    </w:lvl>
    <w:lvl w:ilvl="6" w:tplc="6E5E79E6">
      <w:start w:val="1"/>
      <w:numFmt w:val="decimal"/>
      <w:lvlText w:val="%7."/>
      <w:lvlJc w:val="left"/>
      <w:pPr>
        <w:ind w:left="5040" w:hanging="360"/>
      </w:pPr>
    </w:lvl>
    <w:lvl w:ilvl="7" w:tplc="D3FE55F6">
      <w:start w:val="1"/>
      <w:numFmt w:val="lowerLetter"/>
      <w:lvlText w:val="%8."/>
      <w:lvlJc w:val="left"/>
      <w:pPr>
        <w:ind w:left="5760" w:hanging="360"/>
      </w:pPr>
    </w:lvl>
    <w:lvl w:ilvl="8" w:tplc="35A6AD80">
      <w:start w:val="1"/>
      <w:numFmt w:val="lowerRoman"/>
      <w:lvlText w:val="%9."/>
      <w:lvlJc w:val="right"/>
      <w:pPr>
        <w:ind w:left="6480" w:hanging="180"/>
      </w:pPr>
    </w:lvl>
  </w:abstractNum>
  <w:abstractNum w:abstractNumId="3" w15:restartNumberingAfterBreak="0">
    <w:nsid w:val="02D019E0"/>
    <w:multiLevelType w:val="hybridMultilevel"/>
    <w:tmpl w:val="96AE0328"/>
    <w:lvl w:ilvl="0" w:tplc="7452CFE0">
      <w:start w:val="1"/>
      <w:numFmt w:val="decimal"/>
      <w:lvlText w:val="%1."/>
      <w:lvlJc w:val="left"/>
      <w:pPr>
        <w:ind w:left="720" w:hanging="360"/>
      </w:pPr>
    </w:lvl>
    <w:lvl w:ilvl="1" w:tplc="5B80B672">
      <w:start w:val="1"/>
      <w:numFmt w:val="lowerLetter"/>
      <w:lvlText w:val="%2."/>
      <w:lvlJc w:val="left"/>
      <w:pPr>
        <w:ind w:left="1440" w:hanging="360"/>
      </w:pPr>
    </w:lvl>
    <w:lvl w:ilvl="2" w:tplc="C75A84E4">
      <w:start w:val="1"/>
      <w:numFmt w:val="lowerRoman"/>
      <w:lvlText w:val="%3."/>
      <w:lvlJc w:val="right"/>
      <w:pPr>
        <w:ind w:left="2160" w:hanging="180"/>
      </w:pPr>
    </w:lvl>
    <w:lvl w:ilvl="3" w:tplc="86562494">
      <w:start w:val="1"/>
      <w:numFmt w:val="decimal"/>
      <w:lvlText w:val="%4."/>
      <w:lvlJc w:val="left"/>
      <w:pPr>
        <w:ind w:left="2880" w:hanging="360"/>
      </w:pPr>
    </w:lvl>
    <w:lvl w:ilvl="4" w:tplc="CA082044">
      <w:start w:val="1"/>
      <w:numFmt w:val="lowerLetter"/>
      <w:lvlText w:val="%5."/>
      <w:lvlJc w:val="left"/>
      <w:pPr>
        <w:ind w:left="3600" w:hanging="360"/>
      </w:pPr>
    </w:lvl>
    <w:lvl w:ilvl="5" w:tplc="4C0489C8">
      <w:start w:val="1"/>
      <w:numFmt w:val="lowerRoman"/>
      <w:lvlText w:val="%6."/>
      <w:lvlJc w:val="right"/>
      <w:pPr>
        <w:ind w:left="4320" w:hanging="180"/>
      </w:pPr>
    </w:lvl>
    <w:lvl w:ilvl="6" w:tplc="210C2CF6">
      <w:start w:val="1"/>
      <w:numFmt w:val="decimal"/>
      <w:lvlText w:val="%7."/>
      <w:lvlJc w:val="left"/>
      <w:pPr>
        <w:ind w:left="5040" w:hanging="360"/>
      </w:pPr>
    </w:lvl>
    <w:lvl w:ilvl="7" w:tplc="5BC07082">
      <w:start w:val="1"/>
      <w:numFmt w:val="lowerLetter"/>
      <w:lvlText w:val="%8."/>
      <w:lvlJc w:val="left"/>
      <w:pPr>
        <w:ind w:left="5760" w:hanging="360"/>
      </w:pPr>
    </w:lvl>
    <w:lvl w:ilvl="8" w:tplc="84726976">
      <w:start w:val="1"/>
      <w:numFmt w:val="lowerRoman"/>
      <w:lvlText w:val="%9."/>
      <w:lvlJc w:val="right"/>
      <w:pPr>
        <w:ind w:left="6480" w:hanging="180"/>
      </w:pPr>
    </w:lvl>
  </w:abstractNum>
  <w:abstractNum w:abstractNumId="4" w15:restartNumberingAfterBreak="0">
    <w:nsid w:val="058B4A65"/>
    <w:multiLevelType w:val="hybridMultilevel"/>
    <w:tmpl w:val="FFFFFFFF"/>
    <w:lvl w:ilvl="0" w:tplc="9F48178A">
      <w:start w:val="1"/>
      <w:numFmt w:val="decimal"/>
      <w:lvlText w:val="%1."/>
      <w:lvlJc w:val="left"/>
      <w:pPr>
        <w:ind w:left="720" w:hanging="360"/>
      </w:pPr>
    </w:lvl>
    <w:lvl w:ilvl="1" w:tplc="6A5E2C9C">
      <w:start w:val="1"/>
      <w:numFmt w:val="lowerLetter"/>
      <w:lvlText w:val="%2."/>
      <w:lvlJc w:val="left"/>
      <w:pPr>
        <w:ind w:left="1440" w:hanging="360"/>
      </w:pPr>
    </w:lvl>
    <w:lvl w:ilvl="2" w:tplc="E1040B9E">
      <w:start w:val="1"/>
      <w:numFmt w:val="lowerRoman"/>
      <w:lvlText w:val="%3."/>
      <w:lvlJc w:val="right"/>
      <w:pPr>
        <w:ind w:left="2160" w:hanging="180"/>
      </w:pPr>
    </w:lvl>
    <w:lvl w:ilvl="3" w:tplc="021077B6">
      <w:start w:val="1"/>
      <w:numFmt w:val="decimal"/>
      <w:lvlText w:val="%4."/>
      <w:lvlJc w:val="left"/>
      <w:pPr>
        <w:ind w:left="2880" w:hanging="360"/>
      </w:pPr>
    </w:lvl>
    <w:lvl w:ilvl="4" w:tplc="F700491E">
      <w:start w:val="1"/>
      <w:numFmt w:val="lowerLetter"/>
      <w:lvlText w:val="%5."/>
      <w:lvlJc w:val="left"/>
      <w:pPr>
        <w:ind w:left="3600" w:hanging="360"/>
      </w:pPr>
    </w:lvl>
    <w:lvl w:ilvl="5" w:tplc="58D447FE">
      <w:start w:val="1"/>
      <w:numFmt w:val="lowerRoman"/>
      <w:lvlText w:val="%6."/>
      <w:lvlJc w:val="right"/>
      <w:pPr>
        <w:ind w:left="4320" w:hanging="180"/>
      </w:pPr>
    </w:lvl>
    <w:lvl w:ilvl="6" w:tplc="453C738C">
      <w:start w:val="1"/>
      <w:numFmt w:val="decimal"/>
      <w:lvlText w:val="%7."/>
      <w:lvlJc w:val="left"/>
      <w:pPr>
        <w:ind w:left="5040" w:hanging="360"/>
      </w:pPr>
    </w:lvl>
    <w:lvl w:ilvl="7" w:tplc="3D82EDE8">
      <w:start w:val="1"/>
      <w:numFmt w:val="lowerLetter"/>
      <w:lvlText w:val="%8."/>
      <w:lvlJc w:val="left"/>
      <w:pPr>
        <w:ind w:left="5760" w:hanging="360"/>
      </w:pPr>
    </w:lvl>
    <w:lvl w:ilvl="8" w:tplc="8F0C5DEC">
      <w:start w:val="1"/>
      <w:numFmt w:val="lowerRoman"/>
      <w:lvlText w:val="%9."/>
      <w:lvlJc w:val="right"/>
      <w:pPr>
        <w:ind w:left="6480" w:hanging="180"/>
      </w:pPr>
    </w:lvl>
  </w:abstractNum>
  <w:abstractNum w:abstractNumId="5" w15:restartNumberingAfterBreak="0">
    <w:nsid w:val="0831730E"/>
    <w:multiLevelType w:val="hybridMultilevel"/>
    <w:tmpl w:val="6B60D4EA"/>
    <w:lvl w:ilvl="0" w:tplc="CDD285E8">
      <w:start w:val="1"/>
      <w:numFmt w:val="decimal"/>
      <w:lvlText w:val="%1."/>
      <w:lvlJc w:val="left"/>
      <w:pPr>
        <w:ind w:left="720" w:hanging="360"/>
      </w:pPr>
    </w:lvl>
    <w:lvl w:ilvl="1" w:tplc="BD38C6AC">
      <w:start w:val="1"/>
      <w:numFmt w:val="lowerLetter"/>
      <w:lvlText w:val="%2."/>
      <w:lvlJc w:val="left"/>
      <w:pPr>
        <w:ind w:left="1440" w:hanging="360"/>
      </w:pPr>
    </w:lvl>
    <w:lvl w:ilvl="2" w:tplc="621C45D6">
      <w:start w:val="1"/>
      <w:numFmt w:val="lowerRoman"/>
      <w:lvlText w:val="%3."/>
      <w:lvlJc w:val="right"/>
      <w:pPr>
        <w:ind w:left="2160" w:hanging="180"/>
      </w:pPr>
    </w:lvl>
    <w:lvl w:ilvl="3" w:tplc="B61854F8">
      <w:start w:val="1"/>
      <w:numFmt w:val="decimal"/>
      <w:lvlText w:val="%4."/>
      <w:lvlJc w:val="left"/>
      <w:pPr>
        <w:ind w:left="2880" w:hanging="360"/>
      </w:pPr>
    </w:lvl>
    <w:lvl w:ilvl="4" w:tplc="17346D02">
      <w:start w:val="1"/>
      <w:numFmt w:val="lowerLetter"/>
      <w:lvlText w:val="%5."/>
      <w:lvlJc w:val="left"/>
      <w:pPr>
        <w:ind w:left="3600" w:hanging="360"/>
      </w:pPr>
    </w:lvl>
    <w:lvl w:ilvl="5" w:tplc="5BA075AE">
      <w:start w:val="1"/>
      <w:numFmt w:val="lowerRoman"/>
      <w:lvlText w:val="%6."/>
      <w:lvlJc w:val="right"/>
      <w:pPr>
        <w:ind w:left="4320" w:hanging="180"/>
      </w:pPr>
    </w:lvl>
    <w:lvl w:ilvl="6" w:tplc="2CE6DFF2">
      <w:start w:val="1"/>
      <w:numFmt w:val="decimal"/>
      <w:lvlText w:val="%7."/>
      <w:lvlJc w:val="left"/>
      <w:pPr>
        <w:ind w:left="5040" w:hanging="360"/>
      </w:pPr>
    </w:lvl>
    <w:lvl w:ilvl="7" w:tplc="D7AA0E8A">
      <w:start w:val="1"/>
      <w:numFmt w:val="lowerLetter"/>
      <w:lvlText w:val="%8."/>
      <w:lvlJc w:val="left"/>
      <w:pPr>
        <w:ind w:left="5760" w:hanging="360"/>
      </w:pPr>
    </w:lvl>
    <w:lvl w:ilvl="8" w:tplc="0CC682F8">
      <w:start w:val="1"/>
      <w:numFmt w:val="lowerRoman"/>
      <w:lvlText w:val="%9."/>
      <w:lvlJc w:val="right"/>
      <w:pPr>
        <w:ind w:left="6480" w:hanging="180"/>
      </w:pPr>
    </w:lvl>
  </w:abstractNum>
  <w:abstractNum w:abstractNumId="6" w15:restartNumberingAfterBreak="0">
    <w:nsid w:val="08623DEC"/>
    <w:multiLevelType w:val="hybridMultilevel"/>
    <w:tmpl w:val="FFFFFFFF"/>
    <w:lvl w:ilvl="0" w:tplc="A10AA6DA">
      <w:start w:val="1"/>
      <w:numFmt w:val="decimal"/>
      <w:lvlText w:val="%1."/>
      <w:lvlJc w:val="left"/>
      <w:pPr>
        <w:ind w:left="720" w:hanging="360"/>
      </w:pPr>
    </w:lvl>
    <w:lvl w:ilvl="1" w:tplc="9462FFA6">
      <w:start w:val="1"/>
      <w:numFmt w:val="lowerLetter"/>
      <w:lvlText w:val="%2."/>
      <w:lvlJc w:val="left"/>
      <w:pPr>
        <w:ind w:left="1440" w:hanging="360"/>
      </w:pPr>
    </w:lvl>
    <w:lvl w:ilvl="2" w:tplc="4B3EF214">
      <w:start w:val="1"/>
      <w:numFmt w:val="lowerRoman"/>
      <w:lvlText w:val="%3."/>
      <w:lvlJc w:val="right"/>
      <w:pPr>
        <w:ind w:left="2160" w:hanging="180"/>
      </w:pPr>
    </w:lvl>
    <w:lvl w:ilvl="3" w:tplc="6828492A">
      <w:start w:val="1"/>
      <w:numFmt w:val="decimal"/>
      <w:lvlText w:val="%4."/>
      <w:lvlJc w:val="left"/>
      <w:pPr>
        <w:ind w:left="2880" w:hanging="360"/>
      </w:pPr>
    </w:lvl>
    <w:lvl w:ilvl="4" w:tplc="4CD05804">
      <w:start w:val="1"/>
      <w:numFmt w:val="lowerLetter"/>
      <w:lvlText w:val="%5."/>
      <w:lvlJc w:val="left"/>
      <w:pPr>
        <w:ind w:left="3600" w:hanging="360"/>
      </w:pPr>
    </w:lvl>
    <w:lvl w:ilvl="5" w:tplc="220C6B24">
      <w:start w:val="1"/>
      <w:numFmt w:val="lowerRoman"/>
      <w:lvlText w:val="%6."/>
      <w:lvlJc w:val="right"/>
      <w:pPr>
        <w:ind w:left="4320" w:hanging="180"/>
      </w:pPr>
    </w:lvl>
    <w:lvl w:ilvl="6" w:tplc="9CFE4D3E">
      <w:start w:val="1"/>
      <w:numFmt w:val="decimal"/>
      <w:lvlText w:val="%7."/>
      <w:lvlJc w:val="left"/>
      <w:pPr>
        <w:ind w:left="5040" w:hanging="360"/>
      </w:pPr>
    </w:lvl>
    <w:lvl w:ilvl="7" w:tplc="AC2697AA">
      <w:start w:val="1"/>
      <w:numFmt w:val="lowerLetter"/>
      <w:lvlText w:val="%8."/>
      <w:lvlJc w:val="left"/>
      <w:pPr>
        <w:ind w:left="5760" w:hanging="360"/>
      </w:pPr>
    </w:lvl>
    <w:lvl w:ilvl="8" w:tplc="EF7C1B36">
      <w:start w:val="1"/>
      <w:numFmt w:val="lowerRoman"/>
      <w:lvlText w:val="%9."/>
      <w:lvlJc w:val="right"/>
      <w:pPr>
        <w:ind w:left="6480" w:hanging="180"/>
      </w:pPr>
    </w:lvl>
  </w:abstractNum>
  <w:abstractNum w:abstractNumId="7" w15:restartNumberingAfterBreak="0">
    <w:nsid w:val="102C2CCF"/>
    <w:multiLevelType w:val="hybridMultilevel"/>
    <w:tmpl w:val="7756C026"/>
    <w:lvl w:ilvl="0" w:tplc="2522E89A">
      <w:start w:val="1"/>
      <w:numFmt w:val="bullet"/>
      <w:lvlText w:val=""/>
      <w:lvlJc w:val="left"/>
      <w:pPr>
        <w:ind w:left="720" w:hanging="360"/>
      </w:pPr>
      <w:rPr>
        <w:rFonts w:ascii="Symbol" w:hAnsi="Symbol" w:hint="default"/>
      </w:rPr>
    </w:lvl>
    <w:lvl w:ilvl="1" w:tplc="E5243998">
      <w:start w:val="1"/>
      <w:numFmt w:val="bullet"/>
      <w:lvlText w:val=""/>
      <w:lvlJc w:val="left"/>
      <w:pPr>
        <w:ind w:left="1440" w:hanging="360"/>
      </w:pPr>
      <w:rPr>
        <w:rFonts w:ascii="Symbol" w:hAnsi="Symbol" w:hint="default"/>
      </w:rPr>
    </w:lvl>
    <w:lvl w:ilvl="2" w:tplc="DFA66858">
      <w:start w:val="1"/>
      <w:numFmt w:val="bullet"/>
      <w:lvlText w:val=""/>
      <w:lvlJc w:val="left"/>
      <w:pPr>
        <w:ind w:left="2160" w:hanging="360"/>
      </w:pPr>
      <w:rPr>
        <w:rFonts w:ascii="Wingdings" w:hAnsi="Wingdings" w:hint="default"/>
      </w:rPr>
    </w:lvl>
    <w:lvl w:ilvl="3" w:tplc="836431F2">
      <w:start w:val="1"/>
      <w:numFmt w:val="bullet"/>
      <w:lvlText w:val=""/>
      <w:lvlJc w:val="left"/>
      <w:pPr>
        <w:ind w:left="2880" w:hanging="360"/>
      </w:pPr>
      <w:rPr>
        <w:rFonts w:ascii="Symbol" w:hAnsi="Symbol" w:hint="default"/>
      </w:rPr>
    </w:lvl>
    <w:lvl w:ilvl="4" w:tplc="7A2C5772">
      <w:start w:val="1"/>
      <w:numFmt w:val="bullet"/>
      <w:lvlText w:val="o"/>
      <w:lvlJc w:val="left"/>
      <w:pPr>
        <w:ind w:left="3600" w:hanging="360"/>
      </w:pPr>
      <w:rPr>
        <w:rFonts w:ascii="Courier New" w:hAnsi="Courier New" w:hint="default"/>
      </w:rPr>
    </w:lvl>
    <w:lvl w:ilvl="5" w:tplc="4A421642">
      <w:start w:val="1"/>
      <w:numFmt w:val="bullet"/>
      <w:lvlText w:val=""/>
      <w:lvlJc w:val="left"/>
      <w:pPr>
        <w:ind w:left="4320" w:hanging="360"/>
      </w:pPr>
      <w:rPr>
        <w:rFonts w:ascii="Wingdings" w:hAnsi="Wingdings" w:hint="default"/>
      </w:rPr>
    </w:lvl>
    <w:lvl w:ilvl="6" w:tplc="50FAEE98">
      <w:start w:val="1"/>
      <w:numFmt w:val="bullet"/>
      <w:lvlText w:val=""/>
      <w:lvlJc w:val="left"/>
      <w:pPr>
        <w:ind w:left="5040" w:hanging="360"/>
      </w:pPr>
      <w:rPr>
        <w:rFonts w:ascii="Symbol" w:hAnsi="Symbol" w:hint="default"/>
      </w:rPr>
    </w:lvl>
    <w:lvl w:ilvl="7" w:tplc="D8B2C0BA">
      <w:start w:val="1"/>
      <w:numFmt w:val="bullet"/>
      <w:lvlText w:val="o"/>
      <w:lvlJc w:val="left"/>
      <w:pPr>
        <w:ind w:left="5760" w:hanging="360"/>
      </w:pPr>
      <w:rPr>
        <w:rFonts w:ascii="Courier New" w:hAnsi="Courier New" w:hint="default"/>
      </w:rPr>
    </w:lvl>
    <w:lvl w:ilvl="8" w:tplc="135E6D94">
      <w:start w:val="1"/>
      <w:numFmt w:val="bullet"/>
      <w:lvlText w:val=""/>
      <w:lvlJc w:val="left"/>
      <w:pPr>
        <w:ind w:left="6480" w:hanging="360"/>
      </w:pPr>
      <w:rPr>
        <w:rFonts w:ascii="Wingdings" w:hAnsi="Wingdings" w:hint="default"/>
      </w:rPr>
    </w:lvl>
  </w:abstractNum>
  <w:abstractNum w:abstractNumId="8" w15:restartNumberingAfterBreak="0">
    <w:nsid w:val="134331C0"/>
    <w:multiLevelType w:val="hybridMultilevel"/>
    <w:tmpl w:val="AEDCD2EC"/>
    <w:lvl w:ilvl="0" w:tplc="4C00F8EC">
      <w:start w:val="1"/>
      <w:numFmt w:val="bullet"/>
      <w:lvlText w:val=""/>
      <w:lvlJc w:val="left"/>
      <w:pPr>
        <w:ind w:left="720" w:hanging="360"/>
      </w:pPr>
      <w:rPr>
        <w:rFonts w:ascii="Symbol" w:hAnsi="Symbol" w:hint="default"/>
      </w:rPr>
    </w:lvl>
    <w:lvl w:ilvl="1" w:tplc="1D58FF76">
      <w:start w:val="1"/>
      <w:numFmt w:val="bullet"/>
      <w:lvlText w:val=""/>
      <w:lvlJc w:val="left"/>
      <w:pPr>
        <w:ind w:left="1440" w:hanging="360"/>
      </w:pPr>
      <w:rPr>
        <w:rFonts w:ascii="Symbol" w:hAnsi="Symbol" w:hint="default"/>
      </w:rPr>
    </w:lvl>
    <w:lvl w:ilvl="2" w:tplc="D5547922">
      <w:start w:val="1"/>
      <w:numFmt w:val="bullet"/>
      <w:lvlText w:val=""/>
      <w:lvlJc w:val="left"/>
      <w:pPr>
        <w:ind w:left="2160" w:hanging="360"/>
      </w:pPr>
      <w:rPr>
        <w:rFonts w:ascii="Wingdings" w:hAnsi="Wingdings" w:hint="default"/>
      </w:rPr>
    </w:lvl>
    <w:lvl w:ilvl="3" w:tplc="8EE465CA">
      <w:start w:val="1"/>
      <w:numFmt w:val="bullet"/>
      <w:lvlText w:val=""/>
      <w:lvlJc w:val="left"/>
      <w:pPr>
        <w:ind w:left="2880" w:hanging="360"/>
      </w:pPr>
      <w:rPr>
        <w:rFonts w:ascii="Symbol" w:hAnsi="Symbol" w:hint="default"/>
      </w:rPr>
    </w:lvl>
    <w:lvl w:ilvl="4" w:tplc="55643F16">
      <w:start w:val="1"/>
      <w:numFmt w:val="bullet"/>
      <w:lvlText w:val="o"/>
      <w:lvlJc w:val="left"/>
      <w:pPr>
        <w:ind w:left="3600" w:hanging="360"/>
      </w:pPr>
      <w:rPr>
        <w:rFonts w:ascii="Courier New" w:hAnsi="Courier New" w:hint="default"/>
      </w:rPr>
    </w:lvl>
    <w:lvl w:ilvl="5" w:tplc="9A5AF590">
      <w:start w:val="1"/>
      <w:numFmt w:val="bullet"/>
      <w:lvlText w:val=""/>
      <w:lvlJc w:val="left"/>
      <w:pPr>
        <w:ind w:left="4320" w:hanging="360"/>
      </w:pPr>
      <w:rPr>
        <w:rFonts w:ascii="Wingdings" w:hAnsi="Wingdings" w:hint="default"/>
      </w:rPr>
    </w:lvl>
    <w:lvl w:ilvl="6" w:tplc="565675E2">
      <w:start w:val="1"/>
      <w:numFmt w:val="bullet"/>
      <w:lvlText w:val=""/>
      <w:lvlJc w:val="left"/>
      <w:pPr>
        <w:ind w:left="5040" w:hanging="360"/>
      </w:pPr>
      <w:rPr>
        <w:rFonts w:ascii="Symbol" w:hAnsi="Symbol" w:hint="default"/>
      </w:rPr>
    </w:lvl>
    <w:lvl w:ilvl="7" w:tplc="ED94FFF8">
      <w:start w:val="1"/>
      <w:numFmt w:val="bullet"/>
      <w:lvlText w:val="o"/>
      <w:lvlJc w:val="left"/>
      <w:pPr>
        <w:ind w:left="5760" w:hanging="360"/>
      </w:pPr>
      <w:rPr>
        <w:rFonts w:ascii="Courier New" w:hAnsi="Courier New" w:hint="default"/>
      </w:rPr>
    </w:lvl>
    <w:lvl w:ilvl="8" w:tplc="8F8C8608">
      <w:start w:val="1"/>
      <w:numFmt w:val="bullet"/>
      <w:lvlText w:val=""/>
      <w:lvlJc w:val="left"/>
      <w:pPr>
        <w:ind w:left="6480" w:hanging="360"/>
      </w:pPr>
      <w:rPr>
        <w:rFonts w:ascii="Wingdings" w:hAnsi="Wingdings" w:hint="default"/>
      </w:rPr>
    </w:lvl>
  </w:abstractNum>
  <w:abstractNum w:abstractNumId="9" w15:restartNumberingAfterBreak="0">
    <w:nsid w:val="158C605E"/>
    <w:multiLevelType w:val="hybridMultilevel"/>
    <w:tmpl w:val="FFFFFFFF"/>
    <w:lvl w:ilvl="0" w:tplc="FFFFFFFF">
      <w:start w:val="1"/>
      <w:numFmt w:val="decimal"/>
      <w:lvlText w:val="%1."/>
      <w:lvlJc w:val="left"/>
      <w:pPr>
        <w:ind w:left="720" w:hanging="360"/>
      </w:pPr>
    </w:lvl>
    <w:lvl w:ilvl="1" w:tplc="B1DCD064">
      <w:start w:val="1"/>
      <w:numFmt w:val="lowerLetter"/>
      <w:lvlText w:val="%2."/>
      <w:lvlJc w:val="left"/>
      <w:pPr>
        <w:ind w:left="1440" w:hanging="360"/>
      </w:pPr>
    </w:lvl>
    <w:lvl w:ilvl="2" w:tplc="346ED712">
      <w:start w:val="1"/>
      <w:numFmt w:val="lowerRoman"/>
      <w:lvlText w:val="%3."/>
      <w:lvlJc w:val="right"/>
      <w:pPr>
        <w:ind w:left="2160" w:hanging="180"/>
      </w:pPr>
    </w:lvl>
    <w:lvl w:ilvl="3" w:tplc="8DDCB378">
      <w:start w:val="1"/>
      <w:numFmt w:val="decimal"/>
      <w:lvlText w:val="%4."/>
      <w:lvlJc w:val="left"/>
      <w:pPr>
        <w:ind w:left="2880" w:hanging="360"/>
      </w:pPr>
    </w:lvl>
    <w:lvl w:ilvl="4" w:tplc="6F22C9A6">
      <w:start w:val="1"/>
      <w:numFmt w:val="lowerLetter"/>
      <w:lvlText w:val="%5."/>
      <w:lvlJc w:val="left"/>
      <w:pPr>
        <w:ind w:left="3600" w:hanging="360"/>
      </w:pPr>
    </w:lvl>
    <w:lvl w:ilvl="5" w:tplc="96026914">
      <w:start w:val="1"/>
      <w:numFmt w:val="lowerRoman"/>
      <w:lvlText w:val="%6."/>
      <w:lvlJc w:val="right"/>
      <w:pPr>
        <w:ind w:left="4320" w:hanging="180"/>
      </w:pPr>
    </w:lvl>
    <w:lvl w:ilvl="6" w:tplc="8840A0AE">
      <w:start w:val="1"/>
      <w:numFmt w:val="decimal"/>
      <w:lvlText w:val="%7."/>
      <w:lvlJc w:val="left"/>
      <w:pPr>
        <w:ind w:left="5040" w:hanging="360"/>
      </w:pPr>
    </w:lvl>
    <w:lvl w:ilvl="7" w:tplc="E070CEBE">
      <w:start w:val="1"/>
      <w:numFmt w:val="lowerLetter"/>
      <w:lvlText w:val="%8."/>
      <w:lvlJc w:val="left"/>
      <w:pPr>
        <w:ind w:left="5760" w:hanging="360"/>
      </w:pPr>
    </w:lvl>
    <w:lvl w:ilvl="8" w:tplc="D14857AA">
      <w:start w:val="1"/>
      <w:numFmt w:val="lowerRoman"/>
      <w:lvlText w:val="%9."/>
      <w:lvlJc w:val="right"/>
      <w:pPr>
        <w:ind w:left="6480" w:hanging="180"/>
      </w:pPr>
    </w:lvl>
  </w:abstractNum>
  <w:abstractNum w:abstractNumId="10" w15:restartNumberingAfterBreak="0">
    <w:nsid w:val="16BF6491"/>
    <w:multiLevelType w:val="hybridMultilevel"/>
    <w:tmpl w:val="C27C9564"/>
    <w:lvl w:ilvl="0" w:tplc="0C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1C0498"/>
    <w:multiLevelType w:val="hybridMultilevel"/>
    <w:tmpl w:val="C72ECFF2"/>
    <w:lvl w:ilvl="0" w:tplc="098EF360">
      <w:start w:val="1"/>
      <w:numFmt w:val="decimal"/>
      <w:lvlText w:val="%1."/>
      <w:lvlJc w:val="left"/>
      <w:pPr>
        <w:ind w:left="720" w:hanging="360"/>
      </w:pPr>
    </w:lvl>
    <w:lvl w:ilvl="1" w:tplc="515CC576">
      <w:start w:val="1"/>
      <w:numFmt w:val="lowerLetter"/>
      <w:lvlText w:val="%2."/>
      <w:lvlJc w:val="left"/>
      <w:pPr>
        <w:ind w:left="1440" w:hanging="360"/>
      </w:pPr>
    </w:lvl>
    <w:lvl w:ilvl="2" w:tplc="DEE22EF8">
      <w:start w:val="1"/>
      <w:numFmt w:val="lowerRoman"/>
      <w:lvlText w:val="%3."/>
      <w:lvlJc w:val="right"/>
      <w:pPr>
        <w:ind w:left="2160" w:hanging="180"/>
      </w:pPr>
    </w:lvl>
    <w:lvl w:ilvl="3" w:tplc="2714741C">
      <w:start w:val="1"/>
      <w:numFmt w:val="decimal"/>
      <w:lvlText w:val="%4."/>
      <w:lvlJc w:val="left"/>
      <w:pPr>
        <w:ind w:left="2880" w:hanging="360"/>
      </w:pPr>
    </w:lvl>
    <w:lvl w:ilvl="4" w:tplc="B5EA51D4">
      <w:start w:val="1"/>
      <w:numFmt w:val="lowerLetter"/>
      <w:lvlText w:val="%5."/>
      <w:lvlJc w:val="left"/>
      <w:pPr>
        <w:ind w:left="3600" w:hanging="360"/>
      </w:pPr>
    </w:lvl>
    <w:lvl w:ilvl="5" w:tplc="86C247A4">
      <w:start w:val="1"/>
      <w:numFmt w:val="lowerRoman"/>
      <w:lvlText w:val="%6."/>
      <w:lvlJc w:val="right"/>
      <w:pPr>
        <w:ind w:left="4320" w:hanging="180"/>
      </w:pPr>
    </w:lvl>
    <w:lvl w:ilvl="6" w:tplc="EFA29DC4">
      <w:start w:val="1"/>
      <w:numFmt w:val="decimal"/>
      <w:lvlText w:val="%7."/>
      <w:lvlJc w:val="left"/>
      <w:pPr>
        <w:ind w:left="5040" w:hanging="360"/>
      </w:pPr>
    </w:lvl>
    <w:lvl w:ilvl="7" w:tplc="03F2BA54">
      <w:start w:val="1"/>
      <w:numFmt w:val="lowerLetter"/>
      <w:lvlText w:val="%8."/>
      <w:lvlJc w:val="left"/>
      <w:pPr>
        <w:ind w:left="5760" w:hanging="360"/>
      </w:pPr>
    </w:lvl>
    <w:lvl w:ilvl="8" w:tplc="D07CD6E4">
      <w:start w:val="1"/>
      <w:numFmt w:val="lowerRoman"/>
      <w:lvlText w:val="%9."/>
      <w:lvlJc w:val="right"/>
      <w:pPr>
        <w:ind w:left="6480" w:hanging="180"/>
      </w:pPr>
    </w:lvl>
  </w:abstractNum>
  <w:abstractNum w:abstractNumId="12" w15:restartNumberingAfterBreak="0">
    <w:nsid w:val="24737C37"/>
    <w:multiLevelType w:val="hybridMultilevel"/>
    <w:tmpl w:val="CC86BD78"/>
    <w:lvl w:ilvl="0" w:tplc="4038355A">
      <w:start w:val="1"/>
      <w:numFmt w:val="decimal"/>
      <w:lvlText w:val="%1."/>
      <w:lvlJc w:val="left"/>
      <w:pPr>
        <w:ind w:left="720" w:hanging="360"/>
      </w:pPr>
      <w:rPr>
        <w:b/>
        <w:sz w:val="24"/>
        <w:szCs w:val="24"/>
      </w:rPr>
    </w:lvl>
    <w:lvl w:ilvl="1" w:tplc="443E6406">
      <w:start w:val="1"/>
      <w:numFmt w:val="lowerLetter"/>
      <w:lvlText w:val="%2."/>
      <w:lvlJc w:val="left"/>
      <w:pPr>
        <w:ind w:left="1440" w:hanging="360"/>
      </w:pPr>
    </w:lvl>
    <w:lvl w:ilvl="2" w:tplc="96D63972">
      <w:start w:val="1"/>
      <w:numFmt w:val="lowerRoman"/>
      <w:lvlText w:val="%3."/>
      <w:lvlJc w:val="right"/>
      <w:pPr>
        <w:ind w:left="2160" w:hanging="180"/>
      </w:pPr>
    </w:lvl>
    <w:lvl w:ilvl="3" w:tplc="382A20F4">
      <w:start w:val="1"/>
      <w:numFmt w:val="decimal"/>
      <w:lvlText w:val="%4."/>
      <w:lvlJc w:val="left"/>
      <w:pPr>
        <w:ind w:left="2880" w:hanging="360"/>
      </w:pPr>
    </w:lvl>
    <w:lvl w:ilvl="4" w:tplc="B28295D0">
      <w:start w:val="1"/>
      <w:numFmt w:val="lowerLetter"/>
      <w:lvlText w:val="%5."/>
      <w:lvlJc w:val="left"/>
      <w:pPr>
        <w:ind w:left="3600" w:hanging="360"/>
      </w:pPr>
    </w:lvl>
    <w:lvl w:ilvl="5" w:tplc="B0460FC4">
      <w:start w:val="1"/>
      <w:numFmt w:val="lowerRoman"/>
      <w:lvlText w:val="%6."/>
      <w:lvlJc w:val="right"/>
      <w:pPr>
        <w:ind w:left="4320" w:hanging="180"/>
      </w:pPr>
    </w:lvl>
    <w:lvl w:ilvl="6" w:tplc="33D4D42A">
      <w:start w:val="1"/>
      <w:numFmt w:val="decimal"/>
      <w:lvlText w:val="%7."/>
      <w:lvlJc w:val="left"/>
      <w:pPr>
        <w:ind w:left="5040" w:hanging="360"/>
      </w:pPr>
    </w:lvl>
    <w:lvl w:ilvl="7" w:tplc="0B6696AE">
      <w:start w:val="1"/>
      <w:numFmt w:val="lowerLetter"/>
      <w:lvlText w:val="%8."/>
      <w:lvlJc w:val="left"/>
      <w:pPr>
        <w:ind w:left="5760" w:hanging="360"/>
      </w:pPr>
    </w:lvl>
    <w:lvl w:ilvl="8" w:tplc="3370DE7A">
      <w:start w:val="1"/>
      <w:numFmt w:val="lowerRoman"/>
      <w:lvlText w:val="%9."/>
      <w:lvlJc w:val="right"/>
      <w:pPr>
        <w:ind w:left="6480" w:hanging="180"/>
      </w:pPr>
    </w:lvl>
  </w:abstractNum>
  <w:abstractNum w:abstractNumId="13" w15:restartNumberingAfterBreak="0">
    <w:nsid w:val="2B0341C1"/>
    <w:multiLevelType w:val="hybridMultilevel"/>
    <w:tmpl w:val="0F185C16"/>
    <w:lvl w:ilvl="0" w:tplc="04070001">
      <w:start w:val="1"/>
      <w:numFmt w:val="bullet"/>
      <w:lvlText w:val=""/>
      <w:lvlJc w:val="left"/>
      <w:pPr>
        <w:ind w:left="720" w:hanging="360"/>
      </w:pPr>
      <w:rPr>
        <w:rFonts w:ascii="Symbol" w:hAnsi="Symbol" w:hint="default"/>
      </w:rPr>
    </w:lvl>
    <w:lvl w:ilvl="1" w:tplc="8238244E">
      <w:start w:val="1"/>
      <w:numFmt w:val="bullet"/>
      <w:lvlText w:val="o"/>
      <w:lvlJc w:val="left"/>
      <w:pPr>
        <w:ind w:left="1440" w:hanging="360"/>
      </w:pPr>
      <w:rPr>
        <w:rFonts w:ascii="Courier New" w:hAnsi="Courier New" w:hint="default"/>
      </w:rPr>
    </w:lvl>
    <w:lvl w:ilvl="2" w:tplc="3A645B72">
      <w:start w:val="1"/>
      <w:numFmt w:val="bullet"/>
      <w:lvlText w:val=""/>
      <w:lvlJc w:val="left"/>
      <w:pPr>
        <w:ind w:left="2160" w:hanging="360"/>
      </w:pPr>
      <w:rPr>
        <w:rFonts w:ascii="Wingdings" w:hAnsi="Wingdings" w:hint="default"/>
      </w:rPr>
    </w:lvl>
    <w:lvl w:ilvl="3" w:tplc="A51CB1B0">
      <w:start w:val="1"/>
      <w:numFmt w:val="bullet"/>
      <w:lvlText w:val=""/>
      <w:lvlJc w:val="left"/>
      <w:pPr>
        <w:ind w:left="2880" w:hanging="360"/>
      </w:pPr>
      <w:rPr>
        <w:rFonts w:ascii="Symbol" w:hAnsi="Symbol" w:hint="default"/>
      </w:rPr>
    </w:lvl>
    <w:lvl w:ilvl="4" w:tplc="51F0D60E">
      <w:start w:val="1"/>
      <w:numFmt w:val="bullet"/>
      <w:lvlText w:val="o"/>
      <w:lvlJc w:val="left"/>
      <w:pPr>
        <w:ind w:left="3600" w:hanging="360"/>
      </w:pPr>
      <w:rPr>
        <w:rFonts w:ascii="Courier New" w:hAnsi="Courier New" w:hint="default"/>
      </w:rPr>
    </w:lvl>
    <w:lvl w:ilvl="5" w:tplc="64A0E68C">
      <w:start w:val="1"/>
      <w:numFmt w:val="bullet"/>
      <w:lvlText w:val=""/>
      <w:lvlJc w:val="left"/>
      <w:pPr>
        <w:ind w:left="4320" w:hanging="360"/>
      </w:pPr>
      <w:rPr>
        <w:rFonts w:ascii="Wingdings" w:hAnsi="Wingdings" w:hint="default"/>
      </w:rPr>
    </w:lvl>
    <w:lvl w:ilvl="6" w:tplc="1A06D456">
      <w:start w:val="1"/>
      <w:numFmt w:val="bullet"/>
      <w:lvlText w:val=""/>
      <w:lvlJc w:val="left"/>
      <w:pPr>
        <w:ind w:left="5040" w:hanging="360"/>
      </w:pPr>
      <w:rPr>
        <w:rFonts w:ascii="Symbol" w:hAnsi="Symbol" w:hint="default"/>
      </w:rPr>
    </w:lvl>
    <w:lvl w:ilvl="7" w:tplc="8D6E186E">
      <w:start w:val="1"/>
      <w:numFmt w:val="bullet"/>
      <w:lvlText w:val="o"/>
      <w:lvlJc w:val="left"/>
      <w:pPr>
        <w:ind w:left="5760" w:hanging="360"/>
      </w:pPr>
      <w:rPr>
        <w:rFonts w:ascii="Courier New" w:hAnsi="Courier New" w:hint="default"/>
      </w:rPr>
    </w:lvl>
    <w:lvl w:ilvl="8" w:tplc="AC388B08">
      <w:start w:val="1"/>
      <w:numFmt w:val="bullet"/>
      <w:lvlText w:val=""/>
      <w:lvlJc w:val="left"/>
      <w:pPr>
        <w:ind w:left="6480" w:hanging="360"/>
      </w:pPr>
      <w:rPr>
        <w:rFonts w:ascii="Wingdings" w:hAnsi="Wingdings" w:hint="default"/>
      </w:rPr>
    </w:lvl>
  </w:abstractNum>
  <w:abstractNum w:abstractNumId="14" w15:restartNumberingAfterBreak="0">
    <w:nsid w:val="32291CD7"/>
    <w:multiLevelType w:val="hybridMultilevel"/>
    <w:tmpl w:val="953CC8EC"/>
    <w:lvl w:ilvl="0" w:tplc="3996AB82">
      <w:start w:val="1"/>
      <w:numFmt w:val="decimal"/>
      <w:lvlText w:val="%1."/>
      <w:lvlJc w:val="left"/>
      <w:pPr>
        <w:ind w:left="360" w:hanging="360"/>
      </w:pPr>
    </w:lvl>
    <w:lvl w:ilvl="1" w:tplc="0C070001">
      <w:start w:val="1"/>
      <w:numFmt w:val="bullet"/>
      <w:lvlText w:val=""/>
      <w:lvlJc w:val="left"/>
      <w:pPr>
        <w:ind w:left="1080" w:hanging="360"/>
      </w:pPr>
      <w:rPr>
        <w:rFonts w:ascii="Symbol" w:hAnsi="Symbol" w:hint="default"/>
      </w:rPr>
    </w:lvl>
    <w:lvl w:ilvl="2" w:tplc="99CCB6F0">
      <w:start w:val="1"/>
      <w:numFmt w:val="lowerRoman"/>
      <w:lvlText w:val="%3."/>
      <w:lvlJc w:val="right"/>
      <w:pPr>
        <w:ind w:left="1800" w:hanging="180"/>
      </w:pPr>
    </w:lvl>
    <w:lvl w:ilvl="3" w:tplc="A08A785E">
      <w:start w:val="1"/>
      <w:numFmt w:val="decimal"/>
      <w:lvlText w:val="%4."/>
      <w:lvlJc w:val="left"/>
      <w:pPr>
        <w:ind w:left="2520" w:hanging="360"/>
      </w:pPr>
    </w:lvl>
    <w:lvl w:ilvl="4" w:tplc="2C52B14C">
      <w:start w:val="1"/>
      <w:numFmt w:val="lowerLetter"/>
      <w:lvlText w:val="%5."/>
      <w:lvlJc w:val="left"/>
      <w:pPr>
        <w:ind w:left="3240" w:hanging="360"/>
      </w:pPr>
    </w:lvl>
    <w:lvl w:ilvl="5" w:tplc="28466A40">
      <w:start w:val="1"/>
      <w:numFmt w:val="lowerRoman"/>
      <w:lvlText w:val="%6."/>
      <w:lvlJc w:val="right"/>
      <w:pPr>
        <w:ind w:left="3960" w:hanging="180"/>
      </w:pPr>
    </w:lvl>
    <w:lvl w:ilvl="6" w:tplc="766815D8">
      <w:start w:val="1"/>
      <w:numFmt w:val="decimal"/>
      <w:lvlText w:val="%7."/>
      <w:lvlJc w:val="left"/>
      <w:pPr>
        <w:ind w:left="4680" w:hanging="360"/>
      </w:pPr>
    </w:lvl>
    <w:lvl w:ilvl="7" w:tplc="43A8EB5A">
      <w:start w:val="1"/>
      <w:numFmt w:val="lowerLetter"/>
      <w:lvlText w:val="%8."/>
      <w:lvlJc w:val="left"/>
      <w:pPr>
        <w:ind w:left="5400" w:hanging="360"/>
      </w:pPr>
    </w:lvl>
    <w:lvl w:ilvl="8" w:tplc="87A2C696">
      <w:start w:val="1"/>
      <w:numFmt w:val="lowerRoman"/>
      <w:lvlText w:val="%9."/>
      <w:lvlJc w:val="right"/>
      <w:pPr>
        <w:ind w:left="6120" w:hanging="180"/>
      </w:pPr>
    </w:lvl>
  </w:abstractNum>
  <w:abstractNum w:abstractNumId="15" w15:restartNumberingAfterBreak="0">
    <w:nsid w:val="334E6778"/>
    <w:multiLevelType w:val="hybridMultilevel"/>
    <w:tmpl w:val="80E087FE"/>
    <w:lvl w:ilvl="0" w:tplc="8424EB58">
      <w:start w:val="1"/>
      <w:numFmt w:val="bullet"/>
      <w:lvlText w:val=""/>
      <w:lvlJc w:val="left"/>
      <w:pPr>
        <w:ind w:left="720" w:hanging="360"/>
      </w:pPr>
      <w:rPr>
        <w:rFonts w:ascii="Symbol" w:hAnsi="Symbol" w:hint="default"/>
      </w:rPr>
    </w:lvl>
    <w:lvl w:ilvl="1" w:tplc="436AB8C8">
      <w:start w:val="1"/>
      <w:numFmt w:val="bullet"/>
      <w:lvlText w:val="o"/>
      <w:lvlJc w:val="left"/>
      <w:pPr>
        <w:ind w:left="1440" w:hanging="360"/>
      </w:pPr>
      <w:rPr>
        <w:rFonts w:ascii="Courier New" w:hAnsi="Courier New" w:hint="default"/>
      </w:rPr>
    </w:lvl>
    <w:lvl w:ilvl="2" w:tplc="7D52243C">
      <w:start w:val="1"/>
      <w:numFmt w:val="bullet"/>
      <w:lvlText w:val=""/>
      <w:lvlJc w:val="left"/>
      <w:pPr>
        <w:ind w:left="2160" w:hanging="360"/>
      </w:pPr>
      <w:rPr>
        <w:rFonts w:ascii="Wingdings" w:hAnsi="Wingdings" w:hint="default"/>
      </w:rPr>
    </w:lvl>
    <w:lvl w:ilvl="3" w:tplc="7D70B458">
      <w:start w:val="1"/>
      <w:numFmt w:val="bullet"/>
      <w:lvlText w:val=""/>
      <w:lvlJc w:val="left"/>
      <w:pPr>
        <w:ind w:left="2880" w:hanging="360"/>
      </w:pPr>
      <w:rPr>
        <w:rFonts w:ascii="Symbol" w:hAnsi="Symbol" w:hint="default"/>
      </w:rPr>
    </w:lvl>
    <w:lvl w:ilvl="4" w:tplc="3EA832F0">
      <w:start w:val="1"/>
      <w:numFmt w:val="bullet"/>
      <w:lvlText w:val="o"/>
      <w:lvlJc w:val="left"/>
      <w:pPr>
        <w:ind w:left="3600" w:hanging="360"/>
      </w:pPr>
      <w:rPr>
        <w:rFonts w:ascii="Courier New" w:hAnsi="Courier New" w:hint="default"/>
      </w:rPr>
    </w:lvl>
    <w:lvl w:ilvl="5" w:tplc="817023AA">
      <w:start w:val="1"/>
      <w:numFmt w:val="bullet"/>
      <w:lvlText w:val=""/>
      <w:lvlJc w:val="left"/>
      <w:pPr>
        <w:ind w:left="4320" w:hanging="360"/>
      </w:pPr>
      <w:rPr>
        <w:rFonts w:ascii="Wingdings" w:hAnsi="Wingdings" w:hint="default"/>
      </w:rPr>
    </w:lvl>
    <w:lvl w:ilvl="6" w:tplc="96E66ECC">
      <w:start w:val="1"/>
      <w:numFmt w:val="bullet"/>
      <w:lvlText w:val=""/>
      <w:lvlJc w:val="left"/>
      <w:pPr>
        <w:ind w:left="5040" w:hanging="360"/>
      </w:pPr>
      <w:rPr>
        <w:rFonts w:ascii="Symbol" w:hAnsi="Symbol" w:hint="default"/>
      </w:rPr>
    </w:lvl>
    <w:lvl w:ilvl="7" w:tplc="113C9D9C">
      <w:start w:val="1"/>
      <w:numFmt w:val="bullet"/>
      <w:lvlText w:val="o"/>
      <w:lvlJc w:val="left"/>
      <w:pPr>
        <w:ind w:left="5760" w:hanging="360"/>
      </w:pPr>
      <w:rPr>
        <w:rFonts w:ascii="Courier New" w:hAnsi="Courier New" w:hint="default"/>
      </w:rPr>
    </w:lvl>
    <w:lvl w:ilvl="8" w:tplc="EA2C2E6A">
      <w:start w:val="1"/>
      <w:numFmt w:val="bullet"/>
      <w:lvlText w:val=""/>
      <w:lvlJc w:val="left"/>
      <w:pPr>
        <w:ind w:left="6480" w:hanging="360"/>
      </w:pPr>
      <w:rPr>
        <w:rFonts w:ascii="Wingdings" w:hAnsi="Wingdings" w:hint="default"/>
      </w:rPr>
    </w:lvl>
  </w:abstractNum>
  <w:abstractNum w:abstractNumId="16" w15:restartNumberingAfterBreak="0">
    <w:nsid w:val="37A867CB"/>
    <w:multiLevelType w:val="hybridMultilevel"/>
    <w:tmpl w:val="4FD882EC"/>
    <w:lvl w:ilvl="0" w:tplc="1B7005D8">
      <w:start w:val="1"/>
      <w:numFmt w:val="bullet"/>
      <w:lvlText w:val=""/>
      <w:lvlJc w:val="left"/>
      <w:pPr>
        <w:ind w:left="720" w:hanging="360"/>
      </w:pPr>
      <w:rPr>
        <w:rFonts w:ascii="Symbol" w:hAnsi="Symbol" w:hint="default"/>
      </w:rPr>
    </w:lvl>
    <w:lvl w:ilvl="1" w:tplc="ABCAE87C">
      <w:start w:val="1"/>
      <w:numFmt w:val="bullet"/>
      <w:lvlText w:val="o"/>
      <w:lvlJc w:val="left"/>
      <w:pPr>
        <w:ind w:left="1440" w:hanging="360"/>
      </w:pPr>
      <w:rPr>
        <w:rFonts w:ascii="Courier New" w:hAnsi="Courier New" w:hint="default"/>
      </w:rPr>
    </w:lvl>
    <w:lvl w:ilvl="2" w:tplc="7210511E">
      <w:start w:val="1"/>
      <w:numFmt w:val="bullet"/>
      <w:lvlText w:val=""/>
      <w:lvlJc w:val="left"/>
      <w:pPr>
        <w:ind w:left="2160" w:hanging="360"/>
      </w:pPr>
      <w:rPr>
        <w:rFonts w:ascii="Wingdings" w:hAnsi="Wingdings" w:hint="default"/>
      </w:rPr>
    </w:lvl>
    <w:lvl w:ilvl="3" w:tplc="5FB2C908">
      <w:start w:val="1"/>
      <w:numFmt w:val="bullet"/>
      <w:lvlText w:val=""/>
      <w:lvlJc w:val="left"/>
      <w:pPr>
        <w:ind w:left="2880" w:hanging="360"/>
      </w:pPr>
      <w:rPr>
        <w:rFonts w:ascii="Symbol" w:hAnsi="Symbol" w:hint="default"/>
      </w:rPr>
    </w:lvl>
    <w:lvl w:ilvl="4" w:tplc="D340C7E0">
      <w:start w:val="1"/>
      <w:numFmt w:val="bullet"/>
      <w:lvlText w:val="o"/>
      <w:lvlJc w:val="left"/>
      <w:pPr>
        <w:ind w:left="3600" w:hanging="360"/>
      </w:pPr>
      <w:rPr>
        <w:rFonts w:ascii="Courier New" w:hAnsi="Courier New" w:hint="default"/>
      </w:rPr>
    </w:lvl>
    <w:lvl w:ilvl="5" w:tplc="809C3E9E">
      <w:start w:val="1"/>
      <w:numFmt w:val="bullet"/>
      <w:lvlText w:val=""/>
      <w:lvlJc w:val="left"/>
      <w:pPr>
        <w:ind w:left="4320" w:hanging="360"/>
      </w:pPr>
      <w:rPr>
        <w:rFonts w:ascii="Wingdings" w:hAnsi="Wingdings" w:hint="default"/>
      </w:rPr>
    </w:lvl>
    <w:lvl w:ilvl="6" w:tplc="B51A2FDC">
      <w:start w:val="1"/>
      <w:numFmt w:val="bullet"/>
      <w:lvlText w:val=""/>
      <w:lvlJc w:val="left"/>
      <w:pPr>
        <w:ind w:left="5040" w:hanging="360"/>
      </w:pPr>
      <w:rPr>
        <w:rFonts w:ascii="Symbol" w:hAnsi="Symbol" w:hint="default"/>
      </w:rPr>
    </w:lvl>
    <w:lvl w:ilvl="7" w:tplc="736C765E">
      <w:start w:val="1"/>
      <w:numFmt w:val="bullet"/>
      <w:lvlText w:val="o"/>
      <w:lvlJc w:val="left"/>
      <w:pPr>
        <w:ind w:left="5760" w:hanging="360"/>
      </w:pPr>
      <w:rPr>
        <w:rFonts w:ascii="Courier New" w:hAnsi="Courier New" w:hint="default"/>
      </w:rPr>
    </w:lvl>
    <w:lvl w:ilvl="8" w:tplc="5E28B3E4">
      <w:start w:val="1"/>
      <w:numFmt w:val="bullet"/>
      <w:lvlText w:val=""/>
      <w:lvlJc w:val="left"/>
      <w:pPr>
        <w:ind w:left="6480" w:hanging="360"/>
      </w:pPr>
      <w:rPr>
        <w:rFonts w:ascii="Wingdings" w:hAnsi="Wingdings" w:hint="default"/>
      </w:rPr>
    </w:lvl>
  </w:abstractNum>
  <w:abstractNum w:abstractNumId="17" w15:restartNumberingAfterBreak="0">
    <w:nsid w:val="383E6550"/>
    <w:multiLevelType w:val="hybridMultilevel"/>
    <w:tmpl w:val="FCE8E460"/>
    <w:lvl w:ilvl="0" w:tplc="D8F00404">
      <w:start w:val="1"/>
      <w:numFmt w:val="bullet"/>
      <w:lvlText w:val=""/>
      <w:lvlJc w:val="left"/>
      <w:pPr>
        <w:ind w:left="1068" w:hanging="360"/>
      </w:pPr>
      <w:rPr>
        <w:rFonts w:ascii="Symbol" w:hAnsi="Symbol" w:hint="default"/>
      </w:rPr>
    </w:lvl>
    <w:lvl w:ilvl="1" w:tplc="8CA87A9E">
      <w:start w:val="1"/>
      <w:numFmt w:val="bullet"/>
      <w:lvlText w:val="o"/>
      <w:lvlJc w:val="left"/>
      <w:pPr>
        <w:ind w:left="1788" w:hanging="360"/>
      </w:pPr>
      <w:rPr>
        <w:rFonts w:ascii="Courier New" w:hAnsi="Courier New" w:hint="default"/>
      </w:rPr>
    </w:lvl>
    <w:lvl w:ilvl="2" w:tplc="8CB0A2FC">
      <w:start w:val="1"/>
      <w:numFmt w:val="bullet"/>
      <w:lvlText w:val=""/>
      <w:lvlJc w:val="left"/>
      <w:pPr>
        <w:ind w:left="2508" w:hanging="360"/>
      </w:pPr>
      <w:rPr>
        <w:rFonts w:ascii="Wingdings" w:hAnsi="Wingdings" w:hint="default"/>
      </w:rPr>
    </w:lvl>
    <w:lvl w:ilvl="3" w:tplc="0F6AAAE2">
      <w:start w:val="1"/>
      <w:numFmt w:val="bullet"/>
      <w:lvlText w:val=""/>
      <w:lvlJc w:val="left"/>
      <w:pPr>
        <w:ind w:left="3228" w:hanging="360"/>
      </w:pPr>
      <w:rPr>
        <w:rFonts w:ascii="Symbol" w:hAnsi="Symbol" w:hint="default"/>
      </w:rPr>
    </w:lvl>
    <w:lvl w:ilvl="4" w:tplc="2FF8A7AE">
      <w:start w:val="1"/>
      <w:numFmt w:val="bullet"/>
      <w:lvlText w:val="o"/>
      <w:lvlJc w:val="left"/>
      <w:pPr>
        <w:ind w:left="3948" w:hanging="360"/>
      </w:pPr>
      <w:rPr>
        <w:rFonts w:ascii="Courier New" w:hAnsi="Courier New" w:hint="default"/>
      </w:rPr>
    </w:lvl>
    <w:lvl w:ilvl="5" w:tplc="70AA8C46">
      <w:start w:val="1"/>
      <w:numFmt w:val="bullet"/>
      <w:lvlText w:val=""/>
      <w:lvlJc w:val="left"/>
      <w:pPr>
        <w:ind w:left="4668" w:hanging="360"/>
      </w:pPr>
      <w:rPr>
        <w:rFonts w:ascii="Wingdings" w:hAnsi="Wingdings" w:hint="default"/>
      </w:rPr>
    </w:lvl>
    <w:lvl w:ilvl="6" w:tplc="BB5AF5B2">
      <w:start w:val="1"/>
      <w:numFmt w:val="bullet"/>
      <w:lvlText w:val=""/>
      <w:lvlJc w:val="left"/>
      <w:pPr>
        <w:ind w:left="5388" w:hanging="360"/>
      </w:pPr>
      <w:rPr>
        <w:rFonts w:ascii="Symbol" w:hAnsi="Symbol" w:hint="default"/>
      </w:rPr>
    </w:lvl>
    <w:lvl w:ilvl="7" w:tplc="2FECEEA2">
      <w:start w:val="1"/>
      <w:numFmt w:val="bullet"/>
      <w:lvlText w:val="o"/>
      <w:lvlJc w:val="left"/>
      <w:pPr>
        <w:ind w:left="6108" w:hanging="360"/>
      </w:pPr>
      <w:rPr>
        <w:rFonts w:ascii="Courier New" w:hAnsi="Courier New" w:hint="default"/>
      </w:rPr>
    </w:lvl>
    <w:lvl w:ilvl="8" w:tplc="48F2DDF4">
      <w:start w:val="1"/>
      <w:numFmt w:val="bullet"/>
      <w:lvlText w:val=""/>
      <w:lvlJc w:val="left"/>
      <w:pPr>
        <w:ind w:left="6828" w:hanging="360"/>
      </w:pPr>
      <w:rPr>
        <w:rFonts w:ascii="Wingdings" w:hAnsi="Wingdings" w:hint="default"/>
      </w:rPr>
    </w:lvl>
  </w:abstractNum>
  <w:abstractNum w:abstractNumId="18" w15:restartNumberingAfterBreak="0">
    <w:nsid w:val="398B3A44"/>
    <w:multiLevelType w:val="hybridMultilevel"/>
    <w:tmpl w:val="FFFFFFFF"/>
    <w:lvl w:ilvl="0" w:tplc="193C6366">
      <w:start w:val="1"/>
      <w:numFmt w:val="decimal"/>
      <w:lvlText w:val="%1."/>
      <w:lvlJc w:val="left"/>
      <w:pPr>
        <w:ind w:left="720" w:hanging="360"/>
      </w:pPr>
    </w:lvl>
    <w:lvl w:ilvl="1" w:tplc="AFC21E02">
      <w:start w:val="1"/>
      <w:numFmt w:val="lowerLetter"/>
      <w:lvlText w:val="%2."/>
      <w:lvlJc w:val="left"/>
      <w:pPr>
        <w:ind w:left="1440" w:hanging="360"/>
      </w:pPr>
    </w:lvl>
    <w:lvl w:ilvl="2" w:tplc="973C7310">
      <w:start w:val="1"/>
      <w:numFmt w:val="lowerRoman"/>
      <w:lvlText w:val="%3."/>
      <w:lvlJc w:val="right"/>
      <w:pPr>
        <w:ind w:left="2160" w:hanging="180"/>
      </w:pPr>
    </w:lvl>
    <w:lvl w:ilvl="3" w:tplc="AB964BA6">
      <w:start w:val="1"/>
      <w:numFmt w:val="decimal"/>
      <w:lvlText w:val="%4."/>
      <w:lvlJc w:val="left"/>
      <w:pPr>
        <w:ind w:left="2880" w:hanging="360"/>
      </w:pPr>
    </w:lvl>
    <w:lvl w:ilvl="4" w:tplc="714E55AE">
      <w:start w:val="1"/>
      <w:numFmt w:val="lowerLetter"/>
      <w:lvlText w:val="%5."/>
      <w:lvlJc w:val="left"/>
      <w:pPr>
        <w:ind w:left="3600" w:hanging="360"/>
      </w:pPr>
    </w:lvl>
    <w:lvl w:ilvl="5" w:tplc="46F8040E">
      <w:start w:val="1"/>
      <w:numFmt w:val="lowerRoman"/>
      <w:lvlText w:val="%6."/>
      <w:lvlJc w:val="right"/>
      <w:pPr>
        <w:ind w:left="4320" w:hanging="180"/>
      </w:pPr>
    </w:lvl>
    <w:lvl w:ilvl="6" w:tplc="F8EAC058">
      <w:start w:val="1"/>
      <w:numFmt w:val="decimal"/>
      <w:lvlText w:val="%7."/>
      <w:lvlJc w:val="left"/>
      <w:pPr>
        <w:ind w:left="5040" w:hanging="360"/>
      </w:pPr>
    </w:lvl>
    <w:lvl w:ilvl="7" w:tplc="600AF866">
      <w:start w:val="1"/>
      <w:numFmt w:val="lowerLetter"/>
      <w:lvlText w:val="%8."/>
      <w:lvlJc w:val="left"/>
      <w:pPr>
        <w:ind w:left="5760" w:hanging="360"/>
      </w:pPr>
    </w:lvl>
    <w:lvl w:ilvl="8" w:tplc="1E064430">
      <w:start w:val="1"/>
      <w:numFmt w:val="lowerRoman"/>
      <w:lvlText w:val="%9."/>
      <w:lvlJc w:val="right"/>
      <w:pPr>
        <w:ind w:left="6480" w:hanging="180"/>
      </w:pPr>
    </w:lvl>
  </w:abstractNum>
  <w:abstractNum w:abstractNumId="19" w15:restartNumberingAfterBreak="0">
    <w:nsid w:val="3E4A5CA4"/>
    <w:multiLevelType w:val="hybridMultilevel"/>
    <w:tmpl w:val="AF721328"/>
    <w:lvl w:ilvl="0" w:tplc="40FC746C">
      <w:start w:val="1"/>
      <w:numFmt w:val="bullet"/>
      <w:lvlText w:val=""/>
      <w:lvlJc w:val="left"/>
      <w:pPr>
        <w:ind w:left="720" w:hanging="360"/>
      </w:pPr>
      <w:rPr>
        <w:rFonts w:ascii="Symbol" w:hAnsi="Symbol" w:hint="default"/>
      </w:rPr>
    </w:lvl>
    <w:lvl w:ilvl="1" w:tplc="BDA86DCC">
      <w:start w:val="1"/>
      <w:numFmt w:val="bullet"/>
      <w:lvlText w:val=""/>
      <w:lvlJc w:val="left"/>
      <w:pPr>
        <w:ind w:left="1440" w:hanging="360"/>
      </w:pPr>
      <w:rPr>
        <w:rFonts w:ascii="Symbol" w:hAnsi="Symbol" w:hint="default"/>
      </w:rPr>
    </w:lvl>
    <w:lvl w:ilvl="2" w:tplc="8B6AF730">
      <w:start w:val="1"/>
      <w:numFmt w:val="bullet"/>
      <w:lvlText w:val=""/>
      <w:lvlJc w:val="left"/>
      <w:pPr>
        <w:ind w:left="2160" w:hanging="360"/>
      </w:pPr>
      <w:rPr>
        <w:rFonts w:ascii="Wingdings" w:hAnsi="Wingdings" w:hint="default"/>
      </w:rPr>
    </w:lvl>
    <w:lvl w:ilvl="3" w:tplc="967470A8">
      <w:start w:val="1"/>
      <w:numFmt w:val="bullet"/>
      <w:lvlText w:val=""/>
      <w:lvlJc w:val="left"/>
      <w:pPr>
        <w:ind w:left="2880" w:hanging="360"/>
      </w:pPr>
      <w:rPr>
        <w:rFonts w:ascii="Symbol" w:hAnsi="Symbol" w:hint="default"/>
      </w:rPr>
    </w:lvl>
    <w:lvl w:ilvl="4" w:tplc="421484BE">
      <w:start w:val="1"/>
      <w:numFmt w:val="bullet"/>
      <w:lvlText w:val="o"/>
      <w:lvlJc w:val="left"/>
      <w:pPr>
        <w:ind w:left="3600" w:hanging="360"/>
      </w:pPr>
      <w:rPr>
        <w:rFonts w:ascii="Courier New" w:hAnsi="Courier New" w:hint="default"/>
      </w:rPr>
    </w:lvl>
    <w:lvl w:ilvl="5" w:tplc="07BAE778">
      <w:start w:val="1"/>
      <w:numFmt w:val="bullet"/>
      <w:lvlText w:val=""/>
      <w:lvlJc w:val="left"/>
      <w:pPr>
        <w:ind w:left="4320" w:hanging="360"/>
      </w:pPr>
      <w:rPr>
        <w:rFonts w:ascii="Wingdings" w:hAnsi="Wingdings" w:hint="default"/>
      </w:rPr>
    </w:lvl>
    <w:lvl w:ilvl="6" w:tplc="7CDA5ED8">
      <w:start w:val="1"/>
      <w:numFmt w:val="bullet"/>
      <w:lvlText w:val=""/>
      <w:lvlJc w:val="left"/>
      <w:pPr>
        <w:ind w:left="5040" w:hanging="360"/>
      </w:pPr>
      <w:rPr>
        <w:rFonts w:ascii="Symbol" w:hAnsi="Symbol" w:hint="default"/>
      </w:rPr>
    </w:lvl>
    <w:lvl w:ilvl="7" w:tplc="118C8768">
      <w:start w:val="1"/>
      <w:numFmt w:val="bullet"/>
      <w:lvlText w:val="o"/>
      <w:lvlJc w:val="left"/>
      <w:pPr>
        <w:ind w:left="5760" w:hanging="360"/>
      </w:pPr>
      <w:rPr>
        <w:rFonts w:ascii="Courier New" w:hAnsi="Courier New" w:hint="default"/>
      </w:rPr>
    </w:lvl>
    <w:lvl w:ilvl="8" w:tplc="3A94D312">
      <w:start w:val="1"/>
      <w:numFmt w:val="bullet"/>
      <w:lvlText w:val=""/>
      <w:lvlJc w:val="left"/>
      <w:pPr>
        <w:ind w:left="6480" w:hanging="360"/>
      </w:pPr>
      <w:rPr>
        <w:rFonts w:ascii="Wingdings" w:hAnsi="Wingdings" w:hint="default"/>
      </w:rPr>
    </w:lvl>
  </w:abstractNum>
  <w:abstractNum w:abstractNumId="20" w15:restartNumberingAfterBreak="0">
    <w:nsid w:val="40D746FF"/>
    <w:multiLevelType w:val="hybridMultilevel"/>
    <w:tmpl w:val="E50A3E58"/>
    <w:lvl w:ilvl="0" w:tplc="09FC820E">
      <w:start w:val="1"/>
      <w:numFmt w:val="bullet"/>
      <w:lvlText w:val=""/>
      <w:lvlJc w:val="left"/>
      <w:pPr>
        <w:ind w:left="1068" w:hanging="360"/>
      </w:pPr>
      <w:rPr>
        <w:rFonts w:ascii="Symbol" w:hAnsi="Symbol" w:hint="default"/>
      </w:rPr>
    </w:lvl>
    <w:lvl w:ilvl="1" w:tplc="D6B208D8">
      <w:start w:val="1"/>
      <w:numFmt w:val="bullet"/>
      <w:lvlText w:val="o"/>
      <w:lvlJc w:val="left"/>
      <w:pPr>
        <w:ind w:left="1788" w:hanging="360"/>
      </w:pPr>
      <w:rPr>
        <w:rFonts w:ascii="Courier New" w:hAnsi="Courier New" w:hint="default"/>
      </w:rPr>
    </w:lvl>
    <w:lvl w:ilvl="2" w:tplc="89C49274">
      <w:start w:val="1"/>
      <w:numFmt w:val="bullet"/>
      <w:lvlText w:val=""/>
      <w:lvlJc w:val="left"/>
      <w:pPr>
        <w:ind w:left="2508" w:hanging="360"/>
      </w:pPr>
      <w:rPr>
        <w:rFonts w:ascii="Wingdings" w:hAnsi="Wingdings" w:hint="default"/>
      </w:rPr>
    </w:lvl>
    <w:lvl w:ilvl="3" w:tplc="F9F84B08">
      <w:start w:val="1"/>
      <w:numFmt w:val="bullet"/>
      <w:lvlText w:val=""/>
      <w:lvlJc w:val="left"/>
      <w:pPr>
        <w:ind w:left="3228" w:hanging="360"/>
      </w:pPr>
      <w:rPr>
        <w:rFonts w:ascii="Symbol" w:hAnsi="Symbol" w:hint="default"/>
      </w:rPr>
    </w:lvl>
    <w:lvl w:ilvl="4" w:tplc="CF2E9454">
      <w:start w:val="1"/>
      <w:numFmt w:val="bullet"/>
      <w:lvlText w:val="o"/>
      <w:lvlJc w:val="left"/>
      <w:pPr>
        <w:ind w:left="3948" w:hanging="360"/>
      </w:pPr>
      <w:rPr>
        <w:rFonts w:ascii="Courier New" w:hAnsi="Courier New" w:hint="default"/>
      </w:rPr>
    </w:lvl>
    <w:lvl w:ilvl="5" w:tplc="FAF0734E">
      <w:start w:val="1"/>
      <w:numFmt w:val="bullet"/>
      <w:lvlText w:val=""/>
      <w:lvlJc w:val="left"/>
      <w:pPr>
        <w:ind w:left="4668" w:hanging="360"/>
      </w:pPr>
      <w:rPr>
        <w:rFonts w:ascii="Wingdings" w:hAnsi="Wingdings" w:hint="default"/>
      </w:rPr>
    </w:lvl>
    <w:lvl w:ilvl="6" w:tplc="082CD604">
      <w:start w:val="1"/>
      <w:numFmt w:val="bullet"/>
      <w:lvlText w:val=""/>
      <w:lvlJc w:val="left"/>
      <w:pPr>
        <w:ind w:left="5388" w:hanging="360"/>
      </w:pPr>
      <w:rPr>
        <w:rFonts w:ascii="Symbol" w:hAnsi="Symbol" w:hint="default"/>
      </w:rPr>
    </w:lvl>
    <w:lvl w:ilvl="7" w:tplc="E87430CE">
      <w:start w:val="1"/>
      <w:numFmt w:val="bullet"/>
      <w:lvlText w:val="o"/>
      <w:lvlJc w:val="left"/>
      <w:pPr>
        <w:ind w:left="6108" w:hanging="360"/>
      </w:pPr>
      <w:rPr>
        <w:rFonts w:ascii="Courier New" w:hAnsi="Courier New" w:hint="default"/>
      </w:rPr>
    </w:lvl>
    <w:lvl w:ilvl="8" w:tplc="B29A5D50">
      <w:start w:val="1"/>
      <w:numFmt w:val="bullet"/>
      <w:lvlText w:val=""/>
      <w:lvlJc w:val="left"/>
      <w:pPr>
        <w:ind w:left="6828" w:hanging="360"/>
      </w:pPr>
      <w:rPr>
        <w:rFonts w:ascii="Wingdings" w:hAnsi="Wingdings" w:hint="default"/>
      </w:rPr>
    </w:lvl>
  </w:abstractNum>
  <w:abstractNum w:abstractNumId="21" w15:restartNumberingAfterBreak="0">
    <w:nsid w:val="40F5383C"/>
    <w:multiLevelType w:val="hybridMultilevel"/>
    <w:tmpl w:val="FFFFFFFF"/>
    <w:lvl w:ilvl="0" w:tplc="03F054BA">
      <w:start w:val="1"/>
      <w:numFmt w:val="decimal"/>
      <w:lvlText w:val="%1."/>
      <w:lvlJc w:val="left"/>
      <w:pPr>
        <w:ind w:left="720" w:hanging="360"/>
      </w:pPr>
    </w:lvl>
    <w:lvl w:ilvl="1" w:tplc="EC90E69C">
      <w:start w:val="1"/>
      <w:numFmt w:val="lowerLetter"/>
      <w:lvlText w:val="%2."/>
      <w:lvlJc w:val="left"/>
      <w:pPr>
        <w:ind w:left="1440" w:hanging="360"/>
      </w:pPr>
    </w:lvl>
    <w:lvl w:ilvl="2" w:tplc="8C984A3E">
      <w:start w:val="1"/>
      <w:numFmt w:val="lowerRoman"/>
      <w:lvlText w:val="%3."/>
      <w:lvlJc w:val="right"/>
      <w:pPr>
        <w:ind w:left="2160" w:hanging="180"/>
      </w:pPr>
    </w:lvl>
    <w:lvl w:ilvl="3" w:tplc="A19E9316">
      <w:start w:val="1"/>
      <w:numFmt w:val="decimal"/>
      <w:lvlText w:val="%4."/>
      <w:lvlJc w:val="left"/>
      <w:pPr>
        <w:ind w:left="2880" w:hanging="360"/>
      </w:pPr>
    </w:lvl>
    <w:lvl w:ilvl="4" w:tplc="5476BF7C">
      <w:start w:val="1"/>
      <w:numFmt w:val="lowerLetter"/>
      <w:lvlText w:val="%5."/>
      <w:lvlJc w:val="left"/>
      <w:pPr>
        <w:ind w:left="3600" w:hanging="360"/>
      </w:pPr>
    </w:lvl>
    <w:lvl w:ilvl="5" w:tplc="AFA28528">
      <w:start w:val="1"/>
      <w:numFmt w:val="lowerRoman"/>
      <w:lvlText w:val="%6."/>
      <w:lvlJc w:val="right"/>
      <w:pPr>
        <w:ind w:left="4320" w:hanging="180"/>
      </w:pPr>
    </w:lvl>
    <w:lvl w:ilvl="6" w:tplc="F53ECC10">
      <w:start w:val="1"/>
      <w:numFmt w:val="decimal"/>
      <w:lvlText w:val="%7."/>
      <w:lvlJc w:val="left"/>
      <w:pPr>
        <w:ind w:left="5040" w:hanging="360"/>
      </w:pPr>
    </w:lvl>
    <w:lvl w:ilvl="7" w:tplc="175EB53E">
      <w:start w:val="1"/>
      <w:numFmt w:val="lowerLetter"/>
      <w:lvlText w:val="%8."/>
      <w:lvlJc w:val="left"/>
      <w:pPr>
        <w:ind w:left="5760" w:hanging="360"/>
      </w:pPr>
    </w:lvl>
    <w:lvl w:ilvl="8" w:tplc="BB645A46">
      <w:start w:val="1"/>
      <w:numFmt w:val="lowerRoman"/>
      <w:lvlText w:val="%9."/>
      <w:lvlJc w:val="right"/>
      <w:pPr>
        <w:ind w:left="6480" w:hanging="180"/>
      </w:pPr>
    </w:lvl>
  </w:abstractNum>
  <w:abstractNum w:abstractNumId="22" w15:restartNumberingAfterBreak="0">
    <w:nsid w:val="456743B6"/>
    <w:multiLevelType w:val="hybridMultilevel"/>
    <w:tmpl w:val="C94C0AB6"/>
    <w:lvl w:ilvl="0" w:tplc="633C5CD8">
      <w:start w:val="1"/>
      <w:numFmt w:val="bullet"/>
      <w:lvlText w:val=""/>
      <w:lvlJc w:val="left"/>
      <w:pPr>
        <w:ind w:left="1068" w:hanging="360"/>
      </w:pPr>
      <w:rPr>
        <w:rFonts w:ascii="Symbol" w:hAnsi="Symbol" w:hint="default"/>
      </w:rPr>
    </w:lvl>
    <w:lvl w:ilvl="1" w:tplc="20EA3B46">
      <w:start w:val="1"/>
      <w:numFmt w:val="bullet"/>
      <w:lvlText w:val=""/>
      <w:lvlJc w:val="left"/>
      <w:pPr>
        <w:ind w:left="1788" w:hanging="360"/>
      </w:pPr>
      <w:rPr>
        <w:rFonts w:ascii="Symbol" w:hAnsi="Symbol" w:hint="default"/>
      </w:rPr>
    </w:lvl>
    <w:lvl w:ilvl="2" w:tplc="806C139C">
      <w:start w:val="1"/>
      <w:numFmt w:val="bullet"/>
      <w:lvlText w:val=""/>
      <w:lvlJc w:val="left"/>
      <w:pPr>
        <w:ind w:left="2508" w:hanging="360"/>
      </w:pPr>
      <w:rPr>
        <w:rFonts w:ascii="Wingdings" w:hAnsi="Wingdings" w:hint="default"/>
      </w:rPr>
    </w:lvl>
    <w:lvl w:ilvl="3" w:tplc="9F28345C">
      <w:start w:val="1"/>
      <w:numFmt w:val="bullet"/>
      <w:lvlText w:val=""/>
      <w:lvlJc w:val="left"/>
      <w:pPr>
        <w:ind w:left="3228" w:hanging="360"/>
      </w:pPr>
      <w:rPr>
        <w:rFonts w:ascii="Symbol" w:hAnsi="Symbol" w:hint="default"/>
      </w:rPr>
    </w:lvl>
    <w:lvl w:ilvl="4" w:tplc="18BEB426">
      <w:start w:val="1"/>
      <w:numFmt w:val="bullet"/>
      <w:lvlText w:val="o"/>
      <w:lvlJc w:val="left"/>
      <w:pPr>
        <w:ind w:left="3948" w:hanging="360"/>
      </w:pPr>
      <w:rPr>
        <w:rFonts w:ascii="Courier New" w:hAnsi="Courier New" w:hint="default"/>
      </w:rPr>
    </w:lvl>
    <w:lvl w:ilvl="5" w:tplc="875C65A0">
      <w:start w:val="1"/>
      <w:numFmt w:val="bullet"/>
      <w:lvlText w:val=""/>
      <w:lvlJc w:val="left"/>
      <w:pPr>
        <w:ind w:left="4668" w:hanging="360"/>
      </w:pPr>
      <w:rPr>
        <w:rFonts w:ascii="Wingdings" w:hAnsi="Wingdings" w:hint="default"/>
      </w:rPr>
    </w:lvl>
    <w:lvl w:ilvl="6" w:tplc="2384DE7E">
      <w:start w:val="1"/>
      <w:numFmt w:val="bullet"/>
      <w:lvlText w:val=""/>
      <w:lvlJc w:val="left"/>
      <w:pPr>
        <w:ind w:left="5388" w:hanging="360"/>
      </w:pPr>
      <w:rPr>
        <w:rFonts w:ascii="Symbol" w:hAnsi="Symbol" w:hint="default"/>
      </w:rPr>
    </w:lvl>
    <w:lvl w:ilvl="7" w:tplc="2FD42A86">
      <w:start w:val="1"/>
      <w:numFmt w:val="bullet"/>
      <w:lvlText w:val="o"/>
      <w:lvlJc w:val="left"/>
      <w:pPr>
        <w:ind w:left="6108" w:hanging="360"/>
      </w:pPr>
      <w:rPr>
        <w:rFonts w:ascii="Courier New" w:hAnsi="Courier New" w:hint="default"/>
      </w:rPr>
    </w:lvl>
    <w:lvl w:ilvl="8" w:tplc="9E8E2FF2">
      <w:start w:val="1"/>
      <w:numFmt w:val="bullet"/>
      <w:lvlText w:val=""/>
      <w:lvlJc w:val="left"/>
      <w:pPr>
        <w:ind w:left="6828" w:hanging="360"/>
      </w:pPr>
      <w:rPr>
        <w:rFonts w:ascii="Wingdings" w:hAnsi="Wingdings" w:hint="default"/>
      </w:rPr>
    </w:lvl>
  </w:abstractNum>
  <w:abstractNum w:abstractNumId="23" w15:restartNumberingAfterBreak="0">
    <w:nsid w:val="49D35CC7"/>
    <w:multiLevelType w:val="hybridMultilevel"/>
    <w:tmpl w:val="EACAD6B0"/>
    <w:lvl w:ilvl="0" w:tplc="A918966A">
      <w:start w:val="1"/>
      <w:numFmt w:val="bullet"/>
      <w:lvlText w:val=""/>
      <w:lvlJc w:val="left"/>
      <w:pPr>
        <w:ind w:left="1068" w:hanging="360"/>
      </w:pPr>
      <w:rPr>
        <w:rFonts w:ascii="Symbol" w:hAnsi="Symbol" w:hint="default"/>
      </w:rPr>
    </w:lvl>
    <w:lvl w:ilvl="1" w:tplc="E21AC3BE">
      <w:start w:val="1"/>
      <w:numFmt w:val="bullet"/>
      <w:lvlText w:val=""/>
      <w:lvlJc w:val="left"/>
      <w:pPr>
        <w:ind w:left="1788" w:hanging="360"/>
      </w:pPr>
      <w:rPr>
        <w:rFonts w:ascii="Symbol" w:hAnsi="Symbol" w:hint="default"/>
      </w:rPr>
    </w:lvl>
    <w:lvl w:ilvl="2" w:tplc="0C1851D8">
      <w:start w:val="1"/>
      <w:numFmt w:val="bullet"/>
      <w:lvlText w:val=""/>
      <w:lvlJc w:val="left"/>
      <w:pPr>
        <w:ind w:left="2508" w:hanging="360"/>
      </w:pPr>
      <w:rPr>
        <w:rFonts w:ascii="Wingdings" w:hAnsi="Wingdings" w:hint="default"/>
      </w:rPr>
    </w:lvl>
    <w:lvl w:ilvl="3" w:tplc="30EC5662">
      <w:start w:val="1"/>
      <w:numFmt w:val="bullet"/>
      <w:lvlText w:val=""/>
      <w:lvlJc w:val="left"/>
      <w:pPr>
        <w:ind w:left="3228" w:hanging="360"/>
      </w:pPr>
      <w:rPr>
        <w:rFonts w:ascii="Symbol" w:hAnsi="Symbol" w:hint="default"/>
      </w:rPr>
    </w:lvl>
    <w:lvl w:ilvl="4" w:tplc="49EE8CCA">
      <w:start w:val="1"/>
      <w:numFmt w:val="bullet"/>
      <w:lvlText w:val="o"/>
      <w:lvlJc w:val="left"/>
      <w:pPr>
        <w:ind w:left="3948" w:hanging="360"/>
      </w:pPr>
      <w:rPr>
        <w:rFonts w:ascii="Courier New" w:hAnsi="Courier New" w:hint="default"/>
      </w:rPr>
    </w:lvl>
    <w:lvl w:ilvl="5" w:tplc="B26AF9D4">
      <w:start w:val="1"/>
      <w:numFmt w:val="bullet"/>
      <w:lvlText w:val=""/>
      <w:lvlJc w:val="left"/>
      <w:pPr>
        <w:ind w:left="4668" w:hanging="360"/>
      </w:pPr>
      <w:rPr>
        <w:rFonts w:ascii="Wingdings" w:hAnsi="Wingdings" w:hint="default"/>
      </w:rPr>
    </w:lvl>
    <w:lvl w:ilvl="6" w:tplc="BDAE7182">
      <w:start w:val="1"/>
      <w:numFmt w:val="bullet"/>
      <w:lvlText w:val=""/>
      <w:lvlJc w:val="left"/>
      <w:pPr>
        <w:ind w:left="5388" w:hanging="360"/>
      </w:pPr>
      <w:rPr>
        <w:rFonts w:ascii="Symbol" w:hAnsi="Symbol" w:hint="default"/>
      </w:rPr>
    </w:lvl>
    <w:lvl w:ilvl="7" w:tplc="239EA65A">
      <w:start w:val="1"/>
      <w:numFmt w:val="bullet"/>
      <w:lvlText w:val="o"/>
      <w:lvlJc w:val="left"/>
      <w:pPr>
        <w:ind w:left="6108" w:hanging="360"/>
      </w:pPr>
      <w:rPr>
        <w:rFonts w:ascii="Courier New" w:hAnsi="Courier New" w:hint="default"/>
      </w:rPr>
    </w:lvl>
    <w:lvl w:ilvl="8" w:tplc="5C3CD734">
      <w:start w:val="1"/>
      <w:numFmt w:val="bullet"/>
      <w:lvlText w:val=""/>
      <w:lvlJc w:val="left"/>
      <w:pPr>
        <w:ind w:left="6828" w:hanging="360"/>
      </w:pPr>
      <w:rPr>
        <w:rFonts w:ascii="Wingdings" w:hAnsi="Wingdings" w:hint="default"/>
      </w:rPr>
    </w:lvl>
  </w:abstractNum>
  <w:abstractNum w:abstractNumId="24" w15:restartNumberingAfterBreak="0">
    <w:nsid w:val="4BE608D9"/>
    <w:multiLevelType w:val="hybridMultilevel"/>
    <w:tmpl w:val="58F636DA"/>
    <w:lvl w:ilvl="0" w:tplc="A878B52C">
      <w:start w:val="1"/>
      <w:numFmt w:val="decimal"/>
      <w:lvlText w:val="%1."/>
      <w:lvlJc w:val="left"/>
      <w:pPr>
        <w:ind w:left="720" w:hanging="360"/>
      </w:pPr>
    </w:lvl>
    <w:lvl w:ilvl="1" w:tplc="F5DECDD0">
      <w:start w:val="1"/>
      <w:numFmt w:val="lowerLetter"/>
      <w:lvlText w:val="%2."/>
      <w:lvlJc w:val="left"/>
      <w:pPr>
        <w:ind w:left="1440" w:hanging="360"/>
      </w:pPr>
    </w:lvl>
    <w:lvl w:ilvl="2" w:tplc="19C26DF8">
      <w:start w:val="1"/>
      <w:numFmt w:val="lowerRoman"/>
      <w:lvlText w:val="%3."/>
      <w:lvlJc w:val="right"/>
      <w:pPr>
        <w:ind w:left="2160" w:hanging="180"/>
      </w:pPr>
    </w:lvl>
    <w:lvl w:ilvl="3" w:tplc="4E081A64">
      <w:start w:val="1"/>
      <w:numFmt w:val="decimal"/>
      <w:lvlText w:val="%4."/>
      <w:lvlJc w:val="left"/>
      <w:pPr>
        <w:ind w:left="2880" w:hanging="360"/>
      </w:pPr>
    </w:lvl>
    <w:lvl w:ilvl="4" w:tplc="DBF62A5C">
      <w:start w:val="1"/>
      <w:numFmt w:val="lowerLetter"/>
      <w:lvlText w:val="%5."/>
      <w:lvlJc w:val="left"/>
      <w:pPr>
        <w:ind w:left="3600" w:hanging="360"/>
      </w:pPr>
    </w:lvl>
    <w:lvl w:ilvl="5" w:tplc="75C8DDCE">
      <w:start w:val="1"/>
      <w:numFmt w:val="lowerRoman"/>
      <w:lvlText w:val="%6."/>
      <w:lvlJc w:val="right"/>
      <w:pPr>
        <w:ind w:left="4320" w:hanging="180"/>
      </w:pPr>
    </w:lvl>
    <w:lvl w:ilvl="6" w:tplc="C8E69432">
      <w:start w:val="1"/>
      <w:numFmt w:val="decimal"/>
      <w:lvlText w:val="%7."/>
      <w:lvlJc w:val="left"/>
      <w:pPr>
        <w:ind w:left="5040" w:hanging="360"/>
      </w:pPr>
    </w:lvl>
    <w:lvl w:ilvl="7" w:tplc="E02A28F0">
      <w:start w:val="1"/>
      <w:numFmt w:val="lowerLetter"/>
      <w:lvlText w:val="%8."/>
      <w:lvlJc w:val="left"/>
      <w:pPr>
        <w:ind w:left="5760" w:hanging="360"/>
      </w:pPr>
    </w:lvl>
    <w:lvl w:ilvl="8" w:tplc="F7B6AE1C">
      <w:start w:val="1"/>
      <w:numFmt w:val="lowerRoman"/>
      <w:lvlText w:val="%9."/>
      <w:lvlJc w:val="right"/>
      <w:pPr>
        <w:ind w:left="6480" w:hanging="180"/>
      </w:pPr>
    </w:lvl>
  </w:abstractNum>
  <w:abstractNum w:abstractNumId="25" w15:restartNumberingAfterBreak="0">
    <w:nsid w:val="4DF73108"/>
    <w:multiLevelType w:val="hybridMultilevel"/>
    <w:tmpl w:val="57CC9474"/>
    <w:lvl w:ilvl="0" w:tplc="8B4C63F4">
      <w:start w:val="1"/>
      <w:numFmt w:val="decimal"/>
      <w:lvlText w:val="%1."/>
      <w:lvlJc w:val="left"/>
      <w:pPr>
        <w:ind w:left="720" w:hanging="360"/>
      </w:pPr>
    </w:lvl>
    <w:lvl w:ilvl="1" w:tplc="F74E0B76">
      <w:start w:val="1"/>
      <w:numFmt w:val="lowerLetter"/>
      <w:lvlText w:val="%2."/>
      <w:lvlJc w:val="left"/>
      <w:pPr>
        <w:ind w:left="1440" w:hanging="360"/>
      </w:pPr>
    </w:lvl>
    <w:lvl w:ilvl="2" w:tplc="FE604B40">
      <w:start w:val="1"/>
      <w:numFmt w:val="lowerRoman"/>
      <w:lvlText w:val="%3."/>
      <w:lvlJc w:val="right"/>
      <w:pPr>
        <w:ind w:left="2160" w:hanging="180"/>
      </w:pPr>
    </w:lvl>
    <w:lvl w:ilvl="3" w:tplc="245C6A26">
      <w:start w:val="1"/>
      <w:numFmt w:val="decimal"/>
      <w:lvlText w:val="%4."/>
      <w:lvlJc w:val="left"/>
      <w:pPr>
        <w:ind w:left="2880" w:hanging="360"/>
      </w:pPr>
    </w:lvl>
    <w:lvl w:ilvl="4" w:tplc="C478A802">
      <w:start w:val="1"/>
      <w:numFmt w:val="lowerLetter"/>
      <w:lvlText w:val="%5."/>
      <w:lvlJc w:val="left"/>
      <w:pPr>
        <w:ind w:left="3600" w:hanging="360"/>
      </w:pPr>
    </w:lvl>
    <w:lvl w:ilvl="5" w:tplc="082256BC">
      <w:start w:val="1"/>
      <w:numFmt w:val="lowerRoman"/>
      <w:lvlText w:val="%6."/>
      <w:lvlJc w:val="right"/>
      <w:pPr>
        <w:ind w:left="4320" w:hanging="180"/>
      </w:pPr>
    </w:lvl>
    <w:lvl w:ilvl="6" w:tplc="D2163064">
      <w:start w:val="1"/>
      <w:numFmt w:val="decimal"/>
      <w:lvlText w:val="%7."/>
      <w:lvlJc w:val="left"/>
      <w:pPr>
        <w:ind w:left="5040" w:hanging="360"/>
      </w:pPr>
    </w:lvl>
    <w:lvl w:ilvl="7" w:tplc="DDFCA7EC">
      <w:start w:val="1"/>
      <w:numFmt w:val="lowerLetter"/>
      <w:lvlText w:val="%8."/>
      <w:lvlJc w:val="left"/>
      <w:pPr>
        <w:ind w:left="5760" w:hanging="360"/>
      </w:pPr>
    </w:lvl>
    <w:lvl w:ilvl="8" w:tplc="B7745BF2">
      <w:start w:val="1"/>
      <w:numFmt w:val="lowerRoman"/>
      <w:lvlText w:val="%9."/>
      <w:lvlJc w:val="right"/>
      <w:pPr>
        <w:ind w:left="6480" w:hanging="180"/>
      </w:pPr>
    </w:lvl>
  </w:abstractNum>
  <w:abstractNum w:abstractNumId="26" w15:restartNumberingAfterBreak="0">
    <w:nsid w:val="4E665F58"/>
    <w:multiLevelType w:val="hybridMultilevel"/>
    <w:tmpl w:val="FFFFFFFF"/>
    <w:lvl w:ilvl="0" w:tplc="E8DE206E">
      <w:start w:val="1"/>
      <w:numFmt w:val="decimal"/>
      <w:lvlText w:val="%1."/>
      <w:lvlJc w:val="left"/>
      <w:pPr>
        <w:ind w:left="720" w:hanging="360"/>
      </w:pPr>
    </w:lvl>
    <w:lvl w:ilvl="1" w:tplc="9A5C6A7E">
      <w:start w:val="1"/>
      <w:numFmt w:val="lowerLetter"/>
      <w:lvlText w:val="%2."/>
      <w:lvlJc w:val="left"/>
      <w:pPr>
        <w:ind w:left="1440" w:hanging="360"/>
      </w:pPr>
    </w:lvl>
    <w:lvl w:ilvl="2" w:tplc="E8F48D1E">
      <w:start w:val="1"/>
      <w:numFmt w:val="lowerRoman"/>
      <w:lvlText w:val="%3."/>
      <w:lvlJc w:val="right"/>
      <w:pPr>
        <w:ind w:left="2160" w:hanging="180"/>
      </w:pPr>
    </w:lvl>
    <w:lvl w:ilvl="3" w:tplc="60B6B8D2">
      <w:start w:val="1"/>
      <w:numFmt w:val="decimal"/>
      <w:lvlText w:val="%4."/>
      <w:lvlJc w:val="left"/>
      <w:pPr>
        <w:ind w:left="2880" w:hanging="360"/>
      </w:pPr>
    </w:lvl>
    <w:lvl w:ilvl="4" w:tplc="BF304FD8">
      <w:start w:val="1"/>
      <w:numFmt w:val="lowerLetter"/>
      <w:lvlText w:val="%5."/>
      <w:lvlJc w:val="left"/>
      <w:pPr>
        <w:ind w:left="3600" w:hanging="360"/>
      </w:pPr>
    </w:lvl>
    <w:lvl w:ilvl="5" w:tplc="6494EBD0">
      <w:start w:val="1"/>
      <w:numFmt w:val="lowerRoman"/>
      <w:lvlText w:val="%6."/>
      <w:lvlJc w:val="right"/>
      <w:pPr>
        <w:ind w:left="4320" w:hanging="180"/>
      </w:pPr>
    </w:lvl>
    <w:lvl w:ilvl="6" w:tplc="2636338C">
      <w:start w:val="1"/>
      <w:numFmt w:val="decimal"/>
      <w:lvlText w:val="%7."/>
      <w:lvlJc w:val="left"/>
      <w:pPr>
        <w:ind w:left="5040" w:hanging="360"/>
      </w:pPr>
    </w:lvl>
    <w:lvl w:ilvl="7" w:tplc="F864C74C">
      <w:start w:val="1"/>
      <w:numFmt w:val="lowerLetter"/>
      <w:lvlText w:val="%8."/>
      <w:lvlJc w:val="left"/>
      <w:pPr>
        <w:ind w:left="5760" w:hanging="360"/>
      </w:pPr>
    </w:lvl>
    <w:lvl w:ilvl="8" w:tplc="2968FC6A">
      <w:start w:val="1"/>
      <w:numFmt w:val="lowerRoman"/>
      <w:lvlText w:val="%9."/>
      <w:lvlJc w:val="right"/>
      <w:pPr>
        <w:ind w:left="6480" w:hanging="180"/>
      </w:pPr>
    </w:lvl>
  </w:abstractNum>
  <w:abstractNum w:abstractNumId="27" w15:restartNumberingAfterBreak="0">
    <w:nsid w:val="4F331B88"/>
    <w:multiLevelType w:val="hybridMultilevel"/>
    <w:tmpl w:val="2B9A3894"/>
    <w:lvl w:ilvl="0" w:tplc="005C2AD8">
      <w:start w:val="1"/>
      <w:numFmt w:val="decimal"/>
      <w:lvlText w:val="%1."/>
      <w:lvlJc w:val="left"/>
      <w:pPr>
        <w:ind w:left="720" w:hanging="360"/>
      </w:pPr>
      <w:rPr>
        <w:b/>
      </w:rPr>
    </w:lvl>
    <w:lvl w:ilvl="1" w:tplc="997CCD1C">
      <w:start w:val="1"/>
      <w:numFmt w:val="lowerLetter"/>
      <w:lvlText w:val="%2."/>
      <w:lvlJc w:val="left"/>
      <w:pPr>
        <w:ind w:left="1440" w:hanging="360"/>
      </w:pPr>
    </w:lvl>
    <w:lvl w:ilvl="2" w:tplc="51A22D5A">
      <w:start w:val="1"/>
      <w:numFmt w:val="lowerRoman"/>
      <w:lvlText w:val="%3."/>
      <w:lvlJc w:val="right"/>
      <w:pPr>
        <w:ind w:left="2160" w:hanging="180"/>
      </w:pPr>
    </w:lvl>
    <w:lvl w:ilvl="3" w:tplc="4208C174">
      <w:start w:val="1"/>
      <w:numFmt w:val="decimal"/>
      <w:lvlText w:val="%4."/>
      <w:lvlJc w:val="left"/>
      <w:pPr>
        <w:ind w:left="2880" w:hanging="360"/>
      </w:pPr>
    </w:lvl>
    <w:lvl w:ilvl="4" w:tplc="156C3792">
      <w:start w:val="1"/>
      <w:numFmt w:val="lowerLetter"/>
      <w:lvlText w:val="%5."/>
      <w:lvlJc w:val="left"/>
      <w:pPr>
        <w:ind w:left="3600" w:hanging="360"/>
      </w:pPr>
    </w:lvl>
    <w:lvl w:ilvl="5" w:tplc="6A82788E">
      <w:start w:val="1"/>
      <w:numFmt w:val="lowerRoman"/>
      <w:lvlText w:val="%6."/>
      <w:lvlJc w:val="right"/>
      <w:pPr>
        <w:ind w:left="4320" w:hanging="180"/>
      </w:pPr>
    </w:lvl>
    <w:lvl w:ilvl="6" w:tplc="84BA6EF8">
      <w:start w:val="1"/>
      <w:numFmt w:val="decimal"/>
      <w:lvlText w:val="%7."/>
      <w:lvlJc w:val="left"/>
      <w:pPr>
        <w:ind w:left="5040" w:hanging="360"/>
      </w:pPr>
    </w:lvl>
    <w:lvl w:ilvl="7" w:tplc="871CD3B6">
      <w:start w:val="1"/>
      <w:numFmt w:val="lowerLetter"/>
      <w:lvlText w:val="%8."/>
      <w:lvlJc w:val="left"/>
      <w:pPr>
        <w:ind w:left="5760" w:hanging="360"/>
      </w:pPr>
    </w:lvl>
    <w:lvl w:ilvl="8" w:tplc="9EDCD8B2">
      <w:start w:val="1"/>
      <w:numFmt w:val="lowerRoman"/>
      <w:lvlText w:val="%9."/>
      <w:lvlJc w:val="right"/>
      <w:pPr>
        <w:ind w:left="6480" w:hanging="180"/>
      </w:pPr>
    </w:lvl>
  </w:abstractNum>
  <w:abstractNum w:abstractNumId="28" w15:restartNumberingAfterBreak="0">
    <w:nsid w:val="55333DCA"/>
    <w:multiLevelType w:val="hybridMultilevel"/>
    <w:tmpl w:val="48F8A718"/>
    <w:lvl w:ilvl="0" w:tplc="C876EF54">
      <w:start w:val="1"/>
      <w:numFmt w:val="bullet"/>
      <w:lvlText w:val=""/>
      <w:lvlJc w:val="left"/>
      <w:pPr>
        <w:ind w:left="1068" w:hanging="360"/>
      </w:pPr>
      <w:rPr>
        <w:rFonts w:ascii="Symbol" w:hAnsi="Symbol" w:hint="default"/>
      </w:rPr>
    </w:lvl>
    <w:lvl w:ilvl="1" w:tplc="31DC249A">
      <w:start w:val="1"/>
      <w:numFmt w:val="bullet"/>
      <w:lvlText w:val=""/>
      <w:lvlJc w:val="left"/>
      <w:pPr>
        <w:ind w:left="1788" w:hanging="360"/>
      </w:pPr>
      <w:rPr>
        <w:rFonts w:ascii="Symbol" w:hAnsi="Symbol" w:hint="default"/>
      </w:rPr>
    </w:lvl>
    <w:lvl w:ilvl="2" w:tplc="A2D686FA">
      <w:start w:val="1"/>
      <w:numFmt w:val="bullet"/>
      <w:lvlText w:val=""/>
      <w:lvlJc w:val="left"/>
      <w:pPr>
        <w:ind w:left="2508" w:hanging="360"/>
      </w:pPr>
      <w:rPr>
        <w:rFonts w:ascii="Wingdings" w:hAnsi="Wingdings" w:hint="default"/>
      </w:rPr>
    </w:lvl>
    <w:lvl w:ilvl="3" w:tplc="86F4DD4C">
      <w:start w:val="1"/>
      <w:numFmt w:val="bullet"/>
      <w:lvlText w:val=""/>
      <w:lvlJc w:val="left"/>
      <w:pPr>
        <w:ind w:left="3228" w:hanging="360"/>
      </w:pPr>
      <w:rPr>
        <w:rFonts w:ascii="Symbol" w:hAnsi="Symbol" w:hint="default"/>
      </w:rPr>
    </w:lvl>
    <w:lvl w:ilvl="4" w:tplc="29C4A220">
      <w:start w:val="1"/>
      <w:numFmt w:val="bullet"/>
      <w:lvlText w:val="o"/>
      <w:lvlJc w:val="left"/>
      <w:pPr>
        <w:ind w:left="3948" w:hanging="360"/>
      </w:pPr>
      <w:rPr>
        <w:rFonts w:ascii="Courier New" w:hAnsi="Courier New" w:hint="default"/>
      </w:rPr>
    </w:lvl>
    <w:lvl w:ilvl="5" w:tplc="21F05B06">
      <w:start w:val="1"/>
      <w:numFmt w:val="bullet"/>
      <w:lvlText w:val=""/>
      <w:lvlJc w:val="left"/>
      <w:pPr>
        <w:ind w:left="4668" w:hanging="360"/>
      </w:pPr>
      <w:rPr>
        <w:rFonts w:ascii="Wingdings" w:hAnsi="Wingdings" w:hint="default"/>
      </w:rPr>
    </w:lvl>
    <w:lvl w:ilvl="6" w:tplc="5AF83AF4">
      <w:start w:val="1"/>
      <w:numFmt w:val="bullet"/>
      <w:lvlText w:val=""/>
      <w:lvlJc w:val="left"/>
      <w:pPr>
        <w:ind w:left="5388" w:hanging="360"/>
      </w:pPr>
      <w:rPr>
        <w:rFonts w:ascii="Symbol" w:hAnsi="Symbol" w:hint="default"/>
      </w:rPr>
    </w:lvl>
    <w:lvl w:ilvl="7" w:tplc="066E0B9A">
      <w:start w:val="1"/>
      <w:numFmt w:val="bullet"/>
      <w:lvlText w:val="o"/>
      <w:lvlJc w:val="left"/>
      <w:pPr>
        <w:ind w:left="6108" w:hanging="360"/>
      </w:pPr>
      <w:rPr>
        <w:rFonts w:ascii="Courier New" w:hAnsi="Courier New" w:hint="default"/>
      </w:rPr>
    </w:lvl>
    <w:lvl w:ilvl="8" w:tplc="539E3C9A">
      <w:start w:val="1"/>
      <w:numFmt w:val="bullet"/>
      <w:lvlText w:val=""/>
      <w:lvlJc w:val="left"/>
      <w:pPr>
        <w:ind w:left="6828" w:hanging="360"/>
      </w:pPr>
      <w:rPr>
        <w:rFonts w:ascii="Wingdings" w:hAnsi="Wingdings" w:hint="default"/>
      </w:rPr>
    </w:lvl>
  </w:abstractNum>
  <w:abstractNum w:abstractNumId="29" w15:restartNumberingAfterBreak="0">
    <w:nsid w:val="57E9599C"/>
    <w:multiLevelType w:val="hybridMultilevel"/>
    <w:tmpl w:val="8D2A2B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777"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0E40A9"/>
    <w:multiLevelType w:val="hybridMultilevel"/>
    <w:tmpl w:val="C9601AA2"/>
    <w:lvl w:ilvl="0" w:tplc="3CA4B322">
      <w:start w:val="1"/>
      <w:numFmt w:val="decimal"/>
      <w:lvlText w:val="%1."/>
      <w:lvlJc w:val="left"/>
      <w:pPr>
        <w:ind w:left="720" w:hanging="360"/>
      </w:pPr>
    </w:lvl>
    <w:lvl w:ilvl="1" w:tplc="911ED678">
      <w:start w:val="1"/>
      <w:numFmt w:val="lowerLetter"/>
      <w:lvlText w:val="%2."/>
      <w:lvlJc w:val="left"/>
      <w:pPr>
        <w:ind w:left="1440" w:hanging="360"/>
      </w:pPr>
    </w:lvl>
    <w:lvl w:ilvl="2" w:tplc="5E4871F8">
      <w:start w:val="1"/>
      <w:numFmt w:val="lowerRoman"/>
      <w:lvlText w:val="%3."/>
      <w:lvlJc w:val="right"/>
      <w:pPr>
        <w:ind w:left="2160" w:hanging="180"/>
      </w:pPr>
    </w:lvl>
    <w:lvl w:ilvl="3" w:tplc="BF64137C">
      <w:start w:val="1"/>
      <w:numFmt w:val="decimal"/>
      <w:lvlText w:val="%4."/>
      <w:lvlJc w:val="left"/>
      <w:pPr>
        <w:ind w:left="2880" w:hanging="360"/>
      </w:pPr>
    </w:lvl>
    <w:lvl w:ilvl="4" w:tplc="E842E558">
      <w:start w:val="1"/>
      <w:numFmt w:val="lowerLetter"/>
      <w:lvlText w:val="%5."/>
      <w:lvlJc w:val="left"/>
      <w:pPr>
        <w:ind w:left="3600" w:hanging="360"/>
      </w:pPr>
    </w:lvl>
    <w:lvl w:ilvl="5" w:tplc="FA227D60">
      <w:start w:val="1"/>
      <w:numFmt w:val="lowerRoman"/>
      <w:lvlText w:val="%6."/>
      <w:lvlJc w:val="right"/>
      <w:pPr>
        <w:ind w:left="4320" w:hanging="180"/>
      </w:pPr>
    </w:lvl>
    <w:lvl w:ilvl="6" w:tplc="6D8AD9AE">
      <w:start w:val="1"/>
      <w:numFmt w:val="decimal"/>
      <w:lvlText w:val="%7."/>
      <w:lvlJc w:val="left"/>
      <w:pPr>
        <w:ind w:left="5040" w:hanging="360"/>
      </w:pPr>
    </w:lvl>
    <w:lvl w:ilvl="7" w:tplc="93A83530">
      <w:start w:val="1"/>
      <w:numFmt w:val="lowerLetter"/>
      <w:lvlText w:val="%8."/>
      <w:lvlJc w:val="left"/>
      <w:pPr>
        <w:ind w:left="5760" w:hanging="360"/>
      </w:pPr>
    </w:lvl>
    <w:lvl w:ilvl="8" w:tplc="F5A67C3C">
      <w:start w:val="1"/>
      <w:numFmt w:val="lowerRoman"/>
      <w:lvlText w:val="%9."/>
      <w:lvlJc w:val="right"/>
      <w:pPr>
        <w:ind w:left="6480" w:hanging="180"/>
      </w:pPr>
    </w:lvl>
  </w:abstractNum>
  <w:abstractNum w:abstractNumId="31" w15:restartNumberingAfterBreak="0">
    <w:nsid w:val="5D6B0D36"/>
    <w:multiLevelType w:val="hybridMultilevel"/>
    <w:tmpl w:val="B9C084AC"/>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0312E"/>
    <w:multiLevelType w:val="hybridMultilevel"/>
    <w:tmpl w:val="FAD0C22E"/>
    <w:lvl w:ilvl="0" w:tplc="E836F60C">
      <w:start w:val="1"/>
      <w:numFmt w:val="decimal"/>
      <w:lvlText w:val="%1."/>
      <w:lvlJc w:val="left"/>
      <w:pPr>
        <w:ind w:left="720" w:hanging="360"/>
      </w:pPr>
    </w:lvl>
    <w:lvl w:ilvl="1" w:tplc="CF6029A6">
      <w:start w:val="1"/>
      <w:numFmt w:val="lowerLetter"/>
      <w:lvlText w:val="%2."/>
      <w:lvlJc w:val="left"/>
      <w:pPr>
        <w:ind w:left="1440" w:hanging="360"/>
      </w:pPr>
    </w:lvl>
    <w:lvl w:ilvl="2" w:tplc="4BFC8E48">
      <w:start w:val="1"/>
      <w:numFmt w:val="lowerRoman"/>
      <w:lvlText w:val="%3."/>
      <w:lvlJc w:val="right"/>
      <w:pPr>
        <w:ind w:left="2160" w:hanging="180"/>
      </w:pPr>
    </w:lvl>
    <w:lvl w:ilvl="3" w:tplc="01568ED8">
      <w:start w:val="1"/>
      <w:numFmt w:val="decimal"/>
      <w:lvlText w:val="%4."/>
      <w:lvlJc w:val="left"/>
      <w:pPr>
        <w:ind w:left="2880" w:hanging="360"/>
      </w:pPr>
    </w:lvl>
    <w:lvl w:ilvl="4" w:tplc="730E5090">
      <w:start w:val="1"/>
      <w:numFmt w:val="lowerLetter"/>
      <w:lvlText w:val="%5."/>
      <w:lvlJc w:val="left"/>
      <w:pPr>
        <w:ind w:left="3600" w:hanging="360"/>
      </w:pPr>
    </w:lvl>
    <w:lvl w:ilvl="5" w:tplc="0EF4233C">
      <w:start w:val="1"/>
      <w:numFmt w:val="lowerRoman"/>
      <w:lvlText w:val="%6."/>
      <w:lvlJc w:val="right"/>
      <w:pPr>
        <w:ind w:left="4320" w:hanging="180"/>
      </w:pPr>
    </w:lvl>
    <w:lvl w:ilvl="6" w:tplc="346EF06C">
      <w:start w:val="1"/>
      <w:numFmt w:val="decimal"/>
      <w:lvlText w:val="%7."/>
      <w:lvlJc w:val="left"/>
      <w:pPr>
        <w:ind w:left="5040" w:hanging="360"/>
      </w:pPr>
    </w:lvl>
    <w:lvl w:ilvl="7" w:tplc="0958E5DA">
      <w:start w:val="1"/>
      <w:numFmt w:val="lowerLetter"/>
      <w:lvlText w:val="%8."/>
      <w:lvlJc w:val="left"/>
      <w:pPr>
        <w:ind w:left="5760" w:hanging="360"/>
      </w:pPr>
    </w:lvl>
    <w:lvl w:ilvl="8" w:tplc="977E643E">
      <w:start w:val="1"/>
      <w:numFmt w:val="lowerRoman"/>
      <w:lvlText w:val="%9."/>
      <w:lvlJc w:val="right"/>
      <w:pPr>
        <w:ind w:left="6480" w:hanging="180"/>
      </w:pPr>
    </w:lvl>
  </w:abstractNum>
  <w:abstractNum w:abstractNumId="33" w15:restartNumberingAfterBreak="0">
    <w:nsid w:val="767E1EC1"/>
    <w:multiLevelType w:val="hybridMultilevel"/>
    <w:tmpl w:val="32D6CD0A"/>
    <w:lvl w:ilvl="0" w:tplc="8F6CA68A">
      <w:start w:val="1"/>
      <w:numFmt w:val="decimal"/>
      <w:lvlText w:val="%1."/>
      <w:lvlJc w:val="left"/>
      <w:pPr>
        <w:ind w:left="720" w:hanging="360"/>
      </w:pPr>
    </w:lvl>
    <w:lvl w:ilvl="1" w:tplc="8D2EB214">
      <w:start w:val="1"/>
      <w:numFmt w:val="lowerLetter"/>
      <w:lvlText w:val="%2."/>
      <w:lvlJc w:val="left"/>
      <w:pPr>
        <w:ind w:left="1440" w:hanging="360"/>
      </w:pPr>
    </w:lvl>
    <w:lvl w:ilvl="2" w:tplc="39F495DE">
      <w:start w:val="1"/>
      <w:numFmt w:val="lowerRoman"/>
      <w:lvlText w:val="%3."/>
      <w:lvlJc w:val="right"/>
      <w:pPr>
        <w:ind w:left="2160" w:hanging="180"/>
      </w:pPr>
    </w:lvl>
    <w:lvl w:ilvl="3" w:tplc="DDACCDDE">
      <w:start w:val="1"/>
      <w:numFmt w:val="decimal"/>
      <w:lvlText w:val="%4."/>
      <w:lvlJc w:val="left"/>
      <w:pPr>
        <w:ind w:left="2880" w:hanging="360"/>
      </w:pPr>
    </w:lvl>
    <w:lvl w:ilvl="4" w:tplc="4808BD82">
      <w:start w:val="1"/>
      <w:numFmt w:val="lowerLetter"/>
      <w:lvlText w:val="%5."/>
      <w:lvlJc w:val="left"/>
      <w:pPr>
        <w:ind w:left="3600" w:hanging="360"/>
      </w:pPr>
    </w:lvl>
    <w:lvl w:ilvl="5" w:tplc="D318D5D8">
      <w:start w:val="1"/>
      <w:numFmt w:val="lowerRoman"/>
      <w:lvlText w:val="%6."/>
      <w:lvlJc w:val="right"/>
      <w:pPr>
        <w:ind w:left="4320" w:hanging="180"/>
      </w:pPr>
    </w:lvl>
    <w:lvl w:ilvl="6" w:tplc="7D22EF70">
      <w:start w:val="1"/>
      <w:numFmt w:val="decimal"/>
      <w:lvlText w:val="%7."/>
      <w:lvlJc w:val="left"/>
      <w:pPr>
        <w:ind w:left="5040" w:hanging="360"/>
      </w:pPr>
    </w:lvl>
    <w:lvl w:ilvl="7" w:tplc="3BE2BC42">
      <w:start w:val="1"/>
      <w:numFmt w:val="lowerLetter"/>
      <w:lvlText w:val="%8."/>
      <w:lvlJc w:val="left"/>
      <w:pPr>
        <w:ind w:left="5760" w:hanging="360"/>
      </w:pPr>
    </w:lvl>
    <w:lvl w:ilvl="8" w:tplc="AE129582">
      <w:start w:val="1"/>
      <w:numFmt w:val="lowerRoman"/>
      <w:lvlText w:val="%9."/>
      <w:lvlJc w:val="right"/>
      <w:pPr>
        <w:ind w:left="6480" w:hanging="180"/>
      </w:pPr>
    </w:lvl>
  </w:abstractNum>
  <w:abstractNum w:abstractNumId="34" w15:restartNumberingAfterBreak="0">
    <w:nsid w:val="77BC482E"/>
    <w:multiLevelType w:val="hybridMultilevel"/>
    <w:tmpl w:val="C400F04C"/>
    <w:lvl w:ilvl="0" w:tplc="281032C8">
      <w:start w:val="1"/>
      <w:numFmt w:val="bullet"/>
      <w:lvlText w:val=""/>
      <w:lvlJc w:val="left"/>
      <w:pPr>
        <w:ind w:left="1068" w:hanging="360"/>
      </w:pPr>
      <w:rPr>
        <w:rFonts w:ascii="Symbol" w:hAnsi="Symbol" w:hint="default"/>
      </w:rPr>
    </w:lvl>
    <w:lvl w:ilvl="1" w:tplc="8D2C363E">
      <w:start w:val="1"/>
      <w:numFmt w:val="bullet"/>
      <w:lvlText w:val="o"/>
      <w:lvlJc w:val="left"/>
      <w:pPr>
        <w:ind w:left="1788" w:hanging="360"/>
      </w:pPr>
      <w:rPr>
        <w:rFonts w:ascii="Courier New" w:hAnsi="Courier New" w:hint="default"/>
      </w:rPr>
    </w:lvl>
    <w:lvl w:ilvl="2" w:tplc="2FD8D6F4">
      <w:start w:val="1"/>
      <w:numFmt w:val="bullet"/>
      <w:lvlText w:val=""/>
      <w:lvlJc w:val="left"/>
      <w:pPr>
        <w:ind w:left="2508" w:hanging="360"/>
      </w:pPr>
      <w:rPr>
        <w:rFonts w:ascii="Wingdings" w:hAnsi="Wingdings" w:hint="default"/>
      </w:rPr>
    </w:lvl>
    <w:lvl w:ilvl="3" w:tplc="FDCE95AA">
      <w:start w:val="1"/>
      <w:numFmt w:val="bullet"/>
      <w:lvlText w:val=""/>
      <w:lvlJc w:val="left"/>
      <w:pPr>
        <w:ind w:left="3228" w:hanging="360"/>
      </w:pPr>
      <w:rPr>
        <w:rFonts w:ascii="Symbol" w:hAnsi="Symbol" w:hint="default"/>
      </w:rPr>
    </w:lvl>
    <w:lvl w:ilvl="4" w:tplc="2182C108">
      <w:start w:val="1"/>
      <w:numFmt w:val="bullet"/>
      <w:lvlText w:val="o"/>
      <w:lvlJc w:val="left"/>
      <w:pPr>
        <w:ind w:left="3948" w:hanging="360"/>
      </w:pPr>
      <w:rPr>
        <w:rFonts w:ascii="Courier New" w:hAnsi="Courier New" w:hint="default"/>
      </w:rPr>
    </w:lvl>
    <w:lvl w:ilvl="5" w:tplc="E550DBEA">
      <w:start w:val="1"/>
      <w:numFmt w:val="bullet"/>
      <w:lvlText w:val=""/>
      <w:lvlJc w:val="left"/>
      <w:pPr>
        <w:ind w:left="4668" w:hanging="360"/>
      </w:pPr>
      <w:rPr>
        <w:rFonts w:ascii="Wingdings" w:hAnsi="Wingdings" w:hint="default"/>
      </w:rPr>
    </w:lvl>
    <w:lvl w:ilvl="6" w:tplc="5C86D612">
      <w:start w:val="1"/>
      <w:numFmt w:val="bullet"/>
      <w:lvlText w:val=""/>
      <w:lvlJc w:val="left"/>
      <w:pPr>
        <w:ind w:left="5388" w:hanging="360"/>
      </w:pPr>
      <w:rPr>
        <w:rFonts w:ascii="Symbol" w:hAnsi="Symbol" w:hint="default"/>
      </w:rPr>
    </w:lvl>
    <w:lvl w:ilvl="7" w:tplc="FF9CACDA">
      <w:start w:val="1"/>
      <w:numFmt w:val="bullet"/>
      <w:lvlText w:val="o"/>
      <w:lvlJc w:val="left"/>
      <w:pPr>
        <w:ind w:left="6108" w:hanging="360"/>
      </w:pPr>
      <w:rPr>
        <w:rFonts w:ascii="Courier New" w:hAnsi="Courier New" w:hint="default"/>
      </w:rPr>
    </w:lvl>
    <w:lvl w:ilvl="8" w:tplc="D1843E80">
      <w:start w:val="1"/>
      <w:numFmt w:val="bullet"/>
      <w:lvlText w:val=""/>
      <w:lvlJc w:val="left"/>
      <w:pPr>
        <w:ind w:left="6828" w:hanging="360"/>
      </w:pPr>
      <w:rPr>
        <w:rFonts w:ascii="Wingdings" w:hAnsi="Wingdings" w:hint="default"/>
      </w:rPr>
    </w:lvl>
  </w:abstractNum>
  <w:abstractNum w:abstractNumId="35" w15:restartNumberingAfterBreak="0">
    <w:nsid w:val="790A5879"/>
    <w:multiLevelType w:val="hybridMultilevel"/>
    <w:tmpl w:val="E264C5E0"/>
    <w:lvl w:ilvl="0" w:tplc="DE563C62">
      <w:start w:val="1"/>
      <w:numFmt w:val="bullet"/>
      <w:lvlText w:val=""/>
      <w:lvlJc w:val="left"/>
      <w:pPr>
        <w:ind w:left="720" w:hanging="360"/>
      </w:pPr>
      <w:rPr>
        <w:rFonts w:ascii="Symbol" w:hAnsi="Symbol" w:hint="default"/>
      </w:rPr>
    </w:lvl>
    <w:lvl w:ilvl="1" w:tplc="05CEFC4A">
      <w:start w:val="1"/>
      <w:numFmt w:val="bullet"/>
      <w:lvlText w:val="o"/>
      <w:lvlJc w:val="left"/>
      <w:pPr>
        <w:ind w:left="1440" w:hanging="360"/>
      </w:pPr>
      <w:rPr>
        <w:rFonts w:ascii="Courier New" w:hAnsi="Courier New" w:hint="default"/>
      </w:rPr>
    </w:lvl>
    <w:lvl w:ilvl="2" w:tplc="60CCFD5C">
      <w:start w:val="1"/>
      <w:numFmt w:val="bullet"/>
      <w:lvlText w:val=""/>
      <w:lvlJc w:val="left"/>
      <w:pPr>
        <w:ind w:left="2160" w:hanging="360"/>
      </w:pPr>
      <w:rPr>
        <w:rFonts w:ascii="Wingdings" w:hAnsi="Wingdings" w:hint="default"/>
      </w:rPr>
    </w:lvl>
    <w:lvl w:ilvl="3" w:tplc="75442700">
      <w:start w:val="1"/>
      <w:numFmt w:val="bullet"/>
      <w:lvlText w:val=""/>
      <w:lvlJc w:val="left"/>
      <w:pPr>
        <w:ind w:left="2880" w:hanging="360"/>
      </w:pPr>
      <w:rPr>
        <w:rFonts w:ascii="Symbol" w:hAnsi="Symbol" w:hint="default"/>
      </w:rPr>
    </w:lvl>
    <w:lvl w:ilvl="4" w:tplc="AEAC6F52">
      <w:start w:val="1"/>
      <w:numFmt w:val="bullet"/>
      <w:lvlText w:val="o"/>
      <w:lvlJc w:val="left"/>
      <w:pPr>
        <w:ind w:left="3600" w:hanging="360"/>
      </w:pPr>
      <w:rPr>
        <w:rFonts w:ascii="Courier New" w:hAnsi="Courier New" w:hint="default"/>
      </w:rPr>
    </w:lvl>
    <w:lvl w:ilvl="5" w:tplc="1CDA2530">
      <w:start w:val="1"/>
      <w:numFmt w:val="bullet"/>
      <w:lvlText w:val=""/>
      <w:lvlJc w:val="left"/>
      <w:pPr>
        <w:ind w:left="4320" w:hanging="360"/>
      </w:pPr>
      <w:rPr>
        <w:rFonts w:ascii="Wingdings" w:hAnsi="Wingdings" w:hint="default"/>
      </w:rPr>
    </w:lvl>
    <w:lvl w:ilvl="6" w:tplc="21A0705A">
      <w:start w:val="1"/>
      <w:numFmt w:val="bullet"/>
      <w:lvlText w:val=""/>
      <w:lvlJc w:val="left"/>
      <w:pPr>
        <w:ind w:left="5040" w:hanging="360"/>
      </w:pPr>
      <w:rPr>
        <w:rFonts w:ascii="Symbol" w:hAnsi="Symbol" w:hint="default"/>
      </w:rPr>
    </w:lvl>
    <w:lvl w:ilvl="7" w:tplc="B2B417E8">
      <w:start w:val="1"/>
      <w:numFmt w:val="bullet"/>
      <w:lvlText w:val="o"/>
      <w:lvlJc w:val="left"/>
      <w:pPr>
        <w:ind w:left="5760" w:hanging="360"/>
      </w:pPr>
      <w:rPr>
        <w:rFonts w:ascii="Courier New" w:hAnsi="Courier New" w:hint="default"/>
      </w:rPr>
    </w:lvl>
    <w:lvl w:ilvl="8" w:tplc="5D562BC8">
      <w:start w:val="1"/>
      <w:numFmt w:val="bullet"/>
      <w:lvlText w:val=""/>
      <w:lvlJc w:val="left"/>
      <w:pPr>
        <w:ind w:left="6480" w:hanging="360"/>
      </w:pPr>
      <w:rPr>
        <w:rFonts w:ascii="Wingdings" w:hAnsi="Wingdings" w:hint="default"/>
      </w:rPr>
    </w:lvl>
  </w:abstractNum>
  <w:abstractNum w:abstractNumId="36" w15:restartNumberingAfterBreak="0">
    <w:nsid w:val="7A7D6399"/>
    <w:multiLevelType w:val="hybridMultilevel"/>
    <w:tmpl w:val="5A70D4C4"/>
    <w:lvl w:ilvl="0" w:tplc="1AD0EFBE">
      <w:start w:val="1"/>
      <w:numFmt w:val="decimal"/>
      <w:lvlText w:val="%1."/>
      <w:lvlJc w:val="left"/>
      <w:pPr>
        <w:ind w:left="720" w:hanging="360"/>
      </w:pPr>
    </w:lvl>
    <w:lvl w:ilvl="1" w:tplc="DADEFA90">
      <w:start w:val="1"/>
      <w:numFmt w:val="lowerLetter"/>
      <w:lvlText w:val="%2."/>
      <w:lvlJc w:val="left"/>
      <w:pPr>
        <w:ind w:left="1440" w:hanging="360"/>
      </w:pPr>
    </w:lvl>
    <w:lvl w:ilvl="2" w:tplc="EB92CFD2">
      <w:start w:val="1"/>
      <w:numFmt w:val="lowerRoman"/>
      <w:lvlText w:val="%3."/>
      <w:lvlJc w:val="right"/>
      <w:pPr>
        <w:ind w:left="2160" w:hanging="180"/>
      </w:pPr>
    </w:lvl>
    <w:lvl w:ilvl="3" w:tplc="5928AD96">
      <w:start w:val="1"/>
      <w:numFmt w:val="decimal"/>
      <w:lvlText w:val="%4."/>
      <w:lvlJc w:val="left"/>
      <w:pPr>
        <w:ind w:left="2880" w:hanging="360"/>
      </w:pPr>
    </w:lvl>
    <w:lvl w:ilvl="4" w:tplc="D9D2DBD0">
      <w:start w:val="1"/>
      <w:numFmt w:val="lowerLetter"/>
      <w:lvlText w:val="%5."/>
      <w:lvlJc w:val="left"/>
      <w:pPr>
        <w:ind w:left="3600" w:hanging="360"/>
      </w:pPr>
    </w:lvl>
    <w:lvl w:ilvl="5" w:tplc="3402862A">
      <w:start w:val="1"/>
      <w:numFmt w:val="lowerRoman"/>
      <w:lvlText w:val="%6."/>
      <w:lvlJc w:val="right"/>
      <w:pPr>
        <w:ind w:left="4320" w:hanging="180"/>
      </w:pPr>
    </w:lvl>
    <w:lvl w:ilvl="6" w:tplc="6EECC0BE">
      <w:start w:val="1"/>
      <w:numFmt w:val="decimal"/>
      <w:lvlText w:val="%7."/>
      <w:lvlJc w:val="left"/>
      <w:pPr>
        <w:ind w:left="5040" w:hanging="360"/>
      </w:pPr>
    </w:lvl>
    <w:lvl w:ilvl="7" w:tplc="ACDC0478">
      <w:start w:val="1"/>
      <w:numFmt w:val="lowerLetter"/>
      <w:lvlText w:val="%8."/>
      <w:lvlJc w:val="left"/>
      <w:pPr>
        <w:ind w:left="5760" w:hanging="360"/>
      </w:pPr>
    </w:lvl>
    <w:lvl w:ilvl="8" w:tplc="D6A6540A">
      <w:start w:val="1"/>
      <w:numFmt w:val="lowerRoman"/>
      <w:lvlText w:val="%9."/>
      <w:lvlJc w:val="right"/>
      <w:pPr>
        <w:ind w:left="6480" w:hanging="180"/>
      </w:pPr>
    </w:lvl>
  </w:abstractNum>
  <w:abstractNum w:abstractNumId="37" w15:restartNumberingAfterBreak="0">
    <w:nsid w:val="7B51377F"/>
    <w:multiLevelType w:val="hybridMultilevel"/>
    <w:tmpl w:val="9B56CECE"/>
    <w:lvl w:ilvl="0" w:tplc="5082F324">
      <w:start w:val="1"/>
      <w:numFmt w:val="decimal"/>
      <w:lvlText w:val="%1."/>
      <w:lvlJc w:val="left"/>
      <w:pPr>
        <w:ind w:left="720" w:hanging="360"/>
      </w:pPr>
      <w:rPr>
        <w:rFonts w:ascii="Times New Roman" w:hAnsi="Times New Roman" w:cs="Times New Roman" w:hint="default"/>
        <w:b/>
        <w:i w:val="0"/>
      </w:rPr>
    </w:lvl>
    <w:lvl w:ilvl="1" w:tplc="98AEB25A">
      <w:start w:val="1"/>
      <w:numFmt w:val="lowerLetter"/>
      <w:lvlText w:val="%2."/>
      <w:lvlJc w:val="left"/>
      <w:pPr>
        <w:ind w:left="1440" w:hanging="360"/>
      </w:pPr>
    </w:lvl>
    <w:lvl w:ilvl="2" w:tplc="9E2A5630">
      <w:start w:val="1"/>
      <w:numFmt w:val="lowerRoman"/>
      <w:lvlText w:val="%3."/>
      <w:lvlJc w:val="right"/>
      <w:pPr>
        <w:ind w:left="2160" w:hanging="180"/>
      </w:pPr>
    </w:lvl>
    <w:lvl w:ilvl="3" w:tplc="02E44E32">
      <w:start w:val="1"/>
      <w:numFmt w:val="decimal"/>
      <w:lvlText w:val="%4."/>
      <w:lvlJc w:val="left"/>
      <w:pPr>
        <w:ind w:left="2880" w:hanging="360"/>
      </w:pPr>
    </w:lvl>
    <w:lvl w:ilvl="4" w:tplc="46FCBF26">
      <w:start w:val="1"/>
      <w:numFmt w:val="lowerLetter"/>
      <w:lvlText w:val="%5."/>
      <w:lvlJc w:val="left"/>
      <w:pPr>
        <w:ind w:left="3600" w:hanging="360"/>
      </w:pPr>
    </w:lvl>
    <w:lvl w:ilvl="5" w:tplc="AB160028">
      <w:start w:val="1"/>
      <w:numFmt w:val="lowerRoman"/>
      <w:lvlText w:val="%6."/>
      <w:lvlJc w:val="right"/>
      <w:pPr>
        <w:ind w:left="4320" w:hanging="180"/>
      </w:pPr>
    </w:lvl>
    <w:lvl w:ilvl="6" w:tplc="5F7CB6B2">
      <w:start w:val="1"/>
      <w:numFmt w:val="decimal"/>
      <w:lvlText w:val="%7."/>
      <w:lvlJc w:val="left"/>
      <w:pPr>
        <w:ind w:left="5040" w:hanging="360"/>
      </w:pPr>
    </w:lvl>
    <w:lvl w:ilvl="7" w:tplc="47DA0642">
      <w:start w:val="1"/>
      <w:numFmt w:val="lowerLetter"/>
      <w:lvlText w:val="%8."/>
      <w:lvlJc w:val="left"/>
      <w:pPr>
        <w:ind w:left="5760" w:hanging="360"/>
      </w:pPr>
    </w:lvl>
    <w:lvl w:ilvl="8" w:tplc="6F06D124">
      <w:start w:val="1"/>
      <w:numFmt w:val="lowerRoman"/>
      <w:lvlText w:val="%9."/>
      <w:lvlJc w:val="right"/>
      <w:pPr>
        <w:ind w:left="6480" w:hanging="180"/>
      </w:pPr>
    </w:lvl>
  </w:abstractNum>
  <w:num w:numId="1" w16cid:durableId="1746954732">
    <w:abstractNumId w:val="36"/>
  </w:num>
  <w:num w:numId="2" w16cid:durableId="1740401337">
    <w:abstractNumId w:val="25"/>
  </w:num>
  <w:num w:numId="3" w16cid:durableId="1168441442">
    <w:abstractNumId w:val="34"/>
  </w:num>
  <w:num w:numId="4" w16cid:durableId="1697265933">
    <w:abstractNumId w:val="1"/>
  </w:num>
  <w:num w:numId="5" w16cid:durableId="1407149833">
    <w:abstractNumId w:val="0"/>
  </w:num>
  <w:num w:numId="6" w16cid:durableId="1960138389">
    <w:abstractNumId w:val="32"/>
  </w:num>
  <w:num w:numId="7" w16cid:durableId="799955083">
    <w:abstractNumId w:val="37"/>
  </w:num>
  <w:num w:numId="8" w16cid:durableId="1022783802">
    <w:abstractNumId w:val="11"/>
  </w:num>
  <w:num w:numId="9" w16cid:durableId="1185361803">
    <w:abstractNumId w:val="20"/>
  </w:num>
  <w:num w:numId="10" w16cid:durableId="2113090106">
    <w:abstractNumId w:val="8"/>
  </w:num>
  <w:num w:numId="11" w16cid:durableId="284695848">
    <w:abstractNumId w:val="16"/>
  </w:num>
  <w:num w:numId="12" w16cid:durableId="1440023497">
    <w:abstractNumId w:val="30"/>
  </w:num>
  <w:num w:numId="13" w16cid:durableId="1750037963">
    <w:abstractNumId w:val="24"/>
  </w:num>
  <w:num w:numId="14" w16cid:durableId="1572421108">
    <w:abstractNumId w:val="33"/>
  </w:num>
  <w:num w:numId="15" w16cid:durableId="2058699898">
    <w:abstractNumId w:val="7"/>
  </w:num>
  <w:num w:numId="16" w16cid:durableId="926957211">
    <w:abstractNumId w:val="23"/>
  </w:num>
  <w:num w:numId="17" w16cid:durableId="360975142">
    <w:abstractNumId w:val="22"/>
  </w:num>
  <w:num w:numId="18" w16cid:durableId="1352488632">
    <w:abstractNumId w:val="28"/>
  </w:num>
  <w:num w:numId="19" w16cid:durableId="652418104">
    <w:abstractNumId w:val="17"/>
  </w:num>
  <w:num w:numId="20" w16cid:durableId="1115442972">
    <w:abstractNumId w:val="27"/>
  </w:num>
  <w:num w:numId="21" w16cid:durableId="516232905">
    <w:abstractNumId w:val="15"/>
  </w:num>
  <w:num w:numId="22" w16cid:durableId="36634955">
    <w:abstractNumId w:val="35"/>
  </w:num>
  <w:num w:numId="23" w16cid:durableId="2135633348">
    <w:abstractNumId w:val="19"/>
  </w:num>
  <w:num w:numId="24" w16cid:durableId="406924815">
    <w:abstractNumId w:val="3"/>
  </w:num>
  <w:num w:numId="25" w16cid:durableId="1935019343">
    <w:abstractNumId w:val="12"/>
  </w:num>
  <w:num w:numId="26" w16cid:durableId="1694958596">
    <w:abstractNumId w:val="5"/>
  </w:num>
  <w:num w:numId="27" w16cid:durableId="783384061">
    <w:abstractNumId w:val="13"/>
  </w:num>
  <w:num w:numId="28" w16cid:durableId="1128813401">
    <w:abstractNumId w:val="14"/>
  </w:num>
  <w:num w:numId="29" w16cid:durableId="486436615">
    <w:abstractNumId w:val="9"/>
  </w:num>
  <w:num w:numId="30" w16cid:durableId="1914505137">
    <w:abstractNumId w:val="4"/>
  </w:num>
  <w:num w:numId="31" w16cid:durableId="1139684753">
    <w:abstractNumId w:val="21"/>
  </w:num>
  <w:num w:numId="32" w16cid:durableId="2086174687">
    <w:abstractNumId w:val="2"/>
  </w:num>
  <w:num w:numId="33" w16cid:durableId="369453139">
    <w:abstractNumId w:val="18"/>
  </w:num>
  <w:num w:numId="34" w16cid:durableId="1119034061">
    <w:abstractNumId w:val="29"/>
  </w:num>
  <w:num w:numId="35" w16cid:durableId="1066032699">
    <w:abstractNumId w:val="26"/>
  </w:num>
  <w:num w:numId="36" w16cid:durableId="644049324">
    <w:abstractNumId w:val="6"/>
  </w:num>
  <w:num w:numId="37" w16cid:durableId="1693218493">
    <w:abstractNumId w:val="31"/>
  </w:num>
  <w:num w:numId="38" w16cid:durableId="12758202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3MDIwtTSztDSzsDRV0lEKTi0uzszPAykwrAUAD8D8rCwAAAA="/>
  </w:docVars>
  <w:rsids>
    <w:rsidRoot w:val="2C69E688"/>
    <w:rsid w:val="00000CFC"/>
    <w:rsid w:val="0000159A"/>
    <w:rsid w:val="00002097"/>
    <w:rsid w:val="00003381"/>
    <w:rsid w:val="0000584F"/>
    <w:rsid w:val="000077E0"/>
    <w:rsid w:val="000078C7"/>
    <w:rsid w:val="00010490"/>
    <w:rsid w:val="0001083B"/>
    <w:rsid w:val="00014071"/>
    <w:rsid w:val="00014E5A"/>
    <w:rsid w:val="00015142"/>
    <w:rsid w:val="0001515D"/>
    <w:rsid w:val="000151B1"/>
    <w:rsid w:val="0001546D"/>
    <w:rsid w:val="00015B1C"/>
    <w:rsid w:val="00015CDF"/>
    <w:rsid w:val="000164EC"/>
    <w:rsid w:val="000172E7"/>
    <w:rsid w:val="00020380"/>
    <w:rsid w:val="00020D93"/>
    <w:rsid w:val="0002120B"/>
    <w:rsid w:val="00021389"/>
    <w:rsid w:val="00022F50"/>
    <w:rsid w:val="00024381"/>
    <w:rsid w:val="00024BCC"/>
    <w:rsid w:val="000252AD"/>
    <w:rsid w:val="0002544D"/>
    <w:rsid w:val="00025844"/>
    <w:rsid w:val="000259BC"/>
    <w:rsid w:val="00027062"/>
    <w:rsid w:val="00027B5D"/>
    <w:rsid w:val="00027C58"/>
    <w:rsid w:val="00030128"/>
    <w:rsid w:val="00030305"/>
    <w:rsid w:val="000307F6"/>
    <w:rsid w:val="00030947"/>
    <w:rsid w:val="00030B8B"/>
    <w:rsid w:val="00031199"/>
    <w:rsid w:val="00031948"/>
    <w:rsid w:val="0003276B"/>
    <w:rsid w:val="000331C6"/>
    <w:rsid w:val="00033C30"/>
    <w:rsid w:val="00034754"/>
    <w:rsid w:val="000370D8"/>
    <w:rsid w:val="0003790D"/>
    <w:rsid w:val="000438E0"/>
    <w:rsid w:val="00044A53"/>
    <w:rsid w:val="00044E20"/>
    <w:rsid w:val="00045626"/>
    <w:rsid w:val="00045A0C"/>
    <w:rsid w:val="00046020"/>
    <w:rsid w:val="00046EF9"/>
    <w:rsid w:val="00046FA0"/>
    <w:rsid w:val="000472F5"/>
    <w:rsid w:val="000502EC"/>
    <w:rsid w:val="00050714"/>
    <w:rsid w:val="00054333"/>
    <w:rsid w:val="00056743"/>
    <w:rsid w:val="000577FC"/>
    <w:rsid w:val="00057BE8"/>
    <w:rsid w:val="00061083"/>
    <w:rsid w:val="00062676"/>
    <w:rsid w:val="00062C3F"/>
    <w:rsid w:val="00063FC0"/>
    <w:rsid w:val="00065269"/>
    <w:rsid w:val="00065DE9"/>
    <w:rsid w:val="00066558"/>
    <w:rsid w:val="00066A8D"/>
    <w:rsid w:val="0007049C"/>
    <w:rsid w:val="00070898"/>
    <w:rsid w:val="00070FAD"/>
    <w:rsid w:val="00071553"/>
    <w:rsid w:val="00071B92"/>
    <w:rsid w:val="00071D65"/>
    <w:rsid w:val="00072164"/>
    <w:rsid w:val="00072B4C"/>
    <w:rsid w:val="000732EE"/>
    <w:rsid w:val="000743B5"/>
    <w:rsid w:val="0007474F"/>
    <w:rsid w:val="00076555"/>
    <w:rsid w:val="00077730"/>
    <w:rsid w:val="000807D2"/>
    <w:rsid w:val="00080AD2"/>
    <w:rsid w:val="00081273"/>
    <w:rsid w:val="000819CC"/>
    <w:rsid w:val="000820F3"/>
    <w:rsid w:val="00082813"/>
    <w:rsid w:val="00082F2F"/>
    <w:rsid w:val="00083F17"/>
    <w:rsid w:val="00084190"/>
    <w:rsid w:val="00085290"/>
    <w:rsid w:val="000854FA"/>
    <w:rsid w:val="00085BAA"/>
    <w:rsid w:val="00087317"/>
    <w:rsid w:val="00090150"/>
    <w:rsid w:val="00090388"/>
    <w:rsid w:val="00091B52"/>
    <w:rsid w:val="00094728"/>
    <w:rsid w:val="00094E2A"/>
    <w:rsid w:val="0009506E"/>
    <w:rsid w:val="000951B7"/>
    <w:rsid w:val="00095FA9"/>
    <w:rsid w:val="000972F7"/>
    <w:rsid w:val="00097C32"/>
    <w:rsid w:val="000A0D00"/>
    <w:rsid w:val="000A1C60"/>
    <w:rsid w:val="000A23F1"/>
    <w:rsid w:val="000A2F88"/>
    <w:rsid w:val="000A323A"/>
    <w:rsid w:val="000A3462"/>
    <w:rsid w:val="000A542D"/>
    <w:rsid w:val="000A6252"/>
    <w:rsid w:val="000A680F"/>
    <w:rsid w:val="000A6811"/>
    <w:rsid w:val="000A6999"/>
    <w:rsid w:val="000B38F2"/>
    <w:rsid w:val="000B3AA0"/>
    <w:rsid w:val="000B435F"/>
    <w:rsid w:val="000B484B"/>
    <w:rsid w:val="000B4EF8"/>
    <w:rsid w:val="000B50FC"/>
    <w:rsid w:val="000B6FC3"/>
    <w:rsid w:val="000B7C52"/>
    <w:rsid w:val="000B7D79"/>
    <w:rsid w:val="000B7DC7"/>
    <w:rsid w:val="000C0EA9"/>
    <w:rsid w:val="000C1CF0"/>
    <w:rsid w:val="000C28D8"/>
    <w:rsid w:val="000C2AFC"/>
    <w:rsid w:val="000C2DDB"/>
    <w:rsid w:val="000C482F"/>
    <w:rsid w:val="000C4F21"/>
    <w:rsid w:val="000C6D1C"/>
    <w:rsid w:val="000C719C"/>
    <w:rsid w:val="000C77B7"/>
    <w:rsid w:val="000C7CFB"/>
    <w:rsid w:val="000D06C4"/>
    <w:rsid w:val="000D0A31"/>
    <w:rsid w:val="000D13D7"/>
    <w:rsid w:val="000D45D9"/>
    <w:rsid w:val="000D567F"/>
    <w:rsid w:val="000D66CE"/>
    <w:rsid w:val="000D74D0"/>
    <w:rsid w:val="000E0320"/>
    <w:rsid w:val="000E0B41"/>
    <w:rsid w:val="000E3753"/>
    <w:rsid w:val="000E37CF"/>
    <w:rsid w:val="000E54F0"/>
    <w:rsid w:val="000E5B39"/>
    <w:rsid w:val="000E63B4"/>
    <w:rsid w:val="000E6932"/>
    <w:rsid w:val="000F0782"/>
    <w:rsid w:val="000F12A5"/>
    <w:rsid w:val="000F1884"/>
    <w:rsid w:val="000F4865"/>
    <w:rsid w:val="000F5E7B"/>
    <w:rsid w:val="000F5E9C"/>
    <w:rsid w:val="000F5EC9"/>
    <w:rsid w:val="000F610E"/>
    <w:rsid w:val="000F666B"/>
    <w:rsid w:val="000F699C"/>
    <w:rsid w:val="000F6CE6"/>
    <w:rsid w:val="000F707B"/>
    <w:rsid w:val="000F7476"/>
    <w:rsid w:val="000F7783"/>
    <w:rsid w:val="000F7955"/>
    <w:rsid w:val="001002D7"/>
    <w:rsid w:val="001007C8"/>
    <w:rsid w:val="00101A42"/>
    <w:rsid w:val="00101B5F"/>
    <w:rsid w:val="001022A5"/>
    <w:rsid w:val="001028ED"/>
    <w:rsid w:val="00103595"/>
    <w:rsid w:val="00103A7A"/>
    <w:rsid w:val="00104D55"/>
    <w:rsid w:val="00105183"/>
    <w:rsid w:val="00105CB1"/>
    <w:rsid w:val="00106355"/>
    <w:rsid w:val="0010713F"/>
    <w:rsid w:val="0010787D"/>
    <w:rsid w:val="00110AF3"/>
    <w:rsid w:val="00110BD1"/>
    <w:rsid w:val="00112BC2"/>
    <w:rsid w:val="00113293"/>
    <w:rsid w:val="00113D4C"/>
    <w:rsid w:val="00113E5D"/>
    <w:rsid w:val="001140B6"/>
    <w:rsid w:val="0011471B"/>
    <w:rsid w:val="00115210"/>
    <w:rsid w:val="00116404"/>
    <w:rsid w:val="001167E8"/>
    <w:rsid w:val="00116D7A"/>
    <w:rsid w:val="00121C85"/>
    <w:rsid w:val="00121FCA"/>
    <w:rsid w:val="00122BE0"/>
    <w:rsid w:val="00122F0A"/>
    <w:rsid w:val="00123375"/>
    <w:rsid w:val="00124D0E"/>
    <w:rsid w:val="00124D56"/>
    <w:rsid w:val="00125A4D"/>
    <w:rsid w:val="00130151"/>
    <w:rsid w:val="001303A6"/>
    <w:rsid w:val="00130411"/>
    <w:rsid w:val="00131CFE"/>
    <w:rsid w:val="00131F0D"/>
    <w:rsid w:val="00132304"/>
    <w:rsid w:val="00132831"/>
    <w:rsid w:val="0013375E"/>
    <w:rsid w:val="00135805"/>
    <w:rsid w:val="00136048"/>
    <w:rsid w:val="00136391"/>
    <w:rsid w:val="00140D4E"/>
    <w:rsid w:val="001418B8"/>
    <w:rsid w:val="001432A2"/>
    <w:rsid w:val="00143814"/>
    <w:rsid w:val="00143B7E"/>
    <w:rsid w:val="00144384"/>
    <w:rsid w:val="00145199"/>
    <w:rsid w:val="00145925"/>
    <w:rsid w:val="00147527"/>
    <w:rsid w:val="00147A8C"/>
    <w:rsid w:val="00147FAA"/>
    <w:rsid w:val="001502C7"/>
    <w:rsid w:val="00150603"/>
    <w:rsid w:val="001508AA"/>
    <w:rsid w:val="00150A53"/>
    <w:rsid w:val="00152C90"/>
    <w:rsid w:val="0015396C"/>
    <w:rsid w:val="00153D0F"/>
    <w:rsid w:val="00154317"/>
    <w:rsid w:val="001549D5"/>
    <w:rsid w:val="00154E84"/>
    <w:rsid w:val="0015577C"/>
    <w:rsid w:val="00155A42"/>
    <w:rsid w:val="00155E97"/>
    <w:rsid w:val="00156F07"/>
    <w:rsid w:val="001577C6"/>
    <w:rsid w:val="00157933"/>
    <w:rsid w:val="001600EC"/>
    <w:rsid w:val="00160E08"/>
    <w:rsid w:val="001617E5"/>
    <w:rsid w:val="00162DCA"/>
    <w:rsid w:val="0016308E"/>
    <w:rsid w:val="00166D49"/>
    <w:rsid w:val="00166E4C"/>
    <w:rsid w:val="0016743B"/>
    <w:rsid w:val="00167703"/>
    <w:rsid w:val="00167DBC"/>
    <w:rsid w:val="001705C7"/>
    <w:rsid w:val="00171810"/>
    <w:rsid w:val="00171D30"/>
    <w:rsid w:val="00171E87"/>
    <w:rsid w:val="001724E2"/>
    <w:rsid w:val="00172BE5"/>
    <w:rsid w:val="00172C6B"/>
    <w:rsid w:val="001745FF"/>
    <w:rsid w:val="00174C34"/>
    <w:rsid w:val="00174C92"/>
    <w:rsid w:val="00174EC5"/>
    <w:rsid w:val="001751BC"/>
    <w:rsid w:val="001753F4"/>
    <w:rsid w:val="00175634"/>
    <w:rsid w:val="00175B94"/>
    <w:rsid w:val="00175E0F"/>
    <w:rsid w:val="00176DA1"/>
    <w:rsid w:val="00176E36"/>
    <w:rsid w:val="00177811"/>
    <w:rsid w:val="00180CC1"/>
    <w:rsid w:val="00181314"/>
    <w:rsid w:val="00181AD8"/>
    <w:rsid w:val="00181BD2"/>
    <w:rsid w:val="00181C7F"/>
    <w:rsid w:val="0018243D"/>
    <w:rsid w:val="00182E4A"/>
    <w:rsid w:val="00183AE4"/>
    <w:rsid w:val="00183C4D"/>
    <w:rsid w:val="00183E72"/>
    <w:rsid w:val="00184B69"/>
    <w:rsid w:val="00185081"/>
    <w:rsid w:val="00185194"/>
    <w:rsid w:val="00185A37"/>
    <w:rsid w:val="00185AF2"/>
    <w:rsid w:val="00185F19"/>
    <w:rsid w:val="0018618D"/>
    <w:rsid w:val="00186540"/>
    <w:rsid w:val="001867BE"/>
    <w:rsid w:val="0018694D"/>
    <w:rsid w:val="00186986"/>
    <w:rsid w:val="00186EF2"/>
    <w:rsid w:val="001900EE"/>
    <w:rsid w:val="001904CC"/>
    <w:rsid w:val="001907D4"/>
    <w:rsid w:val="00190B11"/>
    <w:rsid w:val="00191425"/>
    <w:rsid w:val="0019150A"/>
    <w:rsid w:val="001924D4"/>
    <w:rsid w:val="00193CBB"/>
    <w:rsid w:val="001944FC"/>
    <w:rsid w:val="001952D7"/>
    <w:rsid w:val="00195C2A"/>
    <w:rsid w:val="00197911"/>
    <w:rsid w:val="001A0825"/>
    <w:rsid w:val="001A19F9"/>
    <w:rsid w:val="001A34D7"/>
    <w:rsid w:val="001A39EC"/>
    <w:rsid w:val="001A3CE0"/>
    <w:rsid w:val="001A3E7A"/>
    <w:rsid w:val="001A4D35"/>
    <w:rsid w:val="001A7017"/>
    <w:rsid w:val="001A77FC"/>
    <w:rsid w:val="001B0491"/>
    <w:rsid w:val="001B0D48"/>
    <w:rsid w:val="001B14FF"/>
    <w:rsid w:val="001B1A4A"/>
    <w:rsid w:val="001B237F"/>
    <w:rsid w:val="001B321F"/>
    <w:rsid w:val="001B345C"/>
    <w:rsid w:val="001B3F80"/>
    <w:rsid w:val="001B47CB"/>
    <w:rsid w:val="001B48CC"/>
    <w:rsid w:val="001B7508"/>
    <w:rsid w:val="001B7E48"/>
    <w:rsid w:val="001C0224"/>
    <w:rsid w:val="001C073F"/>
    <w:rsid w:val="001C2AE0"/>
    <w:rsid w:val="001C3F6D"/>
    <w:rsid w:val="001C4F83"/>
    <w:rsid w:val="001C57CD"/>
    <w:rsid w:val="001C797E"/>
    <w:rsid w:val="001C7A6A"/>
    <w:rsid w:val="001D06D9"/>
    <w:rsid w:val="001D0891"/>
    <w:rsid w:val="001D1284"/>
    <w:rsid w:val="001D21EB"/>
    <w:rsid w:val="001D2901"/>
    <w:rsid w:val="001D2F56"/>
    <w:rsid w:val="001D358B"/>
    <w:rsid w:val="001D4115"/>
    <w:rsid w:val="001D4814"/>
    <w:rsid w:val="001D50D6"/>
    <w:rsid w:val="001D593A"/>
    <w:rsid w:val="001D733C"/>
    <w:rsid w:val="001D7359"/>
    <w:rsid w:val="001D7761"/>
    <w:rsid w:val="001D7A1A"/>
    <w:rsid w:val="001D7C15"/>
    <w:rsid w:val="001E0111"/>
    <w:rsid w:val="001E0324"/>
    <w:rsid w:val="001E0D5B"/>
    <w:rsid w:val="001E1462"/>
    <w:rsid w:val="001E191D"/>
    <w:rsid w:val="001E1C37"/>
    <w:rsid w:val="001E2DBE"/>
    <w:rsid w:val="001E5070"/>
    <w:rsid w:val="001E6219"/>
    <w:rsid w:val="001E6501"/>
    <w:rsid w:val="001E656E"/>
    <w:rsid w:val="001E6FDF"/>
    <w:rsid w:val="001F0435"/>
    <w:rsid w:val="001F1996"/>
    <w:rsid w:val="001F1F79"/>
    <w:rsid w:val="001F228B"/>
    <w:rsid w:val="001F2856"/>
    <w:rsid w:val="001F3142"/>
    <w:rsid w:val="001F3796"/>
    <w:rsid w:val="001F4355"/>
    <w:rsid w:val="001F5214"/>
    <w:rsid w:val="001F7254"/>
    <w:rsid w:val="001F73AC"/>
    <w:rsid w:val="001F74CC"/>
    <w:rsid w:val="001F7622"/>
    <w:rsid w:val="002019E1"/>
    <w:rsid w:val="0020209B"/>
    <w:rsid w:val="00203113"/>
    <w:rsid w:val="002042DE"/>
    <w:rsid w:val="002043C5"/>
    <w:rsid w:val="00204444"/>
    <w:rsid w:val="00204B83"/>
    <w:rsid w:val="00205540"/>
    <w:rsid w:val="00206B02"/>
    <w:rsid w:val="00206FF7"/>
    <w:rsid w:val="002074FA"/>
    <w:rsid w:val="00211056"/>
    <w:rsid w:val="00211B6B"/>
    <w:rsid w:val="00212046"/>
    <w:rsid w:val="00212F75"/>
    <w:rsid w:val="00214C9C"/>
    <w:rsid w:val="00215B33"/>
    <w:rsid w:val="00215C40"/>
    <w:rsid w:val="00216428"/>
    <w:rsid w:val="00217410"/>
    <w:rsid w:val="002174EA"/>
    <w:rsid w:val="002224EF"/>
    <w:rsid w:val="002228FA"/>
    <w:rsid w:val="00223F24"/>
    <w:rsid w:val="0022496A"/>
    <w:rsid w:val="00225A10"/>
    <w:rsid w:val="00226494"/>
    <w:rsid w:val="00230961"/>
    <w:rsid w:val="0023118D"/>
    <w:rsid w:val="00231941"/>
    <w:rsid w:val="00231F04"/>
    <w:rsid w:val="0023262C"/>
    <w:rsid w:val="00232DEB"/>
    <w:rsid w:val="00233F10"/>
    <w:rsid w:val="00234169"/>
    <w:rsid w:val="002341A6"/>
    <w:rsid w:val="00234321"/>
    <w:rsid w:val="002352C9"/>
    <w:rsid w:val="00235863"/>
    <w:rsid w:val="0023742B"/>
    <w:rsid w:val="00237572"/>
    <w:rsid w:val="00237FB8"/>
    <w:rsid w:val="002411EE"/>
    <w:rsid w:val="002415ED"/>
    <w:rsid w:val="00243094"/>
    <w:rsid w:val="00244396"/>
    <w:rsid w:val="002446A4"/>
    <w:rsid w:val="00245AC8"/>
    <w:rsid w:val="00247296"/>
    <w:rsid w:val="002479B5"/>
    <w:rsid w:val="00247B69"/>
    <w:rsid w:val="00250D80"/>
    <w:rsid w:val="00251161"/>
    <w:rsid w:val="002516EE"/>
    <w:rsid w:val="00251883"/>
    <w:rsid w:val="002524D3"/>
    <w:rsid w:val="00252F18"/>
    <w:rsid w:val="00253137"/>
    <w:rsid w:val="002602BA"/>
    <w:rsid w:val="00261388"/>
    <w:rsid w:val="00261FBF"/>
    <w:rsid w:val="002634BC"/>
    <w:rsid w:val="00264FBD"/>
    <w:rsid w:val="00266010"/>
    <w:rsid w:val="002700DC"/>
    <w:rsid w:val="0027083C"/>
    <w:rsid w:val="00271C35"/>
    <w:rsid w:val="00271DF4"/>
    <w:rsid w:val="00272D8F"/>
    <w:rsid w:val="002735B0"/>
    <w:rsid w:val="00273A44"/>
    <w:rsid w:val="00274CEC"/>
    <w:rsid w:val="00275313"/>
    <w:rsid w:val="00276000"/>
    <w:rsid w:val="00276284"/>
    <w:rsid w:val="002773A5"/>
    <w:rsid w:val="00280130"/>
    <w:rsid w:val="002805A9"/>
    <w:rsid w:val="002805CC"/>
    <w:rsid w:val="0028233F"/>
    <w:rsid w:val="0028261F"/>
    <w:rsid w:val="002838AC"/>
    <w:rsid w:val="002844B2"/>
    <w:rsid w:val="00284C21"/>
    <w:rsid w:val="00285366"/>
    <w:rsid w:val="00286E38"/>
    <w:rsid w:val="0029053D"/>
    <w:rsid w:val="002908DA"/>
    <w:rsid w:val="00290E1A"/>
    <w:rsid w:val="00292426"/>
    <w:rsid w:val="00292C89"/>
    <w:rsid w:val="00292FBF"/>
    <w:rsid w:val="00294455"/>
    <w:rsid w:val="00294475"/>
    <w:rsid w:val="00297573"/>
    <w:rsid w:val="002A0605"/>
    <w:rsid w:val="002A06E5"/>
    <w:rsid w:val="002A0EA8"/>
    <w:rsid w:val="002A1521"/>
    <w:rsid w:val="002A191F"/>
    <w:rsid w:val="002A2392"/>
    <w:rsid w:val="002A32BC"/>
    <w:rsid w:val="002A3551"/>
    <w:rsid w:val="002A3B41"/>
    <w:rsid w:val="002A3E87"/>
    <w:rsid w:val="002A5081"/>
    <w:rsid w:val="002A52CB"/>
    <w:rsid w:val="002A5AF7"/>
    <w:rsid w:val="002A6EC9"/>
    <w:rsid w:val="002A7152"/>
    <w:rsid w:val="002A7FAD"/>
    <w:rsid w:val="002B0BEC"/>
    <w:rsid w:val="002B26FD"/>
    <w:rsid w:val="002B2741"/>
    <w:rsid w:val="002B3132"/>
    <w:rsid w:val="002B5967"/>
    <w:rsid w:val="002B5AAE"/>
    <w:rsid w:val="002B6005"/>
    <w:rsid w:val="002B6DD0"/>
    <w:rsid w:val="002B7167"/>
    <w:rsid w:val="002B7173"/>
    <w:rsid w:val="002B772D"/>
    <w:rsid w:val="002B78E3"/>
    <w:rsid w:val="002C0C13"/>
    <w:rsid w:val="002C1485"/>
    <w:rsid w:val="002C1D3B"/>
    <w:rsid w:val="002C2D47"/>
    <w:rsid w:val="002C3B71"/>
    <w:rsid w:val="002C45A5"/>
    <w:rsid w:val="002C5C01"/>
    <w:rsid w:val="002C5F12"/>
    <w:rsid w:val="002C7BDC"/>
    <w:rsid w:val="002C7C39"/>
    <w:rsid w:val="002D265B"/>
    <w:rsid w:val="002D2DB2"/>
    <w:rsid w:val="002D3453"/>
    <w:rsid w:val="002D4B2D"/>
    <w:rsid w:val="002D60BD"/>
    <w:rsid w:val="002D624A"/>
    <w:rsid w:val="002D7762"/>
    <w:rsid w:val="002E01A8"/>
    <w:rsid w:val="002E0912"/>
    <w:rsid w:val="002E1B35"/>
    <w:rsid w:val="002E2D40"/>
    <w:rsid w:val="002E3042"/>
    <w:rsid w:val="002E3F5E"/>
    <w:rsid w:val="002E4CBD"/>
    <w:rsid w:val="002E5C2E"/>
    <w:rsid w:val="002E5D26"/>
    <w:rsid w:val="002E6167"/>
    <w:rsid w:val="002E718A"/>
    <w:rsid w:val="002E7493"/>
    <w:rsid w:val="002F0689"/>
    <w:rsid w:val="002F0B08"/>
    <w:rsid w:val="002F0DF7"/>
    <w:rsid w:val="002F20A0"/>
    <w:rsid w:val="002F26FB"/>
    <w:rsid w:val="002F2FDA"/>
    <w:rsid w:val="002F3635"/>
    <w:rsid w:val="002F4B80"/>
    <w:rsid w:val="002F5888"/>
    <w:rsid w:val="002F63B1"/>
    <w:rsid w:val="002F69EA"/>
    <w:rsid w:val="002F6B81"/>
    <w:rsid w:val="002F7120"/>
    <w:rsid w:val="002F7E5C"/>
    <w:rsid w:val="00300462"/>
    <w:rsid w:val="0030336A"/>
    <w:rsid w:val="00303B27"/>
    <w:rsid w:val="0030412F"/>
    <w:rsid w:val="00305A2E"/>
    <w:rsid w:val="00305A57"/>
    <w:rsid w:val="00306A09"/>
    <w:rsid w:val="00306E48"/>
    <w:rsid w:val="00307957"/>
    <w:rsid w:val="00310AAE"/>
    <w:rsid w:val="00310E72"/>
    <w:rsid w:val="00310E81"/>
    <w:rsid w:val="00311E55"/>
    <w:rsid w:val="0031207D"/>
    <w:rsid w:val="003122C0"/>
    <w:rsid w:val="00313F28"/>
    <w:rsid w:val="003154BD"/>
    <w:rsid w:val="00315974"/>
    <w:rsid w:val="003163B9"/>
    <w:rsid w:val="00316EBB"/>
    <w:rsid w:val="003174E5"/>
    <w:rsid w:val="00317A16"/>
    <w:rsid w:val="00317FEE"/>
    <w:rsid w:val="0032078E"/>
    <w:rsid w:val="00322F56"/>
    <w:rsid w:val="00326272"/>
    <w:rsid w:val="003271BA"/>
    <w:rsid w:val="00327893"/>
    <w:rsid w:val="003279BE"/>
    <w:rsid w:val="00331AAE"/>
    <w:rsid w:val="00331D11"/>
    <w:rsid w:val="0033206E"/>
    <w:rsid w:val="0033292B"/>
    <w:rsid w:val="00333394"/>
    <w:rsid w:val="003333B2"/>
    <w:rsid w:val="00334375"/>
    <w:rsid w:val="00334F00"/>
    <w:rsid w:val="00335A09"/>
    <w:rsid w:val="00336D39"/>
    <w:rsid w:val="00336D4E"/>
    <w:rsid w:val="00336D82"/>
    <w:rsid w:val="00337953"/>
    <w:rsid w:val="0034010B"/>
    <w:rsid w:val="00340DAC"/>
    <w:rsid w:val="0034124F"/>
    <w:rsid w:val="00341610"/>
    <w:rsid w:val="0034239F"/>
    <w:rsid w:val="00343A4B"/>
    <w:rsid w:val="003441C3"/>
    <w:rsid w:val="003447DA"/>
    <w:rsid w:val="00344DAF"/>
    <w:rsid w:val="00345AA4"/>
    <w:rsid w:val="00345FB6"/>
    <w:rsid w:val="00350E92"/>
    <w:rsid w:val="0035194A"/>
    <w:rsid w:val="003537DD"/>
    <w:rsid w:val="003538C8"/>
    <w:rsid w:val="00353F1D"/>
    <w:rsid w:val="00355C0A"/>
    <w:rsid w:val="00355E6B"/>
    <w:rsid w:val="003571AA"/>
    <w:rsid w:val="0035731F"/>
    <w:rsid w:val="003606BD"/>
    <w:rsid w:val="00361638"/>
    <w:rsid w:val="00362445"/>
    <w:rsid w:val="0036333A"/>
    <w:rsid w:val="00363868"/>
    <w:rsid w:val="00363D93"/>
    <w:rsid w:val="00363F16"/>
    <w:rsid w:val="003640EA"/>
    <w:rsid w:val="00364191"/>
    <w:rsid w:val="00364B94"/>
    <w:rsid w:val="00365957"/>
    <w:rsid w:val="00365A2E"/>
    <w:rsid w:val="00365C3E"/>
    <w:rsid w:val="00365F17"/>
    <w:rsid w:val="00366482"/>
    <w:rsid w:val="00366C0C"/>
    <w:rsid w:val="0036759A"/>
    <w:rsid w:val="0036799D"/>
    <w:rsid w:val="00371658"/>
    <w:rsid w:val="00371E85"/>
    <w:rsid w:val="00372658"/>
    <w:rsid w:val="00372A11"/>
    <w:rsid w:val="0037457C"/>
    <w:rsid w:val="00374F86"/>
    <w:rsid w:val="0037575B"/>
    <w:rsid w:val="00375AEB"/>
    <w:rsid w:val="003764DD"/>
    <w:rsid w:val="00376C6D"/>
    <w:rsid w:val="0037731D"/>
    <w:rsid w:val="0037764C"/>
    <w:rsid w:val="0038134F"/>
    <w:rsid w:val="003813EB"/>
    <w:rsid w:val="00382705"/>
    <w:rsid w:val="00383307"/>
    <w:rsid w:val="0038447F"/>
    <w:rsid w:val="00384817"/>
    <w:rsid w:val="00384A97"/>
    <w:rsid w:val="00385715"/>
    <w:rsid w:val="00385978"/>
    <w:rsid w:val="00391DD0"/>
    <w:rsid w:val="003930C3"/>
    <w:rsid w:val="003933BC"/>
    <w:rsid w:val="00393DE0"/>
    <w:rsid w:val="0039424E"/>
    <w:rsid w:val="003A073A"/>
    <w:rsid w:val="003A0AA1"/>
    <w:rsid w:val="003A1BB3"/>
    <w:rsid w:val="003A2168"/>
    <w:rsid w:val="003A2661"/>
    <w:rsid w:val="003A3483"/>
    <w:rsid w:val="003A3546"/>
    <w:rsid w:val="003A56AF"/>
    <w:rsid w:val="003A674C"/>
    <w:rsid w:val="003A69C3"/>
    <w:rsid w:val="003B047D"/>
    <w:rsid w:val="003B0983"/>
    <w:rsid w:val="003B0D05"/>
    <w:rsid w:val="003B0E5D"/>
    <w:rsid w:val="003B137C"/>
    <w:rsid w:val="003B1669"/>
    <w:rsid w:val="003B1F2D"/>
    <w:rsid w:val="003B2716"/>
    <w:rsid w:val="003B2E1B"/>
    <w:rsid w:val="003B384F"/>
    <w:rsid w:val="003B4924"/>
    <w:rsid w:val="003B496D"/>
    <w:rsid w:val="003B4B0E"/>
    <w:rsid w:val="003B6891"/>
    <w:rsid w:val="003B7BC8"/>
    <w:rsid w:val="003C0DE8"/>
    <w:rsid w:val="003C1156"/>
    <w:rsid w:val="003C155E"/>
    <w:rsid w:val="003C27B8"/>
    <w:rsid w:val="003C391E"/>
    <w:rsid w:val="003C3C97"/>
    <w:rsid w:val="003C3EEF"/>
    <w:rsid w:val="003C495A"/>
    <w:rsid w:val="003C51B8"/>
    <w:rsid w:val="003C5DD2"/>
    <w:rsid w:val="003C678C"/>
    <w:rsid w:val="003D1FD2"/>
    <w:rsid w:val="003D337E"/>
    <w:rsid w:val="003D350E"/>
    <w:rsid w:val="003D4286"/>
    <w:rsid w:val="003D470C"/>
    <w:rsid w:val="003D4AC7"/>
    <w:rsid w:val="003D4D1D"/>
    <w:rsid w:val="003D6685"/>
    <w:rsid w:val="003D6BAB"/>
    <w:rsid w:val="003D6E6E"/>
    <w:rsid w:val="003E0028"/>
    <w:rsid w:val="003E171E"/>
    <w:rsid w:val="003E1A81"/>
    <w:rsid w:val="003E1CC2"/>
    <w:rsid w:val="003E219D"/>
    <w:rsid w:val="003E2322"/>
    <w:rsid w:val="003E2445"/>
    <w:rsid w:val="003E2996"/>
    <w:rsid w:val="003E29B4"/>
    <w:rsid w:val="003E2ADC"/>
    <w:rsid w:val="003E312F"/>
    <w:rsid w:val="003E362E"/>
    <w:rsid w:val="003E3A02"/>
    <w:rsid w:val="003E424E"/>
    <w:rsid w:val="003E4BC9"/>
    <w:rsid w:val="003E5541"/>
    <w:rsid w:val="003E5E8D"/>
    <w:rsid w:val="003E5EF4"/>
    <w:rsid w:val="003E6C52"/>
    <w:rsid w:val="003E6DF8"/>
    <w:rsid w:val="003F0187"/>
    <w:rsid w:val="003F0530"/>
    <w:rsid w:val="003F0C73"/>
    <w:rsid w:val="003F5FBE"/>
    <w:rsid w:val="003F649A"/>
    <w:rsid w:val="003F6684"/>
    <w:rsid w:val="003F6B92"/>
    <w:rsid w:val="00401DCC"/>
    <w:rsid w:val="004021BA"/>
    <w:rsid w:val="00402561"/>
    <w:rsid w:val="00402C8E"/>
    <w:rsid w:val="00402E5E"/>
    <w:rsid w:val="00402F0E"/>
    <w:rsid w:val="00404950"/>
    <w:rsid w:val="00405D10"/>
    <w:rsid w:val="004060AE"/>
    <w:rsid w:val="0040695B"/>
    <w:rsid w:val="00406A25"/>
    <w:rsid w:val="004075E6"/>
    <w:rsid w:val="00407BC5"/>
    <w:rsid w:val="00407F73"/>
    <w:rsid w:val="004106EE"/>
    <w:rsid w:val="00410C84"/>
    <w:rsid w:val="004116A0"/>
    <w:rsid w:val="00411D1F"/>
    <w:rsid w:val="004125A6"/>
    <w:rsid w:val="00412A3E"/>
    <w:rsid w:val="004130F4"/>
    <w:rsid w:val="004141C6"/>
    <w:rsid w:val="00416604"/>
    <w:rsid w:val="004172DD"/>
    <w:rsid w:val="00417673"/>
    <w:rsid w:val="00420038"/>
    <w:rsid w:val="00420106"/>
    <w:rsid w:val="004208D3"/>
    <w:rsid w:val="00420F01"/>
    <w:rsid w:val="004210A9"/>
    <w:rsid w:val="00422699"/>
    <w:rsid w:val="004230BE"/>
    <w:rsid w:val="00423BAF"/>
    <w:rsid w:val="004244DF"/>
    <w:rsid w:val="00424EDE"/>
    <w:rsid w:val="004265D9"/>
    <w:rsid w:val="00427439"/>
    <w:rsid w:val="00430D7B"/>
    <w:rsid w:val="0043133E"/>
    <w:rsid w:val="00432AA6"/>
    <w:rsid w:val="00433BE3"/>
    <w:rsid w:val="0043586C"/>
    <w:rsid w:val="00435EA2"/>
    <w:rsid w:val="00437190"/>
    <w:rsid w:val="0044025F"/>
    <w:rsid w:val="00440876"/>
    <w:rsid w:val="00441B4E"/>
    <w:rsid w:val="00441CE5"/>
    <w:rsid w:val="00443581"/>
    <w:rsid w:val="00443ADA"/>
    <w:rsid w:val="00444016"/>
    <w:rsid w:val="004468B8"/>
    <w:rsid w:val="00446A41"/>
    <w:rsid w:val="00446E0F"/>
    <w:rsid w:val="004475CE"/>
    <w:rsid w:val="00450A4E"/>
    <w:rsid w:val="0045266A"/>
    <w:rsid w:val="00452712"/>
    <w:rsid w:val="00452C61"/>
    <w:rsid w:val="004549DC"/>
    <w:rsid w:val="00455287"/>
    <w:rsid w:val="00455402"/>
    <w:rsid w:val="004555AD"/>
    <w:rsid w:val="00455DC1"/>
    <w:rsid w:val="004560B6"/>
    <w:rsid w:val="00456620"/>
    <w:rsid w:val="00460546"/>
    <w:rsid w:val="00461EE7"/>
    <w:rsid w:val="00462275"/>
    <w:rsid w:val="00462674"/>
    <w:rsid w:val="00462914"/>
    <w:rsid w:val="004633BC"/>
    <w:rsid w:val="004638A2"/>
    <w:rsid w:val="004649D2"/>
    <w:rsid w:val="00464F6F"/>
    <w:rsid w:val="0046594B"/>
    <w:rsid w:val="00465FE5"/>
    <w:rsid w:val="00466B27"/>
    <w:rsid w:val="00470B68"/>
    <w:rsid w:val="00471110"/>
    <w:rsid w:val="0047250C"/>
    <w:rsid w:val="00472A7C"/>
    <w:rsid w:val="00472F0F"/>
    <w:rsid w:val="00472F58"/>
    <w:rsid w:val="00473A13"/>
    <w:rsid w:val="00474CA4"/>
    <w:rsid w:val="00474EE2"/>
    <w:rsid w:val="00475A88"/>
    <w:rsid w:val="00475FB1"/>
    <w:rsid w:val="004760E4"/>
    <w:rsid w:val="004766F7"/>
    <w:rsid w:val="004769CE"/>
    <w:rsid w:val="00476D1F"/>
    <w:rsid w:val="0047747C"/>
    <w:rsid w:val="004774D6"/>
    <w:rsid w:val="0048033E"/>
    <w:rsid w:val="004826B3"/>
    <w:rsid w:val="00482C97"/>
    <w:rsid w:val="00483A90"/>
    <w:rsid w:val="0048509D"/>
    <w:rsid w:val="00486174"/>
    <w:rsid w:val="004861FB"/>
    <w:rsid w:val="00487E41"/>
    <w:rsid w:val="00490D7E"/>
    <w:rsid w:val="004910E2"/>
    <w:rsid w:val="0049158F"/>
    <w:rsid w:val="00491A11"/>
    <w:rsid w:val="00492226"/>
    <w:rsid w:val="00492BB0"/>
    <w:rsid w:val="0049479B"/>
    <w:rsid w:val="00495007"/>
    <w:rsid w:val="00495E6B"/>
    <w:rsid w:val="0049603F"/>
    <w:rsid w:val="00497851"/>
    <w:rsid w:val="004978CC"/>
    <w:rsid w:val="00497D8B"/>
    <w:rsid w:val="004A0237"/>
    <w:rsid w:val="004A02E9"/>
    <w:rsid w:val="004A0D7E"/>
    <w:rsid w:val="004A0DBD"/>
    <w:rsid w:val="004A19CD"/>
    <w:rsid w:val="004A24C8"/>
    <w:rsid w:val="004A27E9"/>
    <w:rsid w:val="004A32DF"/>
    <w:rsid w:val="004A33AB"/>
    <w:rsid w:val="004A4521"/>
    <w:rsid w:val="004A4C41"/>
    <w:rsid w:val="004A59A3"/>
    <w:rsid w:val="004A64EA"/>
    <w:rsid w:val="004A66F9"/>
    <w:rsid w:val="004A67B9"/>
    <w:rsid w:val="004A6C96"/>
    <w:rsid w:val="004B0AEE"/>
    <w:rsid w:val="004B15E4"/>
    <w:rsid w:val="004B26CC"/>
    <w:rsid w:val="004B2AAA"/>
    <w:rsid w:val="004B37F0"/>
    <w:rsid w:val="004B5A6C"/>
    <w:rsid w:val="004B64C4"/>
    <w:rsid w:val="004B7B87"/>
    <w:rsid w:val="004C069E"/>
    <w:rsid w:val="004C1949"/>
    <w:rsid w:val="004C359E"/>
    <w:rsid w:val="004C4CBF"/>
    <w:rsid w:val="004C70A0"/>
    <w:rsid w:val="004D0169"/>
    <w:rsid w:val="004D08C1"/>
    <w:rsid w:val="004D0E82"/>
    <w:rsid w:val="004D0E97"/>
    <w:rsid w:val="004D117D"/>
    <w:rsid w:val="004D201E"/>
    <w:rsid w:val="004D255C"/>
    <w:rsid w:val="004D2769"/>
    <w:rsid w:val="004D35ED"/>
    <w:rsid w:val="004D41FE"/>
    <w:rsid w:val="004D4D17"/>
    <w:rsid w:val="004D53F8"/>
    <w:rsid w:val="004D570D"/>
    <w:rsid w:val="004D66E4"/>
    <w:rsid w:val="004D7374"/>
    <w:rsid w:val="004E050F"/>
    <w:rsid w:val="004E093E"/>
    <w:rsid w:val="004E0A06"/>
    <w:rsid w:val="004E22BC"/>
    <w:rsid w:val="004E2547"/>
    <w:rsid w:val="004E2AFB"/>
    <w:rsid w:val="004E2D23"/>
    <w:rsid w:val="004E3547"/>
    <w:rsid w:val="004E35EF"/>
    <w:rsid w:val="004E425B"/>
    <w:rsid w:val="004E5709"/>
    <w:rsid w:val="004F09B6"/>
    <w:rsid w:val="004F2220"/>
    <w:rsid w:val="004F2390"/>
    <w:rsid w:val="004F4423"/>
    <w:rsid w:val="004F5270"/>
    <w:rsid w:val="004F5A07"/>
    <w:rsid w:val="004F6002"/>
    <w:rsid w:val="004F6123"/>
    <w:rsid w:val="004F65CA"/>
    <w:rsid w:val="004F69BF"/>
    <w:rsid w:val="004F7368"/>
    <w:rsid w:val="004F7A44"/>
    <w:rsid w:val="004F7DBC"/>
    <w:rsid w:val="004F7E05"/>
    <w:rsid w:val="005013A2"/>
    <w:rsid w:val="00502A61"/>
    <w:rsid w:val="00502EBE"/>
    <w:rsid w:val="005034BC"/>
    <w:rsid w:val="00504141"/>
    <w:rsid w:val="00504268"/>
    <w:rsid w:val="00506006"/>
    <w:rsid w:val="00507564"/>
    <w:rsid w:val="005112C3"/>
    <w:rsid w:val="005112D4"/>
    <w:rsid w:val="00511C1A"/>
    <w:rsid w:val="00512A05"/>
    <w:rsid w:val="00513611"/>
    <w:rsid w:val="005136F2"/>
    <w:rsid w:val="00513A49"/>
    <w:rsid w:val="0051417D"/>
    <w:rsid w:val="00514595"/>
    <w:rsid w:val="005156CF"/>
    <w:rsid w:val="005158E7"/>
    <w:rsid w:val="005159E7"/>
    <w:rsid w:val="00516A6E"/>
    <w:rsid w:val="00516F2C"/>
    <w:rsid w:val="00517018"/>
    <w:rsid w:val="005173D6"/>
    <w:rsid w:val="0051765A"/>
    <w:rsid w:val="00517D58"/>
    <w:rsid w:val="0052046F"/>
    <w:rsid w:val="005204BD"/>
    <w:rsid w:val="005216D0"/>
    <w:rsid w:val="0052186E"/>
    <w:rsid w:val="00521D52"/>
    <w:rsid w:val="00523B38"/>
    <w:rsid w:val="00524D08"/>
    <w:rsid w:val="005254C7"/>
    <w:rsid w:val="005255E2"/>
    <w:rsid w:val="005273B1"/>
    <w:rsid w:val="005273D1"/>
    <w:rsid w:val="005273FA"/>
    <w:rsid w:val="00530BA2"/>
    <w:rsid w:val="00531093"/>
    <w:rsid w:val="00532354"/>
    <w:rsid w:val="0053366F"/>
    <w:rsid w:val="00534754"/>
    <w:rsid w:val="0053526E"/>
    <w:rsid w:val="00536AB8"/>
    <w:rsid w:val="00536F09"/>
    <w:rsid w:val="0053772E"/>
    <w:rsid w:val="00537907"/>
    <w:rsid w:val="00537D45"/>
    <w:rsid w:val="00540D61"/>
    <w:rsid w:val="00545544"/>
    <w:rsid w:val="0054571A"/>
    <w:rsid w:val="00546692"/>
    <w:rsid w:val="00547892"/>
    <w:rsid w:val="00547D00"/>
    <w:rsid w:val="00547F67"/>
    <w:rsid w:val="005507FB"/>
    <w:rsid w:val="00550974"/>
    <w:rsid w:val="0055209F"/>
    <w:rsid w:val="00552328"/>
    <w:rsid w:val="005536C5"/>
    <w:rsid w:val="0055441B"/>
    <w:rsid w:val="00556D7E"/>
    <w:rsid w:val="005571EB"/>
    <w:rsid w:val="00557EB3"/>
    <w:rsid w:val="0055DFC2"/>
    <w:rsid w:val="00560AA7"/>
    <w:rsid w:val="0056109C"/>
    <w:rsid w:val="0056173B"/>
    <w:rsid w:val="00561F0D"/>
    <w:rsid w:val="005646EA"/>
    <w:rsid w:val="00564F70"/>
    <w:rsid w:val="0056503E"/>
    <w:rsid w:val="005657DC"/>
    <w:rsid w:val="005657F5"/>
    <w:rsid w:val="0057159A"/>
    <w:rsid w:val="0057173C"/>
    <w:rsid w:val="00572A51"/>
    <w:rsid w:val="00572B68"/>
    <w:rsid w:val="00573C6E"/>
    <w:rsid w:val="00573FE9"/>
    <w:rsid w:val="005758A8"/>
    <w:rsid w:val="00576FA3"/>
    <w:rsid w:val="005804E6"/>
    <w:rsid w:val="005806A9"/>
    <w:rsid w:val="0058223F"/>
    <w:rsid w:val="00583D5C"/>
    <w:rsid w:val="00583E9A"/>
    <w:rsid w:val="00584CED"/>
    <w:rsid w:val="005852FF"/>
    <w:rsid w:val="00586985"/>
    <w:rsid w:val="00590F54"/>
    <w:rsid w:val="005911CD"/>
    <w:rsid w:val="00591A52"/>
    <w:rsid w:val="005926DB"/>
    <w:rsid w:val="00592F37"/>
    <w:rsid w:val="00593251"/>
    <w:rsid w:val="0059340D"/>
    <w:rsid w:val="0059397A"/>
    <w:rsid w:val="00593D60"/>
    <w:rsid w:val="00594B06"/>
    <w:rsid w:val="005951BA"/>
    <w:rsid w:val="00597C5F"/>
    <w:rsid w:val="005A020F"/>
    <w:rsid w:val="005A037E"/>
    <w:rsid w:val="005A0610"/>
    <w:rsid w:val="005A168E"/>
    <w:rsid w:val="005A1C2C"/>
    <w:rsid w:val="005A1FDB"/>
    <w:rsid w:val="005A2260"/>
    <w:rsid w:val="005A2680"/>
    <w:rsid w:val="005A2DD8"/>
    <w:rsid w:val="005A31B1"/>
    <w:rsid w:val="005A489F"/>
    <w:rsid w:val="005A4DB0"/>
    <w:rsid w:val="005A5458"/>
    <w:rsid w:val="005A6126"/>
    <w:rsid w:val="005B19A1"/>
    <w:rsid w:val="005B384C"/>
    <w:rsid w:val="005B38A4"/>
    <w:rsid w:val="005B41E2"/>
    <w:rsid w:val="005B4856"/>
    <w:rsid w:val="005B555A"/>
    <w:rsid w:val="005B58DF"/>
    <w:rsid w:val="005B6368"/>
    <w:rsid w:val="005B7735"/>
    <w:rsid w:val="005B7E2C"/>
    <w:rsid w:val="005C039E"/>
    <w:rsid w:val="005C0745"/>
    <w:rsid w:val="005C0B5A"/>
    <w:rsid w:val="005C10AF"/>
    <w:rsid w:val="005C15EE"/>
    <w:rsid w:val="005C17C8"/>
    <w:rsid w:val="005C19CA"/>
    <w:rsid w:val="005C32E8"/>
    <w:rsid w:val="005C3A6C"/>
    <w:rsid w:val="005C4665"/>
    <w:rsid w:val="005C46D9"/>
    <w:rsid w:val="005C52F1"/>
    <w:rsid w:val="005C653D"/>
    <w:rsid w:val="005C66D2"/>
    <w:rsid w:val="005C7345"/>
    <w:rsid w:val="005C7EB4"/>
    <w:rsid w:val="005D0014"/>
    <w:rsid w:val="005D1D49"/>
    <w:rsid w:val="005D2954"/>
    <w:rsid w:val="005D2BB9"/>
    <w:rsid w:val="005D323F"/>
    <w:rsid w:val="005D4121"/>
    <w:rsid w:val="005D41DB"/>
    <w:rsid w:val="005D57A6"/>
    <w:rsid w:val="005D5C32"/>
    <w:rsid w:val="005D6A7C"/>
    <w:rsid w:val="005D6B54"/>
    <w:rsid w:val="005D710F"/>
    <w:rsid w:val="005D71ED"/>
    <w:rsid w:val="005D7E76"/>
    <w:rsid w:val="005E0A22"/>
    <w:rsid w:val="005E10C6"/>
    <w:rsid w:val="005E12A4"/>
    <w:rsid w:val="005E16C4"/>
    <w:rsid w:val="005E31B9"/>
    <w:rsid w:val="005E365F"/>
    <w:rsid w:val="005E502C"/>
    <w:rsid w:val="005E6457"/>
    <w:rsid w:val="005E66E1"/>
    <w:rsid w:val="005E6CD9"/>
    <w:rsid w:val="005E6F8C"/>
    <w:rsid w:val="005E73C2"/>
    <w:rsid w:val="005E76EF"/>
    <w:rsid w:val="005E7C53"/>
    <w:rsid w:val="005F075F"/>
    <w:rsid w:val="005F0E2C"/>
    <w:rsid w:val="005F0E5A"/>
    <w:rsid w:val="005F1877"/>
    <w:rsid w:val="005F2120"/>
    <w:rsid w:val="005F21C5"/>
    <w:rsid w:val="005F2984"/>
    <w:rsid w:val="005F2AA3"/>
    <w:rsid w:val="005F3197"/>
    <w:rsid w:val="005F403A"/>
    <w:rsid w:val="005F4241"/>
    <w:rsid w:val="005F4C24"/>
    <w:rsid w:val="005F5D46"/>
    <w:rsid w:val="005F5F63"/>
    <w:rsid w:val="005F62DB"/>
    <w:rsid w:val="005F6362"/>
    <w:rsid w:val="005F6EFD"/>
    <w:rsid w:val="006009C1"/>
    <w:rsid w:val="00600C9A"/>
    <w:rsid w:val="00600E4D"/>
    <w:rsid w:val="006024AB"/>
    <w:rsid w:val="006028DC"/>
    <w:rsid w:val="00602A36"/>
    <w:rsid w:val="0060392F"/>
    <w:rsid w:val="00603EF1"/>
    <w:rsid w:val="00605820"/>
    <w:rsid w:val="006069BB"/>
    <w:rsid w:val="006101DE"/>
    <w:rsid w:val="0061066A"/>
    <w:rsid w:val="00612366"/>
    <w:rsid w:val="00614565"/>
    <w:rsid w:val="00614C26"/>
    <w:rsid w:val="00614D2D"/>
    <w:rsid w:val="00615946"/>
    <w:rsid w:val="00615BC1"/>
    <w:rsid w:val="00615D7B"/>
    <w:rsid w:val="0061610F"/>
    <w:rsid w:val="00616A1D"/>
    <w:rsid w:val="00617B82"/>
    <w:rsid w:val="00620B4A"/>
    <w:rsid w:val="00620B93"/>
    <w:rsid w:val="00623000"/>
    <w:rsid w:val="0062459D"/>
    <w:rsid w:val="00626B33"/>
    <w:rsid w:val="00627E06"/>
    <w:rsid w:val="0062E4FB"/>
    <w:rsid w:val="00630935"/>
    <w:rsid w:val="00630E99"/>
    <w:rsid w:val="006319B8"/>
    <w:rsid w:val="00632CF6"/>
    <w:rsid w:val="00632D74"/>
    <w:rsid w:val="00632F54"/>
    <w:rsid w:val="00636C4D"/>
    <w:rsid w:val="00636CA2"/>
    <w:rsid w:val="0064064A"/>
    <w:rsid w:val="00640D71"/>
    <w:rsid w:val="00640DCD"/>
    <w:rsid w:val="006429EF"/>
    <w:rsid w:val="006441A1"/>
    <w:rsid w:val="006444E8"/>
    <w:rsid w:val="00644619"/>
    <w:rsid w:val="006447A7"/>
    <w:rsid w:val="00646704"/>
    <w:rsid w:val="00647E5F"/>
    <w:rsid w:val="00650EDE"/>
    <w:rsid w:val="006516C9"/>
    <w:rsid w:val="00651CF2"/>
    <w:rsid w:val="0065274E"/>
    <w:rsid w:val="006536BB"/>
    <w:rsid w:val="00654301"/>
    <w:rsid w:val="006552BA"/>
    <w:rsid w:val="00655CCC"/>
    <w:rsid w:val="00656734"/>
    <w:rsid w:val="00656BBB"/>
    <w:rsid w:val="00656DE9"/>
    <w:rsid w:val="006572B7"/>
    <w:rsid w:val="00661646"/>
    <w:rsid w:val="006616C1"/>
    <w:rsid w:val="0066190A"/>
    <w:rsid w:val="00663282"/>
    <w:rsid w:val="0066328E"/>
    <w:rsid w:val="006635AF"/>
    <w:rsid w:val="006637E9"/>
    <w:rsid w:val="00663B76"/>
    <w:rsid w:val="006645C8"/>
    <w:rsid w:val="006657B5"/>
    <w:rsid w:val="0066615B"/>
    <w:rsid w:val="0066647B"/>
    <w:rsid w:val="006665E7"/>
    <w:rsid w:val="006667D8"/>
    <w:rsid w:val="00669909"/>
    <w:rsid w:val="0067010C"/>
    <w:rsid w:val="006706F8"/>
    <w:rsid w:val="0067126C"/>
    <w:rsid w:val="006719A7"/>
    <w:rsid w:val="00673875"/>
    <w:rsid w:val="00673EE5"/>
    <w:rsid w:val="006749D1"/>
    <w:rsid w:val="00675BE7"/>
    <w:rsid w:val="00675CF1"/>
    <w:rsid w:val="006762E3"/>
    <w:rsid w:val="006763D7"/>
    <w:rsid w:val="0067693E"/>
    <w:rsid w:val="00676C2F"/>
    <w:rsid w:val="00677535"/>
    <w:rsid w:val="00677650"/>
    <w:rsid w:val="0067772A"/>
    <w:rsid w:val="00680025"/>
    <w:rsid w:val="006801D9"/>
    <w:rsid w:val="00680310"/>
    <w:rsid w:val="00680703"/>
    <w:rsid w:val="00680C10"/>
    <w:rsid w:val="00680EBD"/>
    <w:rsid w:val="00682700"/>
    <w:rsid w:val="00683304"/>
    <w:rsid w:val="00683687"/>
    <w:rsid w:val="0068381D"/>
    <w:rsid w:val="00685CFB"/>
    <w:rsid w:val="006865F3"/>
    <w:rsid w:val="00686C2A"/>
    <w:rsid w:val="00691B8B"/>
    <w:rsid w:val="00691E3C"/>
    <w:rsid w:val="006920DC"/>
    <w:rsid w:val="00692E4C"/>
    <w:rsid w:val="00693761"/>
    <w:rsid w:val="00693EE9"/>
    <w:rsid w:val="00694269"/>
    <w:rsid w:val="00694814"/>
    <w:rsid w:val="00694C12"/>
    <w:rsid w:val="006953B9"/>
    <w:rsid w:val="0069636D"/>
    <w:rsid w:val="006965E4"/>
    <w:rsid w:val="00696A1F"/>
    <w:rsid w:val="00696B18"/>
    <w:rsid w:val="0069CACF"/>
    <w:rsid w:val="006A0B49"/>
    <w:rsid w:val="006A3031"/>
    <w:rsid w:val="006A46C8"/>
    <w:rsid w:val="006A492B"/>
    <w:rsid w:val="006A620F"/>
    <w:rsid w:val="006A7AFD"/>
    <w:rsid w:val="006B00D9"/>
    <w:rsid w:val="006B0CFD"/>
    <w:rsid w:val="006B3834"/>
    <w:rsid w:val="006B3A7C"/>
    <w:rsid w:val="006B51CC"/>
    <w:rsid w:val="006B51CF"/>
    <w:rsid w:val="006B5F20"/>
    <w:rsid w:val="006B676E"/>
    <w:rsid w:val="006C049B"/>
    <w:rsid w:val="006C0B10"/>
    <w:rsid w:val="006C1B28"/>
    <w:rsid w:val="006C1D6B"/>
    <w:rsid w:val="006C4332"/>
    <w:rsid w:val="006C4CC3"/>
    <w:rsid w:val="006C5D0C"/>
    <w:rsid w:val="006C61A8"/>
    <w:rsid w:val="006D0427"/>
    <w:rsid w:val="006D453B"/>
    <w:rsid w:val="006D5E8B"/>
    <w:rsid w:val="006D6701"/>
    <w:rsid w:val="006D6AED"/>
    <w:rsid w:val="006D6DF2"/>
    <w:rsid w:val="006D78DD"/>
    <w:rsid w:val="006D7A07"/>
    <w:rsid w:val="006E0B88"/>
    <w:rsid w:val="006E0CA1"/>
    <w:rsid w:val="006E0F81"/>
    <w:rsid w:val="006E1180"/>
    <w:rsid w:val="006E13F3"/>
    <w:rsid w:val="006E38E7"/>
    <w:rsid w:val="006E38F9"/>
    <w:rsid w:val="006E4C9E"/>
    <w:rsid w:val="006E4E34"/>
    <w:rsid w:val="006E5C63"/>
    <w:rsid w:val="006E6FBF"/>
    <w:rsid w:val="006E7CD0"/>
    <w:rsid w:val="006F09E8"/>
    <w:rsid w:val="006F0A20"/>
    <w:rsid w:val="006F1200"/>
    <w:rsid w:val="006F192E"/>
    <w:rsid w:val="006F2362"/>
    <w:rsid w:val="006F273A"/>
    <w:rsid w:val="006F399F"/>
    <w:rsid w:val="006F4807"/>
    <w:rsid w:val="006F4901"/>
    <w:rsid w:val="006F4D51"/>
    <w:rsid w:val="006F4F11"/>
    <w:rsid w:val="006F60C8"/>
    <w:rsid w:val="006F65A0"/>
    <w:rsid w:val="006F6779"/>
    <w:rsid w:val="006F76A9"/>
    <w:rsid w:val="00701BA4"/>
    <w:rsid w:val="00702BBE"/>
    <w:rsid w:val="007033A4"/>
    <w:rsid w:val="0070382D"/>
    <w:rsid w:val="00703D69"/>
    <w:rsid w:val="00703E77"/>
    <w:rsid w:val="00704906"/>
    <w:rsid w:val="00705557"/>
    <w:rsid w:val="00705EC0"/>
    <w:rsid w:val="007060CA"/>
    <w:rsid w:val="00706733"/>
    <w:rsid w:val="00711876"/>
    <w:rsid w:val="0071266B"/>
    <w:rsid w:val="007143B5"/>
    <w:rsid w:val="00715FA1"/>
    <w:rsid w:val="007160F0"/>
    <w:rsid w:val="007169AF"/>
    <w:rsid w:val="00720A96"/>
    <w:rsid w:val="00721649"/>
    <w:rsid w:val="0072165C"/>
    <w:rsid w:val="00721E6E"/>
    <w:rsid w:val="00722039"/>
    <w:rsid w:val="00723276"/>
    <w:rsid w:val="00723583"/>
    <w:rsid w:val="0072434E"/>
    <w:rsid w:val="0072465A"/>
    <w:rsid w:val="00724CAB"/>
    <w:rsid w:val="00725804"/>
    <w:rsid w:val="00725D35"/>
    <w:rsid w:val="00726783"/>
    <w:rsid w:val="00726A4E"/>
    <w:rsid w:val="00726E07"/>
    <w:rsid w:val="007277E6"/>
    <w:rsid w:val="00730522"/>
    <w:rsid w:val="007318E6"/>
    <w:rsid w:val="007325B9"/>
    <w:rsid w:val="00732B17"/>
    <w:rsid w:val="007334AA"/>
    <w:rsid w:val="007337F7"/>
    <w:rsid w:val="0073381B"/>
    <w:rsid w:val="007338D3"/>
    <w:rsid w:val="00735216"/>
    <w:rsid w:val="007353F4"/>
    <w:rsid w:val="00735A0D"/>
    <w:rsid w:val="00735CB3"/>
    <w:rsid w:val="0073664D"/>
    <w:rsid w:val="00736E96"/>
    <w:rsid w:val="0073725A"/>
    <w:rsid w:val="00737E39"/>
    <w:rsid w:val="007402BE"/>
    <w:rsid w:val="00740F33"/>
    <w:rsid w:val="00741353"/>
    <w:rsid w:val="00741DEA"/>
    <w:rsid w:val="007422FA"/>
    <w:rsid w:val="00742335"/>
    <w:rsid w:val="00743CC5"/>
    <w:rsid w:val="0074456C"/>
    <w:rsid w:val="00744601"/>
    <w:rsid w:val="00744872"/>
    <w:rsid w:val="007466BF"/>
    <w:rsid w:val="00747B8D"/>
    <w:rsid w:val="0075069A"/>
    <w:rsid w:val="00750A69"/>
    <w:rsid w:val="00750F9D"/>
    <w:rsid w:val="0075164B"/>
    <w:rsid w:val="00754F6F"/>
    <w:rsid w:val="0075551A"/>
    <w:rsid w:val="00755539"/>
    <w:rsid w:val="00760103"/>
    <w:rsid w:val="007606AF"/>
    <w:rsid w:val="0076084B"/>
    <w:rsid w:val="00760E6D"/>
    <w:rsid w:val="00760E75"/>
    <w:rsid w:val="00761345"/>
    <w:rsid w:val="00763D9E"/>
    <w:rsid w:val="0076475F"/>
    <w:rsid w:val="00764B62"/>
    <w:rsid w:val="00765318"/>
    <w:rsid w:val="00766235"/>
    <w:rsid w:val="00766590"/>
    <w:rsid w:val="007668A8"/>
    <w:rsid w:val="00766A2B"/>
    <w:rsid w:val="00767B05"/>
    <w:rsid w:val="0077066D"/>
    <w:rsid w:val="00770EDC"/>
    <w:rsid w:val="007719D2"/>
    <w:rsid w:val="00772280"/>
    <w:rsid w:val="007732A5"/>
    <w:rsid w:val="00774B8E"/>
    <w:rsid w:val="007752C2"/>
    <w:rsid w:val="00775664"/>
    <w:rsid w:val="007758DE"/>
    <w:rsid w:val="00776211"/>
    <w:rsid w:val="00776624"/>
    <w:rsid w:val="007768A4"/>
    <w:rsid w:val="00777205"/>
    <w:rsid w:val="0077757E"/>
    <w:rsid w:val="007825C1"/>
    <w:rsid w:val="007832DF"/>
    <w:rsid w:val="00783B3F"/>
    <w:rsid w:val="00783C2F"/>
    <w:rsid w:val="007843FE"/>
    <w:rsid w:val="00784F13"/>
    <w:rsid w:val="00785A30"/>
    <w:rsid w:val="00786733"/>
    <w:rsid w:val="00791B61"/>
    <w:rsid w:val="00791C17"/>
    <w:rsid w:val="007921DD"/>
    <w:rsid w:val="00793FA9"/>
    <w:rsid w:val="00793FAB"/>
    <w:rsid w:val="007943B5"/>
    <w:rsid w:val="007946D6"/>
    <w:rsid w:val="007948E9"/>
    <w:rsid w:val="0079513C"/>
    <w:rsid w:val="007951A8"/>
    <w:rsid w:val="00796C57"/>
    <w:rsid w:val="00796E58"/>
    <w:rsid w:val="007A05AD"/>
    <w:rsid w:val="007A06FC"/>
    <w:rsid w:val="007A10DE"/>
    <w:rsid w:val="007A1A0A"/>
    <w:rsid w:val="007A2128"/>
    <w:rsid w:val="007A44EF"/>
    <w:rsid w:val="007A4628"/>
    <w:rsid w:val="007A62C5"/>
    <w:rsid w:val="007B0BC5"/>
    <w:rsid w:val="007B13FE"/>
    <w:rsid w:val="007B1BBE"/>
    <w:rsid w:val="007B2630"/>
    <w:rsid w:val="007B2CB6"/>
    <w:rsid w:val="007B3279"/>
    <w:rsid w:val="007B391D"/>
    <w:rsid w:val="007B3C14"/>
    <w:rsid w:val="007B45E0"/>
    <w:rsid w:val="007B49B6"/>
    <w:rsid w:val="007B5011"/>
    <w:rsid w:val="007B543F"/>
    <w:rsid w:val="007B562C"/>
    <w:rsid w:val="007B56AA"/>
    <w:rsid w:val="007B6DF6"/>
    <w:rsid w:val="007B79A1"/>
    <w:rsid w:val="007C0C95"/>
    <w:rsid w:val="007C0DB7"/>
    <w:rsid w:val="007C153A"/>
    <w:rsid w:val="007C1F2A"/>
    <w:rsid w:val="007C2560"/>
    <w:rsid w:val="007C43CC"/>
    <w:rsid w:val="007C4FA4"/>
    <w:rsid w:val="007C565A"/>
    <w:rsid w:val="007C6BE5"/>
    <w:rsid w:val="007C7D04"/>
    <w:rsid w:val="007D1C9E"/>
    <w:rsid w:val="007D2E67"/>
    <w:rsid w:val="007D3610"/>
    <w:rsid w:val="007D479B"/>
    <w:rsid w:val="007D5078"/>
    <w:rsid w:val="007D5AD6"/>
    <w:rsid w:val="007D7328"/>
    <w:rsid w:val="007D73EA"/>
    <w:rsid w:val="007D7AAD"/>
    <w:rsid w:val="007E00B8"/>
    <w:rsid w:val="007E1F6D"/>
    <w:rsid w:val="007E2299"/>
    <w:rsid w:val="007E32A8"/>
    <w:rsid w:val="007E49B0"/>
    <w:rsid w:val="007E4EEE"/>
    <w:rsid w:val="007E5A30"/>
    <w:rsid w:val="007E6014"/>
    <w:rsid w:val="007E6190"/>
    <w:rsid w:val="007E732A"/>
    <w:rsid w:val="007E7917"/>
    <w:rsid w:val="007E7B2E"/>
    <w:rsid w:val="007F13F0"/>
    <w:rsid w:val="007F23C7"/>
    <w:rsid w:val="007F2CA6"/>
    <w:rsid w:val="007F31AC"/>
    <w:rsid w:val="007F39EC"/>
    <w:rsid w:val="007F3E8E"/>
    <w:rsid w:val="007F43D3"/>
    <w:rsid w:val="007F498F"/>
    <w:rsid w:val="007F62FE"/>
    <w:rsid w:val="007F6880"/>
    <w:rsid w:val="007F7FE7"/>
    <w:rsid w:val="00800278"/>
    <w:rsid w:val="00800681"/>
    <w:rsid w:val="00800CF4"/>
    <w:rsid w:val="00800FA6"/>
    <w:rsid w:val="0080156A"/>
    <w:rsid w:val="008026F3"/>
    <w:rsid w:val="00804259"/>
    <w:rsid w:val="008043EE"/>
    <w:rsid w:val="008051FF"/>
    <w:rsid w:val="00805F7E"/>
    <w:rsid w:val="008060B3"/>
    <w:rsid w:val="0080676F"/>
    <w:rsid w:val="0080747F"/>
    <w:rsid w:val="00810116"/>
    <w:rsid w:val="0081081A"/>
    <w:rsid w:val="00810948"/>
    <w:rsid w:val="00810C3B"/>
    <w:rsid w:val="008120F1"/>
    <w:rsid w:val="0081227E"/>
    <w:rsid w:val="00812B37"/>
    <w:rsid w:val="0081397B"/>
    <w:rsid w:val="00813DA1"/>
    <w:rsid w:val="0081473A"/>
    <w:rsid w:val="0081480A"/>
    <w:rsid w:val="00814F10"/>
    <w:rsid w:val="0081518B"/>
    <w:rsid w:val="008153F5"/>
    <w:rsid w:val="008160CF"/>
    <w:rsid w:val="00816266"/>
    <w:rsid w:val="008174E0"/>
    <w:rsid w:val="00817A62"/>
    <w:rsid w:val="008200C9"/>
    <w:rsid w:val="008202C0"/>
    <w:rsid w:val="00820583"/>
    <w:rsid w:val="00820BE1"/>
    <w:rsid w:val="00821182"/>
    <w:rsid w:val="00821AA1"/>
    <w:rsid w:val="00821CA5"/>
    <w:rsid w:val="0082203B"/>
    <w:rsid w:val="0082239D"/>
    <w:rsid w:val="00822638"/>
    <w:rsid w:val="008229DA"/>
    <w:rsid w:val="00822A51"/>
    <w:rsid w:val="00823451"/>
    <w:rsid w:val="00823A37"/>
    <w:rsid w:val="00823F55"/>
    <w:rsid w:val="00824383"/>
    <w:rsid w:val="0082468F"/>
    <w:rsid w:val="008247C8"/>
    <w:rsid w:val="008249F0"/>
    <w:rsid w:val="008259B6"/>
    <w:rsid w:val="0082666A"/>
    <w:rsid w:val="008279EA"/>
    <w:rsid w:val="00830DD8"/>
    <w:rsid w:val="00831837"/>
    <w:rsid w:val="00831E39"/>
    <w:rsid w:val="00832A0A"/>
    <w:rsid w:val="00833200"/>
    <w:rsid w:val="00833252"/>
    <w:rsid w:val="00834077"/>
    <w:rsid w:val="0083431E"/>
    <w:rsid w:val="00834418"/>
    <w:rsid w:val="00834B2D"/>
    <w:rsid w:val="00835C58"/>
    <w:rsid w:val="008360C7"/>
    <w:rsid w:val="0083630E"/>
    <w:rsid w:val="008370AA"/>
    <w:rsid w:val="0083716D"/>
    <w:rsid w:val="008377BB"/>
    <w:rsid w:val="00840262"/>
    <w:rsid w:val="00840C75"/>
    <w:rsid w:val="0084139D"/>
    <w:rsid w:val="00841BFF"/>
    <w:rsid w:val="00842B60"/>
    <w:rsid w:val="00843E3E"/>
    <w:rsid w:val="00843FDC"/>
    <w:rsid w:val="00844AA0"/>
    <w:rsid w:val="00844FB9"/>
    <w:rsid w:val="008452F4"/>
    <w:rsid w:val="00845BF6"/>
    <w:rsid w:val="008467C0"/>
    <w:rsid w:val="00846D4A"/>
    <w:rsid w:val="00850BA2"/>
    <w:rsid w:val="00850BDB"/>
    <w:rsid w:val="00850CFB"/>
    <w:rsid w:val="00851878"/>
    <w:rsid w:val="00851E92"/>
    <w:rsid w:val="00852AB0"/>
    <w:rsid w:val="008533E5"/>
    <w:rsid w:val="00853AD3"/>
    <w:rsid w:val="00854307"/>
    <w:rsid w:val="008543CF"/>
    <w:rsid w:val="008544CE"/>
    <w:rsid w:val="00854705"/>
    <w:rsid w:val="00854D3C"/>
    <w:rsid w:val="00855060"/>
    <w:rsid w:val="00855602"/>
    <w:rsid w:val="00856090"/>
    <w:rsid w:val="008565B6"/>
    <w:rsid w:val="00856F50"/>
    <w:rsid w:val="008606B2"/>
    <w:rsid w:val="00861EE7"/>
    <w:rsid w:val="00862936"/>
    <w:rsid w:val="00863C78"/>
    <w:rsid w:val="00867AEB"/>
    <w:rsid w:val="00870031"/>
    <w:rsid w:val="0087021D"/>
    <w:rsid w:val="008704D7"/>
    <w:rsid w:val="00870AAE"/>
    <w:rsid w:val="0087121F"/>
    <w:rsid w:val="00871901"/>
    <w:rsid w:val="008746E2"/>
    <w:rsid w:val="00874CB5"/>
    <w:rsid w:val="00875D38"/>
    <w:rsid w:val="008761DB"/>
    <w:rsid w:val="008761E9"/>
    <w:rsid w:val="00876304"/>
    <w:rsid w:val="00877CED"/>
    <w:rsid w:val="00877EB6"/>
    <w:rsid w:val="008814EE"/>
    <w:rsid w:val="008829DC"/>
    <w:rsid w:val="008860D8"/>
    <w:rsid w:val="00886C1D"/>
    <w:rsid w:val="00886DDB"/>
    <w:rsid w:val="00890698"/>
    <w:rsid w:val="00892E10"/>
    <w:rsid w:val="00893733"/>
    <w:rsid w:val="008938BB"/>
    <w:rsid w:val="00893995"/>
    <w:rsid w:val="00893AEB"/>
    <w:rsid w:val="00894C81"/>
    <w:rsid w:val="00894DA6"/>
    <w:rsid w:val="0089722B"/>
    <w:rsid w:val="00897928"/>
    <w:rsid w:val="008A0680"/>
    <w:rsid w:val="008A257B"/>
    <w:rsid w:val="008A2BEE"/>
    <w:rsid w:val="008A3611"/>
    <w:rsid w:val="008A3653"/>
    <w:rsid w:val="008A596C"/>
    <w:rsid w:val="008A59DD"/>
    <w:rsid w:val="008A6AEA"/>
    <w:rsid w:val="008A6D32"/>
    <w:rsid w:val="008A7836"/>
    <w:rsid w:val="008B01E0"/>
    <w:rsid w:val="008B05C5"/>
    <w:rsid w:val="008B10D0"/>
    <w:rsid w:val="008B1E58"/>
    <w:rsid w:val="008B2377"/>
    <w:rsid w:val="008B27F4"/>
    <w:rsid w:val="008B2F5D"/>
    <w:rsid w:val="008B383D"/>
    <w:rsid w:val="008B3947"/>
    <w:rsid w:val="008B41E2"/>
    <w:rsid w:val="008B4265"/>
    <w:rsid w:val="008B551A"/>
    <w:rsid w:val="008B59E3"/>
    <w:rsid w:val="008B68E8"/>
    <w:rsid w:val="008B7819"/>
    <w:rsid w:val="008B7AF4"/>
    <w:rsid w:val="008B7DA6"/>
    <w:rsid w:val="008C0509"/>
    <w:rsid w:val="008C0B1F"/>
    <w:rsid w:val="008C0FC7"/>
    <w:rsid w:val="008C173A"/>
    <w:rsid w:val="008C1760"/>
    <w:rsid w:val="008C1B9F"/>
    <w:rsid w:val="008C244B"/>
    <w:rsid w:val="008C3891"/>
    <w:rsid w:val="008C4768"/>
    <w:rsid w:val="008C56C0"/>
    <w:rsid w:val="008C67B9"/>
    <w:rsid w:val="008C6AD1"/>
    <w:rsid w:val="008D00B3"/>
    <w:rsid w:val="008D0144"/>
    <w:rsid w:val="008D0651"/>
    <w:rsid w:val="008D1C4D"/>
    <w:rsid w:val="008D1F62"/>
    <w:rsid w:val="008D342F"/>
    <w:rsid w:val="008D40C1"/>
    <w:rsid w:val="008D5FB3"/>
    <w:rsid w:val="008D6E60"/>
    <w:rsid w:val="008E02AD"/>
    <w:rsid w:val="008E06DB"/>
    <w:rsid w:val="008E1906"/>
    <w:rsid w:val="008E1DAF"/>
    <w:rsid w:val="008E1EEB"/>
    <w:rsid w:val="008E247E"/>
    <w:rsid w:val="008E2A35"/>
    <w:rsid w:val="008E2B25"/>
    <w:rsid w:val="008E3379"/>
    <w:rsid w:val="008E39FF"/>
    <w:rsid w:val="008E410A"/>
    <w:rsid w:val="008E4BED"/>
    <w:rsid w:val="008E535C"/>
    <w:rsid w:val="008E5FB7"/>
    <w:rsid w:val="008E6709"/>
    <w:rsid w:val="008E76A7"/>
    <w:rsid w:val="008E78BB"/>
    <w:rsid w:val="008E7E15"/>
    <w:rsid w:val="008E7F8E"/>
    <w:rsid w:val="008F29E1"/>
    <w:rsid w:val="008F3138"/>
    <w:rsid w:val="008F3476"/>
    <w:rsid w:val="008F47A9"/>
    <w:rsid w:val="008F4AEB"/>
    <w:rsid w:val="008F4B0B"/>
    <w:rsid w:val="008F64B6"/>
    <w:rsid w:val="008F67A9"/>
    <w:rsid w:val="008F6E21"/>
    <w:rsid w:val="008F766F"/>
    <w:rsid w:val="008F79EA"/>
    <w:rsid w:val="0090063B"/>
    <w:rsid w:val="00901D06"/>
    <w:rsid w:val="00902F1B"/>
    <w:rsid w:val="00902F42"/>
    <w:rsid w:val="00903515"/>
    <w:rsid w:val="0090444D"/>
    <w:rsid w:val="009054D9"/>
    <w:rsid w:val="009079BB"/>
    <w:rsid w:val="00907ABD"/>
    <w:rsid w:val="00907D84"/>
    <w:rsid w:val="00908829"/>
    <w:rsid w:val="00910734"/>
    <w:rsid w:val="00910C02"/>
    <w:rsid w:val="0091386B"/>
    <w:rsid w:val="00913873"/>
    <w:rsid w:val="00914E3A"/>
    <w:rsid w:val="0091560E"/>
    <w:rsid w:val="00915A98"/>
    <w:rsid w:val="00916F91"/>
    <w:rsid w:val="00917550"/>
    <w:rsid w:val="009212EF"/>
    <w:rsid w:val="00921C86"/>
    <w:rsid w:val="00923FE8"/>
    <w:rsid w:val="00925299"/>
    <w:rsid w:val="009260ED"/>
    <w:rsid w:val="009272CD"/>
    <w:rsid w:val="0092734F"/>
    <w:rsid w:val="00931252"/>
    <w:rsid w:val="00931B02"/>
    <w:rsid w:val="00931EA4"/>
    <w:rsid w:val="00932192"/>
    <w:rsid w:val="00932644"/>
    <w:rsid w:val="00932DA2"/>
    <w:rsid w:val="00933993"/>
    <w:rsid w:val="00934F46"/>
    <w:rsid w:val="00935B4B"/>
    <w:rsid w:val="00936AFA"/>
    <w:rsid w:val="00937536"/>
    <w:rsid w:val="0094061F"/>
    <w:rsid w:val="00940651"/>
    <w:rsid w:val="00941008"/>
    <w:rsid w:val="00941167"/>
    <w:rsid w:val="00942767"/>
    <w:rsid w:val="00942A06"/>
    <w:rsid w:val="00943790"/>
    <w:rsid w:val="0094398D"/>
    <w:rsid w:val="009439EB"/>
    <w:rsid w:val="009449B7"/>
    <w:rsid w:val="0094536D"/>
    <w:rsid w:val="00945B14"/>
    <w:rsid w:val="00945D38"/>
    <w:rsid w:val="009467D5"/>
    <w:rsid w:val="0094689D"/>
    <w:rsid w:val="0094692F"/>
    <w:rsid w:val="009479B1"/>
    <w:rsid w:val="0095024F"/>
    <w:rsid w:val="00951321"/>
    <w:rsid w:val="00951DE4"/>
    <w:rsid w:val="00952EF0"/>
    <w:rsid w:val="00954926"/>
    <w:rsid w:val="00954AAB"/>
    <w:rsid w:val="00955E57"/>
    <w:rsid w:val="00955FA1"/>
    <w:rsid w:val="00956581"/>
    <w:rsid w:val="00956766"/>
    <w:rsid w:val="00956E62"/>
    <w:rsid w:val="00957E8F"/>
    <w:rsid w:val="00960EAB"/>
    <w:rsid w:val="00961438"/>
    <w:rsid w:val="00961484"/>
    <w:rsid w:val="00961E27"/>
    <w:rsid w:val="00962AD0"/>
    <w:rsid w:val="009641A8"/>
    <w:rsid w:val="00964415"/>
    <w:rsid w:val="009644D5"/>
    <w:rsid w:val="00965051"/>
    <w:rsid w:val="00965ECD"/>
    <w:rsid w:val="00966202"/>
    <w:rsid w:val="009662E3"/>
    <w:rsid w:val="00966863"/>
    <w:rsid w:val="00966C61"/>
    <w:rsid w:val="00971303"/>
    <w:rsid w:val="0097320D"/>
    <w:rsid w:val="00973C3B"/>
    <w:rsid w:val="00974C13"/>
    <w:rsid w:val="00974DFE"/>
    <w:rsid w:val="009778C3"/>
    <w:rsid w:val="00977991"/>
    <w:rsid w:val="009800B2"/>
    <w:rsid w:val="009800C8"/>
    <w:rsid w:val="00980D7C"/>
    <w:rsid w:val="00980E40"/>
    <w:rsid w:val="00984113"/>
    <w:rsid w:val="00984559"/>
    <w:rsid w:val="0098488A"/>
    <w:rsid w:val="00984E1F"/>
    <w:rsid w:val="00984F32"/>
    <w:rsid w:val="00985505"/>
    <w:rsid w:val="009860E5"/>
    <w:rsid w:val="009869AE"/>
    <w:rsid w:val="0098795B"/>
    <w:rsid w:val="00987A3A"/>
    <w:rsid w:val="00987FA9"/>
    <w:rsid w:val="009905D8"/>
    <w:rsid w:val="009906CB"/>
    <w:rsid w:val="0099093C"/>
    <w:rsid w:val="00990A06"/>
    <w:rsid w:val="009937A2"/>
    <w:rsid w:val="009944FC"/>
    <w:rsid w:val="00995D51"/>
    <w:rsid w:val="009A0928"/>
    <w:rsid w:val="009A0F0D"/>
    <w:rsid w:val="009A13FA"/>
    <w:rsid w:val="009A1D16"/>
    <w:rsid w:val="009A2AEC"/>
    <w:rsid w:val="009A2BB6"/>
    <w:rsid w:val="009A2CAC"/>
    <w:rsid w:val="009A5F4C"/>
    <w:rsid w:val="009A6F21"/>
    <w:rsid w:val="009A75D1"/>
    <w:rsid w:val="009A79C2"/>
    <w:rsid w:val="009B018D"/>
    <w:rsid w:val="009B3BCC"/>
    <w:rsid w:val="009B3CBD"/>
    <w:rsid w:val="009B3E50"/>
    <w:rsid w:val="009B4597"/>
    <w:rsid w:val="009B49A5"/>
    <w:rsid w:val="009B59F1"/>
    <w:rsid w:val="009B7A44"/>
    <w:rsid w:val="009C0F42"/>
    <w:rsid w:val="009C1621"/>
    <w:rsid w:val="009C1ABE"/>
    <w:rsid w:val="009C2D37"/>
    <w:rsid w:val="009C3C34"/>
    <w:rsid w:val="009C4015"/>
    <w:rsid w:val="009C6C9F"/>
    <w:rsid w:val="009C7AD0"/>
    <w:rsid w:val="009D040C"/>
    <w:rsid w:val="009D06DE"/>
    <w:rsid w:val="009D1A3D"/>
    <w:rsid w:val="009D3669"/>
    <w:rsid w:val="009D389A"/>
    <w:rsid w:val="009D3AF7"/>
    <w:rsid w:val="009D50ED"/>
    <w:rsid w:val="009D5B04"/>
    <w:rsid w:val="009D79EA"/>
    <w:rsid w:val="009E0280"/>
    <w:rsid w:val="009E05D3"/>
    <w:rsid w:val="009E0BBC"/>
    <w:rsid w:val="009E1A70"/>
    <w:rsid w:val="009E1D29"/>
    <w:rsid w:val="009E1D6E"/>
    <w:rsid w:val="009E23A0"/>
    <w:rsid w:val="009E284D"/>
    <w:rsid w:val="009E31F8"/>
    <w:rsid w:val="009E37D8"/>
    <w:rsid w:val="009E4060"/>
    <w:rsid w:val="009E4395"/>
    <w:rsid w:val="009E4F49"/>
    <w:rsid w:val="009E69A1"/>
    <w:rsid w:val="009E6DBC"/>
    <w:rsid w:val="009F01EA"/>
    <w:rsid w:val="009F2A13"/>
    <w:rsid w:val="009F2A3E"/>
    <w:rsid w:val="009F2AFF"/>
    <w:rsid w:val="009F340C"/>
    <w:rsid w:val="009F3C30"/>
    <w:rsid w:val="009F4E72"/>
    <w:rsid w:val="009F5B4F"/>
    <w:rsid w:val="009F7453"/>
    <w:rsid w:val="009F74E6"/>
    <w:rsid w:val="00A00CB5"/>
    <w:rsid w:val="00A00DEA"/>
    <w:rsid w:val="00A01AFD"/>
    <w:rsid w:val="00A01F7B"/>
    <w:rsid w:val="00A04408"/>
    <w:rsid w:val="00A04625"/>
    <w:rsid w:val="00A04A31"/>
    <w:rsid w:val="00A04D92"/>
    <w:rsid w:val="00A04EDC"/>
    <w:rsid w:val="00A0563D"/>
    <w:rsid w:val="00A05F75"/>
    <w:rsid w:val="00A0692A"/>
    <w:rsid w:val="00A10C73"/>
    <w:rsid w:val="00A1140D"/>
    <w:rsid w:val="00A122AC"/>
    <w:rsid w:val="00A124D5"/>
    <w:rsid w:val="00A12687"/>
    <w:rsid w:val="00A126E5"/>
    <w:rsid w:val="00A12AAA"/>
    <w:rsid w:val="00A13C59"/>
    <w:rsid w:val="00A14368"/>
    <w:rsid w:val="00A14DE4"/>
    <w:rsid w:val="00A155BC"/>
    <w:rsid w:val="00A1605E"/>
    <w:rsid w:val="00A17D03"/>
    <w:rsid w:val="00A2035D"/>
    <w:rsid w:val="00A20BBF"/>
    <w:rsid w:val="00A21B9E"/>
    <w:rsid w:val="00A22022"/>
    <w:rsid w:val="00A22B07"/>
    <w:rsid w:val="00A2375E"/>
    <w:rsid w:val="00A23AEF"/>
    <w:rsid w:val="00A23F4B"/>
    <w:rsid w:val="00A2415F"/>
    <w:rsid w:val="00A241C9"/>
    <w:rsid w:val="00A2507C"/>
    <w:rsid w:val="00A279F8"/>
    <w:rsid w:val="00A30142"/>
    <w:rsid w:val="00A30D1B"/>
    <w:rsid w:val="00A310B1"/>
    <w:rsid w:val="00A31456"/>
    <w:rsid w:val="00A31B19"/>
    <w:rsid w:val="00A33ACF"/>
    <w:rsid w:val="00A33C09"/>
    <w:rsid w:val="00A34F9B"/>
    <w:rsid w:val="00A35A8A"/>
    <w:rsid w:val="00A35B52"/>
    <w:rsid w:val="00A35E36"/>
    <w:rsid w:val="00A40942"/>
    <w:rsid w:val="00A40B45"/>
    <w:rsid w:val="00A41146"/>
    <w:rsid w:val="00A4411E"/>
    <w:rsid w:val="00A44CE1"/>
    <w:rsid w:val="00A44D2E"/>
    <w:rsid w:val="00A45673"/>
    <w:rsid w:val="00A45CD1"/>
    <w:rsid w:val="00A45D68"/>
    <w:rsid w:val="00A4663A"/>
    <w:rsid w:val="00A47455"/>
    <w:rsid w:val="00A507D6"/>
    <w:rsid w:val="00A514A1"/>
    <w:rsid w:val="00A529F2"/>
    <w:rsid w:val="00A535AB"/>
    <w:rsid w:val="00A53B33"/>
    <w:rsid w:val="00A543A7"/>
    <w:rsid w:val="00A54B02"/>
    <w:rsid w:val="00A551C0"/>
    <w:rsid w:val="00A5529C"/>
    <w:rsid w:val="00A5596D"/>
    <w:rsid w:val="00A55A04"/>
    <w:rsid w:val="00A55AFB"/>
    <w:rsid w:val="00A567CC"/>
    <w:rsid w:val="00A57482"/>
    <w:rsid w:val="00A57BAD"/>
    <w:rsid w:val="00A60129"/>
    <w:rsid w:val="00A61863"/>
    <w:rsid w:val="00A620F8"/>
    <w:rsid w:val="00A63306"/>
    <w:rsid w:val="00A63AE0"/>
    <w:rsid w:val="00A640E2"/>
    <w:rsid w:val="00A649E3"/>
    <w:rsid w:val="00A6591C"/>
    <w:rsid w:val="00A66237"/>
    <w:rsid w:val="00A70477"/>
    <w:rsid w:val="00A708F7"/>
    <w:rsid w:val="00A71AB7"/>
    <w:rsid w:val="00A71EA5"/>
    <w:rsid w:val="00A72253"/>
    <w:rsid w:val="00A73474"/>
    <w:rsid w:val="00A73AB6"/>
    <w:rsid w:val="00A7470E"/>
    <w:rsid w:val="00A75D9B"/>
    <w:rsid w:val="00A76E1E"/>
    <w:rsid w:val="00A771A2"/>
    <w:rsid w:val="00A778B1"/>
    <w:rsid w:val="00A806F8"/>
    <w:rsid w:val="00A81AF8"/>
    <w:rsid w:val="00A82535"/>
    <w:rsid w:val="00A848BE"/>
    <w:rsid w:val="00A84B3E"/>
    <w:rsid w:val="00A856EB"/>
    <w:rsid w:val="00A861DB"/>
    <w:rsid w:val="00A868C0"/>
    <w:rsid w:val="00A90064"/>
    <w:rsid w:val="00A91478"/>
    <w:rsid w:val="00A938FA"/>
    <w:rsid w:val="00A93EBD"/>
    <w:rsid w:val="00A945D5"/>
    <w:rsid w:val="00A95440"/>
    <w:rsid w:val="00A96298"/>
    <w:rsid w:val="00A96509"/>
    <w:rsid w:val="00A96975"/>
    <w:rsid w:val="00A972FA"/>
    <w:rsid w:val="00AA006C"/>
    <w:rsid w:val="00AA22DC"/>
    <w:rsid w:val="00AA25B2"/>
    <w:rsid w:val="00AA4C10"/>
    <w:rsid w:val="00AA5881"/>
    <w:rsid w:val="00AA6A0E"/>
    <w:rsid w:val="00AB09D7"/>
    <w:rsid w:val="00AB0BCE"/>
    <w:rsid w:val="00AB10C4"/>
    <w:rsid w:val="00AB1298"/>
    <w:rsid w:val="00AB20A7"/>
    <w:rsid w:val="00AB31E7"/>
    <w:rsid w:val="00AB3A52"/>
    <w:rsid w:val="00AB4F3A"/>
    <w:rsid w:val="00AB5A81"/>
    <w:rsid w:val="00AB6440"/>
    <w:rsid w:val="00AB7CB8"/>
    <w:rsid w:val="00AB7F1C"/>
    <w:rsid w:val="00AC0A4A"/>
    <w:rsid w:val="00AC1943"/>
    <w:rsid w:val="00AC2501"/>
    <w:rsid w:val="00AC298B"/>
    <w:rsid w:val="00AC2E96"/>
    <w:rsid w:val="00AC48A3"/>
    <w:rsid w:val="00AC4A8C"/>
    <w:rsid w:val="00AC7656"/>
    <w:rsid w:val="00AC77A5"/>
    <w:rsid w:val="00AC7911"/>
    <w:rsid w:val="00AC7B0E"/>
    <w:rsid w:val="00AD04B1"/>
    <w:rsid w:val="00AD0EB2"/>
    <w:rsid w:val="00AD0EB6"/>
    <w:rsid w:val="00AD1ABC"/>
    <w:rsid w:val="00AD20EB"/>
    <w:rsid w:val="00AD2865"/>
    <w:rsid w:val="00AD2B81"/>
    <w:rsid w:val="00AD3519"/>
    <w:rsid w:val="00AD4A28"/>
    <w:rsid w:val="00AD6CA2"/>
    <w:rsid w:val="00AD7887"/>
    <w:rsid w:val="00AD7900"/>
    <w:rsid w:val="00AD7FB3"/>
    <w:rsid w:val="00ADD037"/>
    <w:rsid w:val="00AE0461"/>
    <w:rsid w:val="00AE1229"/>
    <w:rsid w:val="00AE21A2"/>
    <w:rsid w:val="00AE2A30"/>
    <w:rsid w:val="00AE2BDE"/>
    <w:rsid w:val="00AE3B44"/>
    <w:rsid w:val="00AE5022"/>
    <w:rsid w:val="00AE6091"/>
    <w:rsid w:val="00AE6311"/>
    <w:rsid w:val="00AE649A"/>
    <w:rsid w:val="00AE6529"/>
    <w:rsid w:val="00AE65CB"/>
    <w:rsid w:val="00AE70EE"/>
    <w:rsid w:val="00AE7C4A"/>
    <w:rsid w:val="00AE7E51"/>
    <w:rsid w:val="00AF009F"/>
    <w:rsid w:val="00AF0FD1"/>
    <w:rsid w:val="00AF1727"/>
    <w:rsid w:val="00AF18B3"/>
    <w:rsid w:val="00AF31B8"/>
    <w:rsid w:val="00AF423C"/>
    <w:rsid w:val="00AF46BD"/>
    <w:rsid w:val="00AF46ED"/>
    <w:rsid w:val="00AF522B"/>
    <w:rsid w:val="00AF52C8"/>
    <w:rsid w:val="00AF5B7F"/>
    <w:rsid w:val="00AF6B35"/>
    <w:rsid w:val="00AF6D46"/>
    <w:rsid w:val="00AF7645"/>
    <w:rsid w:val="00B0067D"/>
    <w:rsid w:val="00B00725"/>
    <w:rsid w:val="00B00E5F"/>
    <w:rsid w:val="00B04260"/>
    <w:rsid w:val="00B05555"/>
    <w:rsid w:val="00B06FC4"/>
    <w:rsid w:val="00B07F9B"/>
    <w:rsid w:val="00B113DA"/>
    <w:rsid w:val="00B1156C"/>
    <w:rsid w:val="00B117D4"/>
    <w:rsid w:val="00B1186D"/>
    <w:rsid w:val="00B130C0"/>
    <w:rsid w:val="00B1387A"/>
    <w:rsid w:val="00B15B0F"/>
    <w:rsid w:val="00B16751"/>
    <w:rsid w:val="00B17721"/>
    <w:rsid w:val="00B20379"/>
    <w:rsid w:val="00B215C5"/>
    <w:rsid w:val="00B217AD"/>
    <w:rsid w:val="00B21D4E"/>
    <w:rsid w:val="00B2387B"/>
    <w:rsid w:val="00B24878"/>
    <w:rsid w:val="00B248FA"/>
    <w:rsid w:val="00B24C6A"/>
    <w:rsid w:val="00B24E8D"/>
    <w:rsid w:val="00B25492"/>
    <w:rsid w:val="00B25F8F"/>
    <w:rsid w:val="00B262E6"/>
    <w:rsid w:val="00B27AD6"/>
    <w:rsid w:val="00B27DE1"/>
    <w:rsid w:val="00B27F48"/>
    <w:rsid w:val="00B30A68"/>
    <w:rsid w:val="00B31CCA"/>
    <w:rsid w:val="00B31D02"/>
    <w:rsid w:val="00B33417"/>
    <w:rsid w:val="00B33AF4"/>
    <w:rsid w:val="00B34327"/>
    <w:rsid w:val="00B35122"/>
    <w:rsid w:val="00B35585"/>
    <w:rsid w:val="00B35E24"/>
    <w:rsid w:val="00B3660A"/>
    <w:rsid w:val="00B37CB8"/>
    <w:rsid w:val="00B37D08"/>
    <w:rsid w:val="00B40718"/>
    <w:rsid w:val="00B41C5B"/>
    <w:rsid w:val="00B4232F"/>
    <w:rsid w:val="00B426D2"/>
    <w:rsid w:val="00B43192"/>
    <w:rsid w:val="00B43515"/>
    <w:rsid w:val="00B43770"/>
    <w:rsid w:val="00B43C49"/>
    <w:rsid w:val="00B46074"/>
    <w:rsid w:val="00B46E74"/>
    <w:rsid w:val="00B46FB4"/>
    <w:rsid w:val="00B472AC"/>
    <w:rsid w:val="00B47359"/>
    <w:rsid w:val="00B50174"/>
    <w:rsid w:val="00B50292"/>
    <w:rsid w:val="00B5065C"/>
    <w:rsid w:val="00B52F23"/>
    <w:rsid w:val="00B53792"/>
    <w:rsid w:val="00B537BD"/>
    <w:rsid w:val="00B53E33"/>
    <w:rsid w:val="00B53ED9"/>
    <w:rsid w:val="00B55114"/>
    <w:rsid w:val="00B55303"/>
    <w:rsid w:val="00B5571A"/>
    <w:rsid w:val="00B56AF5"/>
    <w:rsid w:val="00B57395"/>
    <w:rsid w:val="00B57704"/>
    <w:rsid w:val="00B5797C"/>
    <w:rsid w:val="00B60932"/>
    <w:rsid w:val="00B60B58"/>
    <w:rsid w:val="00B6176E"/>
    <w:rsid w:val="00B626DD"/>
    <w:rsid w:val="00B62CB2"/>
    <w:rsid w:val="00B630FF"/>
    <w:rsid w:val="00B63E30"/>
    <w:rsid w:val="00B649A2"/>
    <w:rsid w:val="00B65DE0"/>
    <w:rsid w:val="00B660B3"/>
    <w:rsid w:val="00B6737A"/>
    <w:rsid w:val="00B70266"/>
    <w:rsid w:val="00B702BB"/>
    <w:rsid w:val="00B70406"/>
    <w:rsid w:val="00B72F6D"/>
    <w:rsid w:val="00B732E7"/>
    <w:rsid w:val="00B7331E"/>
    <w:rsid w:val="00B74052"/>
    <w:rsid w:val="00B76B50"/>
    <w:rsid w:val="00B77216"/>
    <w:rsid w:val="00B80F91"/>
    <w:rsid w:val="00B8147A"/>
    <w:rsid w:val="00B81F81"/>
    <w:rsid w:val="00B83980"/>
    <w:rsid w:val="00B84E27"/>
    <w:rsid w:val="00B8504B"/>
    <w:rsid w:val="00B85BE8"/>
    <w:rsid w:val="00B86433"/>
    <w:rsid w:val="00B86638"/>
    <w:rsid w:val="00B86B97"/>
    <w:rsid w:val="00B8744B"/>
    <w:rsid w:val="00B878F8"/>
    <w:rsid w:val="00B90FB8"/>
    <w:rsid w:val="00B91029"/>
    <w:rsid w:val="00B916D1"/>
    <w:rsid w:val="00B920D8"/>
    <w:rsid w:val="00B93757"/>
    <w:rsid w:val="00B93F0D"/>
    <w:rsid w:val="00B959E5"/>
    <w:rsid w:val="00B979A4"/>
    <w:rsid w:val="00B979C3"/>
    <w:rsid w:val="00B97F62"/>
    <w:rsid w:val="00BA126B"/>
    <w:rsid w:val="00BA1AFE"/>
    <w:rsid w:val="00BA36F7"/>
    <w:rsid w:val="00BA4C00"/>
    <w:rsid w:val="00BA692B"/>
    <w:rsid w:val="00BA6CEF"/>
    <w:rsid w:val="00BA7266"/>
    <w:rsid w:val="00BB2BC5"/>
    <w:rsid w:val="00BB380A"/>
    <w:rsid w:val="00BB3899"/>
    <w:rsid w:val="00BB3A21"/>
    <w:rsid w:val="00BB6068"/>
    <w:rsid w:val="00BC0937"/>
    <w:rsid w:val="00BC2F01"/>
    <w:rsid w:val="00BC486C"/>
    <w:rsid w:val="00BC50BE"/>
    <w:rsid w:val="00BC5C60"/>
    <w:rsid w:val="00BC6FDB"/>
    <w:rsid w:val="00BC74C7"/>
    <w:rsid w:val="00BD012E"/>
    <w:rsid w:val="00BD0206"/>
    <w:rsid w:val="00BD3CFF"/>
    <w:rsid w:val="00BD58D7"/>
    <w:rsid w:val="00BD5DEE"/>
    <w:rsid w:val="00BD6BDC"/>
    <w:rsid w:val="00BD7F52"/>
    <w:rsid w:val="00BE04A1"/>
    <w:rsid w:val="00BE07D6"/>
    <w:rsid w:val="00BE0B22"/>
    <w:rsid w:val="00BE130E"/>
    <w:rsid w:val="00BE1B9B"/>
    <w:rsid w:val="00BE2E3A"/>
    <w:rsid w:val="00BE3541"/>
    <w:rsid w:val="00BE4334"/>
    <w:rsid w:val="00BF05E3"/>
    <w:rsid w:val="00BF09CB"/>
    <w:rsid w:val="00BF1439"/>
    <w:rsid w:val="00BF1E2B"/>
    <w:rsid w:val="00BF251E"/>
    <w:rsid w:val="00BF45F0"/>
    <w:rsid w:val="00BF5319"/>
    <w:rsid w:val="00BF632C"/>
    <w:rsid w:val="00BF73B5"/>
    <w:rsid w:val="00C00126"/>
    <w:rsid w:val="00C018AA"/>
    <w:rsid w:val="00C01A17"/>
    <w:rsid w:val="00C01CD7"/>
    <w:rsid w:val="00C02B43"/>
    <w:rsid w:val="00C03664"/>
    <w:rsid w:val="00C03C09"/>
    <w:rsid w:val="00C0494B"/>
    <w:rsid w:val="00C0503D"/>
    <w:rsid w:val="00C06259"/>
    <w:rsid w:val="00C0687C"/>
    <w:rsid w:val="00C06ECB"/>
    <w:rsid w:val="00C0749F"/>
    <w:rsid w:val="00C10411"/>
    <w:rsid w:val="00C10C9C"/>
    <w:rsid w:val="00C127C6"/>
    <w:rsid w:val="00C1329E"/>
    <w:rsid w:val="00C14467"/>
    <w:rsid w:val="00C14E19"/>
    <w:rsid w:val="00C167F5"/>
    <w:rsid w:val="00C20CE9"/>
    <w:rsid w:val="00C20E44"/>
    <w:rsid w:val="00C20EF8"/>
    <w:rsid w:val="00C21638"/>
    <w:rsid w:val="00C219A6"/>
    <w:rsid w:val="00C22BE8"/>
    <w:rsid w:val="00C23360"/>
    <w:rsid w:val="00C233CD"/>
    <w:rsid w:val="00C23470"/>
    <w:rsid w:val="00C24BF2"/>
    <w:rsid w:val="00C2585B"/>
    <w:rsid w:val="00C264BA"/>
    <w:rsid w:val="00C26A22"/>
    <w:rsid w:val="00C26C0A"/>
    <w:rsid w:val="00C26E85"/>
    <w:rsid w:val="00C26EEF"/>
    <w:rsid w:val="00C27141"/>
    <w:rsid w:val="00C272C8"/>
    <w:rsid w:val="00C27B97"/>
    <w:rsid w:val="00C307B1"/>
    <w:rsid w:val="00C30997"/>
    <w:rsid w:val="00C30E33"/>
    <w:rsid w:val="00C3219A"/>
    <w:rsid w:val="00C3481F"/>
    <w:rsid w:val="00C35605"/>
    <w:rsid w:val="00C35B23"/>
    <w:rsid w:val="00C37527"/>
    <w:rsid w:val="00C40AFD"/>
    <w:rsid w:val="00C40E94"/>
    <w:rsid w:val="00C41911"/>
    <w:rsid w:val="00C438EC"/>
    <w:rsid w:val="00C44421"/>
    <w:rsid w:val="00C448FA"/>
    <w:rsid w:val="00C44BF4"/>
    <w:rsid w:val="00C4685C"/>
    <w:rsid w:val="00C46C9D"/>
    <w:rsid w:val="00C47652"/>
    <w:rsid w:val="00C50109"/>
    <w:rsid w:val="00C50330"/>
    <w:rsid w:val="00C51E03"/>
    <w:rsid w:val="00C5270E"/>
    <w:rsid w:val="00C52B34"/>
    <w:rsid w:val="00C5348B"/>
    <w:rsid w:val="00C54311"/>
    <w:rsid w:val="00C5446E"/>
    <w:rsid w:val="00C55793"/>
    <w:rsid w:val="00C55CDB"/>
    <w:rsid w:val="00C55E7B"/>
    <w:rsid w:val="00C55FC8"/>
    <w:rsid w:val="00C577A4"/>
    <w:rsid w:val="00C57D81"/>
    <w:rsid w:val="00C57DBB"/>
    <w:rsid w:val="00C6159D"/>
    <w:rsid w:val="00C61961"/>
    <w:rsid w:val="00C61A55"/>
    <w:rsid w:val="00C6237B"/>
    <w:rsid w:val="00C627FE"/>
    <w:rsid w:val="00C62944"/>
    <w:rsid w:val="00C63512"/>
    <w:rsid w:val="00C65430"/>
    <w:rsid w:val="00C66E86"/>
    <w:rsid w:val="00C673C1"/>
    <w:rsid w:val="00C673D8"/>
    <w:rsid w:val="00C67976"/>
    <w:rsid w:val="00C70B8B"/>
    <w:rsid w:val="00C71FEB"/>
    <w:rsid w:val="00C72571"/>
    <w:rsid w:val="00C73B99"/>
    <w:rsid w:val="00C745E5"/>
    <w:rsid w:val="00C7505F"/>
    <w:rsid w:val="00C75819"/>
    <w:rsid w:val="00C76A65"/>
    <w:rsid w:val="00C80E0C"/>
    <w:rsid w:val="00C81A4D"/>
    <w:rsid w:val="00C81F5E"/>
    <w:rsid w:val="00C81F95"/>
    <w:rsid w:val="00C84205"/>
    <w:rsid w:val="00C844A4"/>
    <w:rsid w:val="00C8548E"/>
    <w:rsid w:val="00C85B50"/>
    <w:rsid w:val="00C85C64"/>
    <w:rsid w:val="00C870E0"/>
    <w:rsid w:val="00C87B16"/>
    <w:rsid w:val="00C9051D"/>
    <w:rsid w:val="00C90526"/>
    <w:rsid w:val="00C908EA"/>
    <w:rsid w:val="00C90A93"/>
    <w:rsid w:val="00C90E79"/>
    <w:rsid w:val="00C90FA8"/>
    <w:rsid w:val="00C92077"/>
    <w:rsid w:val="00C9214D"/>
    <w:rsid w:val="00C92359"/>
    <w:rsid w:val="00C92A72"/>
    <w:rsid w:val="00C92D05"/>
    <w:rsid w:val="00C949A1"/>
    <w:rsid w:val="00C95A70"/>
    <w:rsid w:val="00C96257"/>
    <w:rsid w:val="00C96588"/>
    <w:rsid w:val="00C96AD3"/>
    <w:rsid w:val="00CA113F"/>
    <w:rsid w:val="00CA1CF8"/>
    <w:rsid w:val="00CA293B"/>
    <w:rsid w:val="00CA2F8D"/>
    <w:rsid w:val="00CA36A6"/>
    <w:rsid w:val="00CA3962"/>
    <w:rsid w:val="00CA3B77"/>
    <w:rsid w:val="00CA47C3"/>
    <w:rsid w:val="00CA4893"/>
    <w:rsid w:val="00CA51FF"/>
    <w:rsid w:val="00CA5805"/>
    <w:rsid w:val="00CA5F39"/>
    <w:rsid w:val="00CA5F8C"/>
    <w:rsid w:val="00CA64F8"/>
    <w:rsid w:val="00CA6C71"/>
    <w:rsid w:val="00CB126F"/>
    <w:rsid w:val="00CB1389"/>
    <w:rsid w:val="00CB1E09"/>
    <w:rsid w:val="00CB290B"/>
    <w:rsid w:val="00CB2A60"/>
    <w:rsid w:val="00CB40FB"/>
    <w:rsid w:val="00CB563E"/>
    <w:rsid w:val="00CB6F81"/>
    <w:rsid w:val="00CB7697"/>
    <w:rsid w:val="00CB76B8"/>
    <w:rsid w:val="00CC1B81"/>
    <w:rsid w:val="00CC2D19"/>
    <w:rsid w:val="00CC3212"/>
    <w:rsid w:val="00CC3791"/>
    <w:rsid w:val="00CC45EB"/>
    <w:rsid w:val="00CC46F3"/>
    <w:rsid w:val="00CC4855"/>
    <w:rsid w:val="00CC485D"/>
    <w:rsid w:val="00CC48DD"/>
    <w:rsid w:val="00CC4AE5"/>
    <w:rsid w:val="00CC5382"/>
    <w:rsid w:val="00CC5A1B"/>
    <w:rsid w:val="00CC692D"/>
    <w:rsid w:val="00CD08A9"/>
    <w:rsid w:val="00CD0A28"/>
    <w:rsid w:val="00CD19CD"/>
    <w:rsid w:val="00CD299F"/>
    <w:rsid w:val="00CD474C"/>
    <w:rsid w:val="00CD4ECF"/>
    <w:rsid w:val="00CD5055"/>
    <w:rsid w:val="00CD57FB"/>
    <w:rsid w:val="00CD6200"/>
    <w:rsid w:val="00CD67FC"/>
    <w:rsid w:val="00CD6B85"/>
    <w:rsid w:val="00CD742F"/>
    <w:rsid w:val="00CD7839"/>
    <w:rsid w:val="00CE0649"/>
    <w:rsid w:val="00CE118F"/>
    <w:rsid w:val="00CE145F"/>
    <w:rsid w:val="00CE1D4B"/>
    <w:rsid w:val="00CE27FD"/>
    <w:rsid w:val="00CE2D6F"/>
    <w:rsid w:val="00CE5A87"/>
    <w:rsid w:val="00CE604F"/>
    <w:rsid w:val="00CE6584"/>
    <w:rsid w:val="00CE6851"/>
    <w:rsid w:val="00CE75E0"/>
    <w:rsid w:val="00CF09F4"/>
    <w:rsid w:val="00CF0E3E"/>
    <w:rsid w:val="00CF0E42"/>
    <w:rsid w:val="00CF1FE8"/>
    <w:rsid w:val="00CF2501"/>
    <w:rsid w:val="00CF2980"/>
    <w:rsid w:val="00CF42A3"/>
    <w:rsid w:val="00CF5154"/>
    <w:rsid w:val="00CF5158"/>
    <w:rsid w:val="00CF54C7"/>
    <w:rsid w:val="00CF6A5B"/>
    <w:rsid w:val="00CF6ACC"/>
    <w:rsid w:val="00CF6B0D"/>
    <w:rsid w:val="00CF6BFD"/>
    <w:rsid w:val="00CF73E5"/>
    <w:rsid w:val="00CF7662"/>
    <w:rsid w:val="00CF7E43"/>
    <w:rsid w:val="00D00414"/>
    <w:rsid w:val="00D0102F"/>
    <w:rsid w:val="00D02E05"/>
    <w:rsid w:val="00D02E92"/>
    <w:rsid w:val="00D0358E"/>
    <w:rsid w:val="00D03BF6"/>
    <w:rsid w:val="00D03C31"/>
    <w:rsid w:val="00D03F99"/>
    <w:rsid w:val="00D0433D"/>
    <w:rsid w:val="00D04D33"/>
    <w:rsid w:val="00D052E9"/>
    <w:rsid w:val="00D062B8"/>
    <w:rsid w:val="00D073D4"/>
    <w:rsid w:val="00D07636"/>
    <w:rsid w:val="00D07CE8"/>
    <w:rsid w:val="00D10120"/>
    <w:rsid w:val="00D106AB"/>
    <w:rsid w:val="00D106E8"/>
    <w:rsid w:val="00D11497"/>
    <w:rsid w:val="00D1205B"/>
    <w:rsid w:val="00D12A4A"/>
    <w:rsid w:val="00D12E5C"/>
    <w:rsid w:val="00D135FE"/>
    <w:rsid w:val="00D13641"/>
    <w:rsid w:val="00D13B9B"/>
    <w:rsid w:val="00D13CCC"/>
    <w:rsid w:val="00D14B97"/>
    <w:rsid w:val="00D15818"/>
    <w:rsid w:val="00D15A72"/>
    <w:rsid w:val="00D15F8D"/>
    <w:rsid w:val="00D161FC"/>
    <w:rsid w:val="00D16626"/>
    <w:rsid w:val="00D16B93"/>
    <w:rsid w:val="00D16FE2"/>
    <w:rsid w:val="00D202A3"/>
    <w:rsid w:val="00D2073C"/>
    <w:rsid w:val="00D20BC9"/>
    <w:rsid w:val="00D20FFF"/>
    <w:rsid w:val="00D213C4"/>
    <w:rsid w:val="00D223F4"/>
    <w:rsid w:val="00D2345E"/>
    <w:rsid w:val="00D23CE7"/>
    <w:rsid w:val="00D23E06"/>
    <w:rsid w:val="00D25F23"/>
    <w:rsid w:val="00D260AB"/>
    <w:rsid w:val="00D31B5D"/>
    <w:rsid w:val="00D31F3A"/>
    <w:rsid w:val="00D32482"/>
    <w:rsid w:val="00D33341"/>
    <w:rsid w:val="00D3385D"/>
    <w:rsid w:val="00D3425A"/>
    <w:rsid w:val="00D34E32"/>
    <w:rsid w:val="00D35C17"/>
    <w:rsid w:val="00D37E72"/>
    <w:rsid w:val="00D415A2"/>
    <w:rsid w:val="00D42324"/>
    <w:rsid w:val="00D425BA"/>
    <w:rsid w:val="00D42FF8"/>
    <w:rsid w:val="00D43DE6"/>
    <w:rsid w:val="00D5064D"/>
    <w:rsid w:val="00D5084E"/>
    <w:rsid w:val="00D525EF"/>
    <w:rsid w:val="00D535E3"/>
    <w:rsid w:val="00D538D0"/>
    <w:rsid w:val="00D5494F"/>
    <w:rsid w:val="00D54AFC"/>
    <w:rsid w:val="00D55159"/>
    <w:rsid w:val="00D56377"/>
    <w:rsid w:val="00D56812"/>
    <w:rsid w:val="00D57491"/>
    <w:rsid w:val="00D57EC0"/>
    <w:rsid w:val="00D637C2"/>
    <w:rsid w:val="00D646DD"/>
    <w:rsid w:val="00D64C17"/>
    <w:rsid w:val="00D65971"/>
    <w:rsid w:val="00D661E4"/>
    <w:rsid w:val="00D6656D"/>
    <w:rsid w:val="00D67FF6"/>
    <w:rsid w:val="00D71068"/>
    <w:rsid w:val="00D71E1B"/>
    <w:rsid w:val="00D72A6C"/>
    <w:rsid w:val="00D73F27"/>
    <w:rsid w:val="00D7498E"/>
    <w:rsid w:val="00D74D39"/>
    <w:rsid w:val="00D7535E"/>
    <w:rsid w:val="00D7545A"/>
    <w:rsid w:val="00D75787"/>
    <w:rsid w:val="00D75AC8"/>
    <w:rsid w:val="00D75B25"/>
    <w:rsid w:val="00D75E78"/>
    <w:rsid w:val="00D761F7"/>
    <w:rsid w:val="00D770BE"/>
    <w:rsid w:val="00D77512"/>
    <w:rsid w:val="00D777CF"/>
    <w:rsid w:val="00D7796F"/>
    <w:rsid w:val="00D81AAD"/>
    <w:rsid w:val="00D8211F"/>
    <w:rsid w:val="00D839EA"/>
    <w:rsid w:val="00D83D68"/>
    <w:rsid w:val="00D85A66"/>
    <w:rsid w:val="00D86F2A"/>
    <w:rsid w:val="00D87572"/>
    <w:rsid w:val="00D87A91"/>
    <w:rsid w:val="00D93799"/>
    <w:rsid w:val="00D93809"/>
    <w:rsid w:val="00D945F0"/>
    <w:rsid w:val="00D9520F"/>
    <w:rsid w:val="00D95B55"/>
    <w:rsid w:val="00D96DAC"/>
    <w:rsid w:val="00DA21FC"/>
    <w:rsid w:val="00DA323E"/>
    <w:rsid w:val="00DA3A94"/>
    <w:rsid w:val="00DA4282"/>
    <w:rsid w:val="00DA4F5C"/>
    <w:rsid w:val="00DA56CA"/>
    <w:rsid w:val="00DA6118"/>
    <w:rsid w:val="00DA6FFA"/>
    <w:rsid w:val="00DA70ED"/>
    <w:rsid w:val="00DA7AC7"/>
    <w:rsid w:val="00DB10D7"/>
    <w:rsid w:val="00DB2343"/>
    <w:rsid w:val="00DB2395"/>
    <w:rsid w:val="00DB2825"/>
    <w:rsid w:val="00DB2B99"/>
    <w:rsid w:val="00DB3051"/>
    <w:rsid w:val="00DB5A73"/>
    <w:rsid w:val="00DB5EB9"/>
    <w:rsid w:val="00DB6864"/>
    <w:rsid w:val="00DC4669"/>
    <w:rsid w:val="00DC588C"/>
    <w:rsid w:val="00DC6339"/>
    <w:rsid w:val="00DC6B83"/>
    <w:rsid w:val="00DC7BD6"/>
    <w:rsid w:val="00DD087C"/>
    <w:rsid w:val="00DD141D"/>
    <w:rsid w:val="00DD14A3"/>
    <w:rsid w:val="00DD16DF"/>
    <w:rsid w:val="00DD1AFC"/>
    <w:rsid w:val="00DD2286"/>
    <w:rsid w:val="00DD3038"/>
    <w:rsid w:val="00DD3409"/>
    <w:rsid w:val="00DD3689"/>
    <w:rsid w:val="00DD40F5"/>
    <w:rsid w:val="00DD4432"/>
    <w:rsid w:val="00DD666C"/>
    <w:rsid w:val="00DD68EF"/>
    <w:rsid w:val="00DE04B7"/>
    <w:rsid w:val="00DE0ACA"/>
    <w:rsid w:val="00DE10FA"/>
    <w:rsid w:val="00DE1310"/>
    <w:rsid w:val="00DE2500"/>
    <w:rsid w:val="00DE2F5A"/>
    <w:rsid w:val="00DE36E0"/>
    <w:rsid w:val="00DE377B"/>
    <w:rsid w:val="00DE3A68"/>
    <w:rsid w:val="00DE3BC5"/>
    <w:rsid w:val="00DE3FD6"/>
    <w:rsid w:val="00DE5BB3"/>
    <w:rsid w:val="00DE5DDF"/>
    <w:rsid w:val="00DE5FCA"/>
    <w:rsid w:val="00DE60DA"/>
    <w:rsid w:val="00DE6563"/>
    <w:rsid w:val="00DE662A"/>
    <w:rsid w:val="00DE679F"/>
    <w:rsid w:val="00DE7065"/>
    <w:rsid w:val="00DE75C3"/>
    <w:rsid w:val="00DE771A"/>
    <w:rsid w:val="00DE7BC5"/>
    <w:rsid w:val="00DE7DF5"/>
    <w:rsid w:val="00DF01CD"/>
    <w:rsid w:val="00DF2D0A"/>
    <w:rsid w:val="00DF2F65"/>
    <w:rsid w:val="00DF3211"/>
    <w:rsid w:val="00DF349A"/>
    <w:rsid w:val="00DF35E4"/>
    <w:rsid w:val="00DF3638"/>
    <w:rsid w:val="00DF406F"/>
    <w:rsid w:val="00DF4566"/>
    <w:rsid w:val="00DF487E"/>
    <w:rsid w:val="00DF4ADE"/>
    <w:rsid w:val="00DF4CC3"/>
    <w:rsid w:val="00DF4D5C"/>
    <w:rsid w:val="00DF703B"/>
    <w:rsid w:val="00DF7380"/>
    <w:rsid w:val="00E00DF8"/>
    <w:rsid w:val="00E02027"/>
    <w:rsid w:val="00E02307"/>
    <w:rsid w:val="00E03830"/>
    <w:rsid w:val="00E044DB"/>
    <w:rsid w:val="00E04EDC"/>
    <w:rsid w:val="00E05A35"/>
    <w:rsid w:val="00E05DF4"/>
    <w:rsid w:val="00E06264"/>
    <w:rsid w:val="00E06998"/>
    <w:rsid w:val="00E0754F"/>
    <w:rsid w:val="00E07919"/>
    <w:rsid w:val="00E1104F"/>
    <w:rsid w:val="00E11A1F"/>
    <w:rsid w:val="00E11BA7"/>
    <w:rsid w:val="00E127D9"/>
    <w:rsid w:val="00E12A0C"/>
    <w:rsid w:val="00E12C6F"/>
    <w:rsid w:val="00E13AC2"/>
    <w:rsid w:val="00E14BFF"/>
    <w:rsid w:val="00E163A9"/>
    <w:rsid w:val="00E16E80"/>
    <w:rsid w:val="00E21780"/>
    <w:rsid w:val="00E21E78"/>
    <w:rsid w:val="00E21EBC"/>
    <w:rsid w:val="00E233CA"/>
    <w:rsid w:val="00E23F27"/>
    <w:rsid w:val="00E2551F"/>
    <w:rsid w:val="00E26D97"/>
    <w:rsid w:val="00E279E8"/>
    <w:rsid w:val="00E30BBE"/>
    <w:rsid w:val="00E31881"/>
    <w:rsid w:val="00E31CB1"/>
    <w:rsid w:val="00E3242D"/>
    <w:rsid w:val="00E3284B"/>
    <w:rsid w:val="00E33ECB"/>
    <w:rsid w:val="00E34490"/>
    <w:rsid w:val="00E36209"/>
    <w:rsid w:val="00E36358"/>
    <w:rsid w:val="00E3639E"/>
    <w:rsid w:val="00E36E84"/>
    <w:rsid w:val="00E36EB5"/>
    <w:rsid w:val="00E4185C"/>
    <w:rsid w:val="00E4246B"/>
    <w:rsid w:val="00E4376A"/>
    <w:rsid w:val="00E44A68"/>
    <w:rsid w:val="00E4501E"/>
    <w:rsid w:val="00E45260"/>
    <w:rsid w:val="00E46B75"/>
    <w:rsid w:val="00E5017B"/>
    <w:rsid w:val="00E51C72"/>
    <w:rsid w:val="00E52B7D"/>
    <w:rsid w:val="00E52E9E"/>
    <w:rsid w:val="00E537FA"/>
    <w:rsid w:val="00E53C86"/>
    <w:rsid w:val="00E54887"/>
    <w:rsid w:val="00E565D1"/>
    <w:rsid w:val="00E566A4"/>
    <w:rsid w:val="00E568E6"/>
    <w:rsid w:val="00E57830"/>
    <w:rsid w:val="00E57DE2"/>
    <w:rsid w:val="00E62E4D"/>
    <w:rsid w:val="00E62F2F"/>
    <w:rsid w:val="00E64000"/>
    <w:rsid w:val="00E64A67"/>
    <w:rsid w:val="00E65419"/>
    <w:rsid w:val="00E65803"/>
    <w:rsid w:val="00E65B53"/>
    <w:rsid w:val="00E65EC4"/>
    <w:rsid w:val="00E6704D"/>
    <w:rsid w:val="00E67709"/>
    <w:rsid w:val="00E67EED"/>
    <w:rsid w:val="00E70209"/>
    <w:rsid w:val="00E70504"/>
    <w:rsid w:val="00E711DE"/>
    <w:rsid w:val="00E718B4"/>
    <w:rsid w:val="00E73724"/>
    <w:rsid w:val="00E739C1"/>
    <w:rsid w:val="00E73A5E"/>
    <w:rsid w:val="00E73CCE"/>
    <w:rsid w:val="00E75D31"/>
    <w:rsid w:val="00E7682E"/>
    <w:rsid w:val="00E76CE7"/>
    <w:rsid w:val="00E774DB"/>
    <w:rsid w:val="00E7776D"/>
    <w:rsid w:val="00E7792C"/>
    <w:rsid w:val="00E77A2B"/>
    <w:rsid w:val="00E77CE9"/>
    <w:rsid w:val="00E81052"/>
    <w:rsid w:val="00E813D3"/>
    <w:rsid w:val="00E82073"/>
    <w:rsid w:val="00E8327D"/>
    <w:rsid w:val="00E83B42"/>
    <w:rsid w:val="00E83BF9"/>
    <w:rsid w:val="00E83DCB"/>
    <w:rsid w:val="00E83EF3"/>
    <w:rsid w:val="00E8512A"/>
    <w:rsid w:val="00E85EB7"/>
    <w:rsid w:val="00E8649E"/>
    <w:rsid w:val="00E86AA5"/>
    <w:rsid w:val="00E87028"/>
    <w:rsid w:val="00E9020F"/>
    <w:rsid w:val="00E90781"/>
    <w:rsid w:val="00E91566"/>
    <w:rsid w:val="00E9308A"/>
    <w:rsid w:val="00E938CC"/>
    <w:rsid w:val="00E95FE3"/>
    <w:rsid w:val="00E96558"/>
    <w:rsid w:val="00E965D4"/>
    <w:rsid w:val="00E96D99"/>
    <w:rsid w:val="00E96EA1"/>
    <w:rsid w:val="00E979B2"/>
    <w:rsid w:val="00E97E0A"/>
    <w:rsid w:val="00EA0746"/>
    <w:rsid w:val="00EA097A"/>
    <w:rsid w:val="00EA1541"/>
    <w:rsid w:val="00EA1E40"/>
    <w:rsid w:val="00EA1E65"/>
    <w:rsid w:val="00EA354C"/>
    <w:rsid w:val="00EA4469"/>
    <w:rsid w:val="00EA46F8"/>
    <w:rsid w:val="00EA4E17"/>
    <w:rsid w:val="00EA577C"/>
    <w:rsid w:val="00EB2EC3"/>
    <w:rsid w:val="00EB3B37"/>
    <w:rsid w:val="00EB4717"/>
    <w:rsid w:val="00EB4D5F"/>
    <w:rsid w:val="00EB7740"/>
    <w:rsid w:val="00EC07D8"/>
    <w:rsid w:val="00EC0B17"/>
    <w:rsid w:val="00EC0D8D"/>
    <w:rsid w:val="00EC1395"/>
    <w:rsid w:val="00EC2974"/>
    <w:rsid w:val="00EC3889"/>
    <w:rsid w:val="00EC4246"/>
    <w:rsid w:val="00EC67E1"/>
    <w:rsid w:val="00EC6DB8"/>
    <w:rsid w:val="00EC70C5"/>
    <w:rsid w:val="00EC7BA5"/>
    <w:rsid w:val="00ED10B4"/>
    <w:rsid w:val="00ED155F"/>
    <w:rsid w:val="00ED1870"/>
    <w:rsid w:val="00ED1EC5"/>
    <w:rsid w:val="00ED3070"/>
    <w:rsid w:val="00ED36D7"/>
    <w:rsid w:val="00ED413B"/>
    <w:rsid w:val="00ED731D"/>
    <w:rsid w:val="00EE05B5"/>
    <w:rsid w:val="00EE264F"/>
    <w:rsid w:val="00EE2C03"/>
    <w:rsid w:val="00EE5B0C"/>
    <w:rsid w:val="00EE64E1"/>
    <w:rsid w:val="00EE6958"/>
    <w:rsid w:val="00EE6A67"/>
    <w:rsid w:val="00EF01FE"/>
    <w:rsid w:val="00EF0B93"/>
    <w:rsid w:val="00EF4087"/>
    <w:rsid w:val="00EF4A63"/>
    <w:rsid w:val="00EF5D18"/>
    <w:rsid w:val="00EF5EC8"/>
    <w:rsid w:val="00EF6147"/>
    <w:rsid w:val="00EF7445"/>
    <w:rsid w:val="00F003B7"/>
    <w:rsid w:val="00F00A54"/>
    <w:rsid w:val="00F021BF"/>
    <w:rsid w:val="00F02F4D"/>
    <w:rsid w:val="00F03557"/>
    <w:rsid w:val="00F03CB3"/>
    <w:rsid w:val="00F0444A"/>
    <w:rsid w:val="00F05D49"/>
    <w:rsid w:val="00F05F64"/>
    <w:rsid w:val="00F06B2D"/>
    <w:rsid w:val="00F06CC9"/>
    <w:rsid w:val="00F06FBC"/>
    <w:rsid w:val="00F1059D"/>
    <w:rsid w:val="00F105A5"/>
    <w:rsid w:val="00F11BCF"/>
    <w:rsid w:val="00F12C75"/>
    <w:rsid w:val="00F12FAB"/>
    <w:rsid w:val="00F135F1"/>
    <w:rsid w:val="00F13C3A"/>
    <w:rsid w:val="00F13DA4"/>
    <w:rsid w:val="00F13FE8"/>
    <w:rsid w:val="00F147F8"/>
    <w:rsid w:val="00F14A69"/>
    <w:rsid w:val="00F15DA6"/>
    <w:rsid w:val="00F167C5"/>
    <w:rsid w:val="00F169D0"/>
    <w:rsid w:val="00F20C29"/>
    <w:rsid w:val="00F2280F"/>
    <w:rsid w:val="00F2382E"/>
    <w:rsid w:val="00F243E6"/>
    <w:rsid w:val="00F245BE"/>
    <w:rsid w:val="00F256E5"/>
    <w:rsid w:val="00F25B0D"/>
    <w:rsid w:val="00F264BE"/>
    <w:rsid w:val="00F26603"/>
    <w:rsid w:val="00F26BDD"/>
    <w:rsid w:val="00F26E43"/>
    <w:rsid w:val="00F26E56"/>
    <w:rsid w:val="00F3016F"/>
    <w:rsid w:val="00F30374"/>
    <w:rsid w:val="00F30C45"/>
    <w:rsid w:val="00F312B3"/>
    <w:rsid w:val="00F32DA3"/>
    <w:rsid w:val="00F333B6"/>
    <w:rsid w:val="00F33814"/>
    <w:rsid w:val="00F34108"/>
    <w:rsid w:val="00F35D99"/>
    <w:rsid w:val="00F35F6F"/>
    <w:rsid w:val="00F40CB3"/>
    <w:rsid w:val="00F40E95"/>
    <w:rsid w:val="00F4151E"/>
    <w:rsid w:val="00F42130"/>
    <w:rsid w:val="00F42389"/>
    <w:rsid w:val="00F425A4"/>
    <w:rsid w:val="00F42CE9"/>
    <w:rsid w:val="00F443BB"/>
    <w:rsid w:val="00F4515C"/>
    <w:rsid w:val="00F46060"/>
    <w:rsid w:val="00F46BEF"/>
    <w:rsid w:val="00F47F2E"/>
    <w:rsid w:val="00F50030"/>
    <w:rsid w:val="00F50EB7"/>
    <w:rsid w:val="00F51652"/>
    <w:rsid w:val="00F5198C"/>
    <w:rsid w:val="00F52130"/>
    <w:rsid w:val="00F52371"/>
    <w:rsid w:val="00F5277C"/>
    <w:rsid w:val="00F533E7"/>
    <w:rsid w:val="00F53628"/>
    <w:rsid w:val="00F53D40"/>
    <w:rsid w:val="00F5473A"/>
    <w:rsid w:val="00F54C44"/>
    <w:rsid w:val="00F54E83"/>
    <w:rsid w:val="00F54F34"/>
    <w:rsid w:val="00F565AC"/>
    <w:rsid w:val="00F567B0"/>
    <w:rsid w:val="00F579AF"/>
    <w:rsid w:val="00F614E4"/>
    <w:rsid w:val="00F61CFD"/>
    <w:rsid w:val="00F62833"/>
    <w:rsid w:val="00F64ACE"/>
    <w:rsid w:val="00F6641A"/>
    <w:rsid w:val="00F667AF"/>
    <w:rsid w:val="00F70F54"/>
    <w:rsid w:val="00F71327"/>
    <w:rsid w:val="00F7231D"/>
    <w:rsid w:val="00F72C30"/>
    <w:rsid w:val="00F736DB"/>
    <w:rsid w:val="00F74E82"/>
    <w:rsid w:val="00F77B1B"/>
    <w:rsid w:val="00F8133A"/>
    <w:rsid w:val="00F81469"/>
    <w:rsid w:val="00F82243"/>
    <w:rsid w:val="00F82309"/>
    <w:rsid w:val="00F82823"/>
    <w:rsid w:val="00F83F05"/>
    <w:rsid w:val="00F8516A"/>
    <w:rsid w:val="00F8722E"/>
    <w:rsid w:val="00F876E8"/>
    <w:rsid w:val="00F92509"/>
    <w:rsid w:val="00F92F82"/>
    <w:rsid w:val="00F94E69"/>
    <w:rsid w:val="00F94FEE"/>
    <w:rsid w:val="00F9554D"/>
    <w:rsid w:val="00F958A7"/>
    <w:rsid w:val="00F962B4"/>
    <w:rsid w:val="00F963EE"/>
    <w:rsid w:val="00F96D3B"/>
    <w:rsid w:val="00F97085"/>
    <w:rsid w:val="00F976B1"/>
    <w:rsid w:val="00F97AAE"/>
    <w:rsid w:val="00FA1E79"/>
    <w:rsid w:val="00FA2C49"/>
    <w:rsid w:val="00FA39C6"/>
    <w:rsid w:val="00FA3EA0"/>
    <w:rsid w:val="00FA4EE3"/>
    <w:rsid w:val="00FA5491"/>
    <w:rsid w:val="00FA58FD"/>
    <w:rsid w:val="00FA5F02"/>
    <w:rsid w:val="00FA68B3"/>
    <w:rsid w:val="00FA6AB1"/>
    <w:rsid w:val="00FA75B5"/>
    <w:rsid w:val="00FA7C60"/>
    <w:rsid w:val="00FA7F7F"/>
    <w:rsid w:val="00FB0188"/>
    <w:rsid w:val="00FB20FB"/>
    <w:rsid w:val="00FB25EA"/>
    <w:rsid w:val="00FB3A69"/>
    <w:rsid w:val="00FB3FC9"/>
    <w:rsid w:val="00FB4B08"/>
    <w:rsid w:val="00FB51CA"/>
    <w:rsid w:val="00FB56C6"/>
    <w:rsid w:val="00FB56EC"/>
    <w:rsid w:val="00FB7C3E"/>
    <w:rsid w:val="00FC08EB"/>
    <w:rsid w:val="00FC0CFB"/>
    <w:rsid w:val="00FC2944"/>
    <w:rsid w:val="00FC321B"/>
    <w:rsid w:val="00FC3741"/>
    <w:rsid w:val="00FC3BAD"/>
    <w:rsid w:val="00FC48CD"/>
    <w:rsid w:val="00FC4C7C"/>
    <w:rsid w:val="00FC5BC2"/>
    <w:rsid w:val="00FC5F49"/>
    <w:rsid w:val="00FC6D72"/>
    <w:rsid w:val="00FC76E6"/>
    <w:rsid w:val="00FD1F24"/>
    <w:rsid w:val="00FD376C"/>
    <w:rsid w:val="00FD3ECE"/>
    <w:rsid w:val="00FD4121"/>
    <w:rsid w:val="00FD4465"/>
    <w:rsid w:val="00FD66D2"/>
    <w:rsid w:val="00FD7676"/>
    <w:rsid w:val="00FD7F8D"/>
    <w:rsid w:val="00FE0296"/>
    <w:rsid w:val="00FE0665"/>
    <w:rsid w:val="00FE09E7"/>
    <w:rsid w:val="00FE12F7"/>
    <w:rsid w:val="00FE2209"/>
    <w:rsid w:val="00FE267A"/>
    <w:rsid w:val="00FE30A1"/>
    <w:rsid w:val="00FE3E32"/>
    <w:rsid w:val="00FE4B68"/>
    <w:rsid w:val="00FE53E2"/>
    <w:rsid w:val="00FE7297"/>
    <w:rsid w:val="00FE7686"/>
    <w:rsid w:val="00FE7C88"/>
    <w:rsid w:val="00FF095F"/>
    <w:rsid w:val="00FF11E9"/>
    <w:rsid w:val="00FF25A1"/>
    <w:rsid w:val="00FF2CFF"/>
    <w:rsid w:val="00FF3769"/>
    <w:rsid w:val="00FF37BF"/>
    <w:rsid w:val="00FF4570"/>
    <w:rsid w:val="00FF48B2"/>
    <w:rsid w:val="00FF57A9"/>
    <w:rsid w:val="00FF5E51"/>
    <w:rsid w:val="00FF7F24"/>
    <w:rsid w:val="015F54DA"/>
    <w:rsid w:val="017BC61E"/>
    <w:rsid w:val="0190753C"/>
    <w:rsid w:val="01A1A57B"/>
    <w:rsid w:val="01B13A6A"/>
    <w:rsid w:val="01B8203E"/>
    <w:rsid w:val="01B9B3D5"/>
    <w:rsid w:val="01BCE59B"/>
    <w:rsid w:val="01CD8A38"/>
    <w:rsid w:val="01F25C88"/>
    <w:rsid w:val="02128127"/>
    <w:rsid w:val="021B052A"/>
    <w:rsid w:val="02402734"/>
    <w:rsid w:val="0245E1F2"/>
    <w:rsid w:val="024AE1D9"/>
    <w:rsid w:val="02541241"/>
    <w:rsid w:val="0259BED0"/>
    <w:rsid w:val="025AA999"/>
    <w:rsid w:val="026885E4"/>
    <w:rsid w:val="027CC15E"/>
    <w:rsid w:val="027FEC66"/>
    <w:rsid w:val="029A2238"/>
    <w:rsid w:val="02AB7E8A"/>
    <w:rsid w:val="02B4A49D"/>
    <w:rsid w:val="02C939B6"/>
    <w:rsid w:val="0321540A"/>
    <w:rsid w:val="03395CE4"/>
    <w:rsid w:val="0351C590"/>
    <w:rsid w:val="03575BB1"/>
    <w:rsid w:val="037EC312"/>
    <w:rsid w:val="03802B91"/>
    <w:rsid w:val="038A6FEE"/>
    <w:rsid w:val="03A0DAD7"/>
    <w:rsid w:val="03A85BFD"/>
    <w:rsid w:val="03AA929F"/>
    <w:rsid w:val="03AE89D9"/>
    <w:rsid w:val="03B4DD0A"/>
    <w:rsid w:val="03CAD964"/>
    <w:rsid w:val="03D16903"/>
    <w:rsid w:val="03E1752D"/>
    <w:rsid w:val="03FDDAA0"/>
    <w:rsid w:val="040EA580"/>
    <w:rsid w:val="040FECF9"/>
    <w:rsid w:val="04162D21"/>
    <w:rsid w:val="0435AE72"/>
    <w:rsid w:val="04516735"/>
    <w:rsid w:val="04595310"/>
    <w:rsid w:val="0490A740"/>
    <w:rsid w:val="0491AD47"/>
    <w:rsid w:val="04A43E4C"/>
    <w:rsid w:val="04A7A2E3"/>
    <w:rsid w:val="04BB7903"/>
    <w:rsid w:val="04C72434"/>
    <w:rsid w:val="04D4D336"/>
    <w:rsid w:val="04D5827F"/>
    <w:rsid w:val="04DDF949"/>
    <w:rsid w:val="04E4D485"/>
    <w:rsid w:val="050F4CE9"/>
    <w:rsid w:val="05161617"/>
    <w:rsid w:val="051C6099"/>
    <w:rsid w:val="051F5A7B"/>
    <w:rsid w:val="052837DD"/>
    <w:rsid w:val="052E65B9"/>
    <w:rsid w:val="0534C287"/>
    <w:rsid w:val="053F0CF2"/>
    <w:rsid w:val="054DBE8E"/>
    <w:rsid w:val="056446D2"/>
    <w:rsid w:val="057146C9"/>
    <w:rsid w:val="059A2C4E"/>
    <w:rsid w:val="059EC018"/>
    <w:rsid w:val="05A0209B"/>
    <w:rsid w:val="05AA1B8F"/>
    <w:rsid w:val="05C6FDBD"/>
    <w:rsid w:val="0605C6D0"/>
    <w:rsid w:val="060B2F38"/>
    <w:rsid w:val="061905BB"/>
    <w:rsid w:val="061C1000"/>
    <w:rsid w:val="062CD005"/>
    <w:rsid w:val="063ABE1B"/>
    <w:rsid w:val="06525BCE"/>
    <w:rsid w:val="0658192D"/>
    <w:rsid w:val="06723DEC"/>
    <w:rsid w:val="0688CEDA"/>
    <w:rsid w:val="06A3C45D"/>
    <w:rsid w:val="06A4ED3F"/>
    <w:rsid w:val="06A6EF65"/>
    <w:rsid w:val="06C789BE"/>
    <w:rsid w:val="06EEE549"/>
    <w:rsid w:val="06F9315F"/>
    <w:rsid w:val="073B2E6C"/>
    <w:rsid w:val="0747421E"/>
    <w:rsid w:val="074BD5A5"/>
    <w:rsid w:val="075DDB08"/>
    <w:rsid w:val="076E203B"/>
    <w:rsid w:val="077B8B16"/>
    <w:rsid w:val="0783F273"/>
    <w:rsid w:val="079522F5"/>
    <w:rsid w:val="07A9C89B"/>
    <w:rsid w:val="07D7571A"/>
    <w:rsid w:val="07FF29E0"/>
    <w:rsid w:val="07FF95FD"/>
    <w:rsid w:val="080F7AA6"/>
    <w:rsid w:val="081659BC"/>
    <w:rsid w:val="0820E095"/>
    <w:rsid w:val="082B2B00"/>
    <w:rsid w:val="083243A5"/>
    <w:rsid w:val="08324A63"/>
    <w:rsid w:val="084C14D0"/>
    <w:rsid w:val="085F73F8"/>
    <w:rsid w:val="087A7318"/>
    <w:rsid w:val="089232F6"/>
    <w:rsid w:val="08939567"/>
    <w:rsid w:val="0896C2A3"/>
    <w:rsid w:val="08AB8D29"/>
    <w:rsid w:val="08ABF2CB"/>
    <w:rsid w:val="08C94950"/>
    <w:rsid w:val="08CB0E7A"/>
    <w:rsid w:val="08CC5395"/>
    <w:rsid w:val="08D24EA0"/>
    <w:rsid w:val="08E307E7"/>
    <w:rsid w:val="0908B714"/>
    <w:rsid w:val="0909BD88"/>
    <w:rsid w:val="0914CC71"/>
    <w:rsid w:val="09179990"/>
    <w:rsid w:val="091A7338"/>
    <w:rsid w:val="0923E247"/>
    <w:rsid w:val="0927D848"/>
    <w:rsid w:val="092F6A14"/>
    <w:rsid w:val="092F774D"/>
    <w:rsid w:val="093D02EB"/>
    <w:rsid w:val="093EC953"/>
    <w:rsid w:val="094F45B7"/>
    <w:rsid w:val="09540AD1"/>
    <w:rsid w:val="0989C0D2"/>
    <w:rsid w:val="099901C0"/>
    <w:rsid w:val="099B86DE"/>
    <w:rsid w:val="09C20EC6"/>
    <w:rsid w:val="09DB3628"/>
    <w:rsid w:val="09E54E05"/>
    <w:rsid w:val="09EDB240"/>
    <w:rsid w:val="09F834FC"/>
    <w:rsid w:val="0A12B0E6"/>
    <w:rsid w:val="0A2916BC"/>
    <w:rsid w:val="0A31FF66"/>
    <w:rsid w:val="0A434C8E"/>
    <w:rsid w:val="0A5EFCE8"/>
    <w:rsid w:val="0A630B48"/>
    <w:rsid w:val="0A8ACC75"/>
    <w:rsid w:val="0A8EF005"/>
    <w:rsid w:val="0A922188"/>
    <w:rsid w:val="0AA0729A"/>
    <w:rsid w:val="0ABBED44"/>
    <w:rsid w:val="0AE91D97"/>
    <w:rsid w:val="0AF78B4F"/>
    <w:rsid w:val="0B018D01"/>
    <w:rsid w:val="0B128A6F"/>
    <w:rsid w:val="0B30AAFA"/>
    <w:rsid w:val="0B518653"/>
    <w:rsid w:val="0B6C8573"/>
    <w:rsid w:val="0B70161D"/>
    <w:rsid w:val="0B76DF4B"/>
    <w:rsid w:val="0BAE43DE"/>
    <w:rsid w:val="0BAEB31D"/>
    <w:rsid w:val="0BC460FB"/>
    <w:rsid w:val="0BCF9CED"/>
    <w:rsid w:val="0BD20BE0"/>
    <w:rsid w:val="0BD3CA8F"/>
    <w:rsid w:val="0BEFAE40"/>
    <w:rsid w:val="0C0B05CC"/>
    <w:rsid w:val="0C3638C6"/>
    <w:rsid w:val="0C3875A0"/>
    <w:rsid w:val="0C58224C"/>
    <w:rsid w:val="0C69C1CA"/>
    <w:rsid w:val="0C75E3F3"/>
    <w:rsid w:val="0C9ACDAC"/>
    <w:rsid w:val="0CBF406D"/>
    <w:rsid w:val="0CCB131F"/>
    <w:rsid w:val="0CDC63DE"/>
    <w:rsid w:val="0CE7D864"/>
    <w:rsid w:val="0CF4FB81"/>
    <w:rsid w:val="0CF7143F"/>
    <w:rsid w:val="0D016568"/>
    <w:rsid w:val="0D19C756"/>
    <w:rsid w:val="0D2411C1"/>
    <w:rsid w:val="0D28350E"/>
    <w:rsid w:val="0D33C494"/>
    <w:rsid w:val="0D7CDED0"/>
    <w:rsid w:val="0D7F0A8F"/>
    <w:rsid w:val="0D963903"/>
    <w:rsid w:val="0DACC6C7"/>
    <w:rsid w:val="0DC2AAA0"/>
    <w:rsid w:val="0DDCC439"/>
    <w:rsid w:val="0DFB0B95"/>
    <w:rsid w:val="0E0D36F8"/>
    <w:rsid w:val="0E2108FB"/>
    <w:rsid w:val="0E23B2F9"/>
    <w:rsid w:val="0E4E067D"/>
    <w:rsid w:val="0E4FBAD7"/>
    <w:rsid w:val="0E68F1A6"/>
    <w:rsid w:val="0E8DF805"/>
    <w:rsid w:val="0E95EF28"/>
    <w:rsid w:val="0EA7DE1D"/>
    <w:rsid w:val="0EA950F1"/>
    <w:rsid w:val="0EC1AF48"/>
    <w:rsid w:val="0ED0EB23"/>
    <w:rsid w:val="0ED50E70"/>
    <w:rsid w:val="0EF11BBD"/>
    <w:rsid w:val="0EFBF117"/>
    <w:rsid w:val="0F12ECBA"/>
    <w:rsid w:val="0F218D43"/>
    <w:rsid w:val="0F2B734A"/>
    <w:rsid w:val="0F395A9D"/>
    <w:rsid w:val="0F58AEA2"/>
    <w:rsid w:val="0F6260E5"/>
    <w:rsid w:val="0F98157E"/>
    <w:rsid w:val="0FAD4C64"/>
    <w:rsid w:val="0FE27A55"/>
    <w:rsid w:val="0FE2C30E"/>
    <w:rsid w:val="1039C109"/>
    <w:rsid w:val="103B5D4C"/>
    <w:rsid w:val="104A4101"/>
    <w:rsid w:val="1069AC27"/>
    <w:rsid w:val="106BBF65"/>
    <w:rsid w:val="107438D0"/>
    <w:rsid w:val="108090EC"/>
    <w:rsid w:val="108B40B6"/>
    <w:rsid w:val="10A0123D"/>
    <w:rsid w:val="10A6D70B"/>
    <w:rsid w:val="10BC3572"/>
    <w:rsid w:val="10CD751E"/>
    <w:rsid w:val="10E932F4"/>
    <w:rsid w:val="10EB62D8"/>
    <w:rsid w:val="10ED987F"/>
    <w:rsid w:val="10F3B030"/>
    <w:rsid w:val="110361C5"/>
    <w:rsid w:val="110EA1D4"/>
    <w:rsid w:val="11233855"/>
    <w:rsid w:val="1140C06D"/>
    <w:rsid w:val="11A37C2D"/>
    <w:rsid w:val="11C2D223"/>
    <w:rsid w:val="11D342F4"/>
    <w:rsid w:val="11E3AE02"/>
    <w:rsid w:val="120B2633"/>
    <w:rsid w:val="120F7C51"/>
    <w:rsid w:val="121CF882"/>
    <w:rsid w:val="122A0574"/>
    <w:rsid w:val="122B6CF8"/>
    <w:rsid w:val="1243830B"/>
    <w:rsid w:val="125564C7"/>
    <w:rsid w:val="1257A506"/>
    <w:rsid w:val="128A27D9"/>
    <w:rsid w:val="12942948"/>
    <w:rsid w:val="129D5AAB"/>
    <w:rsid w:val="12ACA987"/>
    <w:rsid w:val="12BE2117"/>
    <w:rsid w:val="12CC5C41"/>
    <w:rsid w:val="12CEEBF7"/>
    <w:rsid w:val="12DF4755"/>
    <w:rsid w:val="12E5E9B2"/>
    <w:rsid w:val="12F4474D"/>
    <w:rsid w:val="12F756ED"/>
    <w:rsid w:val="1303A42E"/>
    <w:rsid w:val="13086948"/>
    <w:rsid w:val="1341E7D7"/>
    <w:rsid w:val="135055D2"/>
    <w:rsid w:val="137D5311"/>
    <w:rsid w:val="1388CB71"/>
    <w:rsid w:val="13CBCBCD"/>
    <w:rsid w:val="13DE4A14"/>
    <w:rsid w:val="14020008"/>
    <w:rsid w:val="140543DC"/>
    <w:rsid w:val="141D59EF"/>
    <w:rsid w:val="14343E71"/>
    <w:rsid w:val="145F06FC"/>
    <w:rsid w:val="14613BF3"/>
    <w:rsid w:val="147018EA"/>
    <w:rsid w:val="1474232D"/>
    <w:rsid w:val="147935A3"/>
    <w:rsid w:val="149371AD"/>
    <w:rsid w:val="149B51AF"/>
    <w:rsid w:val="14A3FC40"/>
    <w:rsid w:val="14B4E47E"/>
    <w:rsid w:val="14CE1E31"/>
    <w:rsid w:val="14D15F64"/>
    <w:rsid w:val="14D694FB"/>
    <w:rsid w:val="14F0E0B5"/>
    <w:rsid w:val="152D5E39"/>
    <w:rsid w:val="1537A8A4"/>
    <w:rsid w:val="154012A2"/>
    <w:rsid w:val="157BDBC5"/>
    <w:rsid w:val="1581321F"/>
    <w:rsid w:val="1586B7DD"/>
    <w:rsid w:val="15A7CC15"/>
    <w:rsid w:val="15C0FE52"/>
    <w:rsid w:val="15DF1AC0"/>
    <w:rsid w:val="15E6A829"/>
    <w:rsid w:val="15F2E4F4"/>
    <w:rsid w:val="1626ED40"/>
    <w:rsid w:val="16560B39"/>
    <w:rsid w:val="16584E19"/>
    <w:rsid w:val="166A62A6"/>
    <w:rsid w:val="1677CF6A"/>
    <w:rsid w:val="168B88E4"/>
    <w:rsid w:val="168CCDFF"/>
    <w:rsid w:val="16921883"/>
    <w:rsid w:val="16964389"/>
    <w:rsid w:val="16976028"/>
    <w:rsid w:val="16A9D632"/>
    <w:rsid w:val="16AC437A"/>
    <w:rsid w:val="16BC7162"/>
    <w:rsid w:val="16C0078C"/>
    <w:rsid w:val="16C42AD9"/>
    <w:rsid w:val="16C63568"/>
    <w:rsid w:val="16D218EF"/>
    <w:rsid w:val="1711E377"/>
    <w:rsid w:val="173C1542"/>
    <w:rsid w:val="173C4668"/>
    <w:rsid w:val="1757E285"/>
    <w:rsid w:val="17850840"/>
    <w:rsid w:val="178FB5EA"/>
    <w:rsid w:val="17A7E228"/>
    <w:rsid w:val="17DFCC25"/>
    <w:rsid w:val="17FE8495"/>
    <w:rsid w:val="18044561"/>
    <w:rsid w:val="180D9E45"/>
    <w:rsid w:val="18132258"/>
    <w:rsid w:val="1821F5B2"/>
    <w:rsid w:val="183CA239"/>
    <w:rsid w:val="18493C93"/>
    <w:rsid w:val="1849E51E"/>
    <w:rsid w:val="184D5F9D"/>
    <w:rsid w:val="184F9FDC"/>
    <w:rsid w:val="1851A64E"/>
    <w:rsid w:val="186CB4DB"/>
    <w:rsid w:val="186CE0EE"/>
    <w:rsid w:val="187BCA28"/>
    <w:rsid w:val="187FC587"/>
    <w:rsid w:val="18867F48"/>
    <w:rsid w:val="189684B4"/>
    <w:rsid w:val="18A3E022"/>
    <w:rsid w:val="18B95FC1"/>
    <w:rsid w:val="18BE6287"/>
    <w:rsid w:val="18D12D1B"/>
    <w:rsid w:val="18DA532E"/>
    <w:rsid w:val="18EFB627"/>
    <w:rsid w:val="190A78D9"/>
    <w:rsid w:val="1912F6CE"/>
    <w:rsid w:val="191C80D8"/>
    <w:rsid w:val="1936742E"/>
    <w:rsid w:val="19550348"/>
    <w:rsid w:val="195C7501"/>
    <w:rsid w:val="19704B21"/>
    <w:rsid w:val="19923432"/>
    <w:rsid w:val="19AFF083"/>
    <w:rsid w:val="19BE3C10"/>
    <w:rsid w:val="19F2C271"/>
    <w:rsid w:val="1A1895F8"/>
    <w:rsid w:val="1A1DCE30"/>
    <w:rsid w:val="1A2050AD"/>
    <w:rsid w:val="1A3F6C5C"/>
    <w:rsid w:val="1A482373"/>
    <w:rsid w:val="1A5EEDAD"/>
    <w:rsid w:val="1A854565"/>
    <w:rsid w:val="1A8FDD56"/>
    <w:rsid w:val="1AD6D66B"/>
    <w:rsid w:val="1B190AD3"/>
    <w:rsid w:val="1B355A5E"/>
    <w:rsid w:val="1B46F9DC"/>
    <w:rsid w:val="1B6A1345"/>
    <w:rsid w:val="1B88970F"/>
    <w:rsid w:val="1B9378AF"/>
    <w:rsid w:val="1B94B8B2"/>
    <w:rsid w:val="1BCCC4B0"/>
    <w:rsid w:val="1BCDDD75"/>
    <w:rsid w:val="1BE9FA2F"/>
    <w:rsid w:val="1BF4BF29"/>
    <w:rsid w:val="1BFAB376"/>
    <w:rsid w:val="1C0A0765"/>
    <w:rsid w:val="1C126804"/>
    <w:rsid w:val="1C194340"/>
    <w:rsid w:val="1C25CDEA"/>
    <w:rsid w:val="1C3B5447"/>
    <w:rsid w:val="1C3EB8DE"/>
    <w:rsid w:val="1C48D078"/>
    <w:rsid w:val="1C4E875C"/>
    <w:rsid w:val="1C87D31A"/>
    <w:rsid w:val="1CE50027"/>
    <w:rsid w:val="1CFE1DA9"/>
    <w:rsid w:val="1D6FC961"/>
    <w:rsid w:val="1D74B0E9"/>
    <w:rsid w:val="1DCA5145"/>
    <w:rsid w:val="1DD01796"/>
    <w:rsid w:val="1DF90EB4"/>
    <w:rsid w:val="1E0F734C"/>
    <w:rsid w:val="1E15CD3B"/>
    <w:rsid w:val="1E1EF34E"/>
    <w:rsid w:val="1E32CC0F"/>
    <w:rsid w:val="1E3ADD7A"/>
    <w:rsid w:val="1E4BF0D0"/>
    <w:rsid w:val="1E90199C"/>
    <w:rsid w:val="1E920C17"/>
    <w:rsid w:val="1E9F8848"/>
    <w:rsid w:val="1EA35C1E"/>
    <w:rsid w:val="1EA7F663"/>
    <w:rsid w:val="1EA99FE2"/>
    <w:rsid w:val="1EFA43AD"/>
    <w:rsid w:val="1EFE88B3"/>
    <w:rsid w:val="1F19049D"/>
    <w:rsid w:val="1F30CB7C"/>
    <w:rsid w:val="1F393537"/>
    <w:rsid w:val="1F40D763"/>
    <w:rsid w:val="1F4C293D"/>
    <w:rsid w:val="1F4CEEB1"/>
    <w:rsid w:val="1F65509F"/>
    <w:rsid w:val="1F9ECF2E"/>
    <w:rsid w:val="1F9FFD23"/>
    <w:rsid w:val="1FB7C3BF"/>
    <w:rsid w:val="1FCDA46E"/>
    <w:rsid w:val="1FD97BB2"/>
    <w:rsid w:val="1FDC8165"/>
    <w:rsid w:val="1FFAA1F0"/>
    <w:rsid w:val="20067934"/>
    <w:rsid w:val="2006D9BE"/>
    <w:rsid w:val="200EBFCE"/>
    <w:rsid w:val="201D2D86"/>
    <w:rsid w:val="203FAF0A"/>
    <w:rsid w:val="20451634"/>
    <w:rsid w:val="204EBF3F"/>
    <w:rsid w:val="205BFD57"/>
    <w:rsid w:val="20682EED"/>
    <w:rsid w:val="2068BAD2"/>
    <w:rsid w:val="207F7B67"/>
    <w:rsid w:val="20837D84"/>
    <w:rsid w:val="20A629DD"/>
    <w:rsid w:val="20AE97F8"/>
    <w:rsid w:val="20D5F0A4"/>
    <w:rsid w:val="20DA515A"/>
    <w:rsid w:val="20E29179"/>
    <w:rsid w:val="210A43F1"/>
    <w:rsid w:val="2126A231"/>
    <w:rsid w:val="2138B48A"/>
    <w:rsid w:val="2147ABC9"/>
    <w:rsid w:val="214A5825"/>
    <w:rsid w:val="214F667E"/>
    <w:rsid w:val="2155FC98"/>
    <w:rsid w:val="2179D407"/>
    <w:rsid w:val="217AC58E"/>
    <w:rsid w:val="2185008C"/>
    <w:rsid w:val="21BE28E6"/>
    <w:rsid w:val="21BF5886"/>
    <w:rsid w:val="21C0FC80"/>
    <w:rsid w:val="21C9F77B"/>
    <w:rsid w:val="21DDE6A5"/>
    <w:rsid w:val="21F6F4FD"/>
    <w:rsid w:val="21FED075"/>
    <w:rsid w:val="2204EFDA"/>
    <w:rsid w:val="22886ABF"/>
    <w:rsid w:val="22A709F6"/>
    <w:rsid w:val="22AAC94C"/>
    <w:rsid w:val="22B7B7ED"/>
    <w:rsid w:val="22BAAD45"/>
    <w:rsid w:val="22D4B6C1"/>
    <w:rsid w:val="22D98B8B"/>
    <w:rsid w:val="22F1964E"/>
    <w:rsid w:val="22F4477F"/>
    <w:rsid w:val="23092AD1"/>
    <w:rsid w:val="231B8E1D"/>
    <w:rsid w:val="23309232"/>
    <w:rsid w:val="233D827E"/>
    <w:rsid w:val="238AF2D8"/>
    <w:rsid w:val="239247EB"/>
    <w:rsid w:val="23B4FB02"/>
    <w:rsid w:val="23E78450"/>
    <w:rsid w:val="23E98213"/>
    <w:rsid w:val="24085FA9"/>
    <w:rsid w:val="240A30EC"/>
    <w:rsid w:val="2416F4E2"/>
    <w:rsid w:val="2418E288"/>
    <w:rsid w:val="242686F2"/>
    <w:rsid w:val="2450885E"/>
    <w:rsid w:val="24538474"/>
    <w:rsid w:val="2457C467"/>
    <w:rsid w:val="24753F46"/>
    <w:rsid w:val="2478FA12"/>
    <w:rsid w:val="24997174"/>
    <w:rsid w:val="24A3ED05"/>
    <w:rsid w:val="24A6ED38"/>
    <w:rsid w:val="24AA584A"/>
    <w:rsid w:val="24B19C07"/>
    <w:rsid w:val="24B1CED8"/>
    <w:rsid w:val="24B2E122"/>
    <w:rsid w:val="24E8580F"/>
    <w:rsid w:val="24F3BB82"/>
    <w:rsid w:val="250A69C6"/>
    <w:rsid w:val="250BC9DC"/>
    <w:rsid w:val="251D04F6"/>
    <w:rsid w:val="2522D1C2"/>
    <w:rsid w:val="2559A975"/>
    <w:rsid w:val="255B7A75"/>
    <w:rsid w:val="257EA484"/>
    <w:rsid w:val="25991C51"/>
    <w:rsid w:val="259CF7E0"/>
    <w:rsid w:val="25AECA2F"/>
    <w:rsid w:val="25C7179D"/>
    <w:rsid w:val="25CED765"/>
    <w:rsid w:val="25E2368D"/>
    <w:rsid w:val="25FA03E7"/>
    <w:rsid w:val="25FD9491"/>
    <w:rsid w:val="25FD9541"/>
    <w:rsid w:val="2606BAA4"/>
    <w:rsid w:val="26164164"/>
    <w:rsid w:val="261FAC56"/>
    <w:rsid w:val="2622AB4B"/>
    <w:rsid w:val="263F6357"/>
    <w:rsid w:val="265E7569"/>
    <w:rsid w:val="2664D8F5"/>
    <w:rsid w:val="2685C2C5"/>
    <w:rsid w:val="268B79A9"/>
    <w:rsid w:val="26C73877"/>
    <w:rsid w:val="26D73308"/>
    <w:rsid w:val="26D9C301"/>
    <w:rsid w:val="26EFDBBE"/>
    <w:rsid w:val="272A6B9C"/>
    <w:rsid w:val="2744D15B"/>
    <w:rsid w:val="274EE8F5"/>
    <w:rsid w:val="276934AF"/>
    <w:rsid w:val="276B0C6D"/>
    <w:rsid w:val="2778889E"/>
    <w:rsid w:val="27AE0510"/>
    <w:rsid w:val="27B4C1FB"/>
    <w:rsid w:val="27B596DC"/>
    <w:rsid w:val="27E3C34E"/>
    <w:rsid w:val="27F562CC"/>
    <w:rsid w:val="27F65453"/>
    <w:rsid w:val="28265840"/>
    <w:rsid w:val="2826B66C"/>
    <w:rsid w:val="2826E93D"/>
    <w:rsid w:val="283FC8E1"/>
    <w:rsid w:val="2866AA95"/>
    <w:rsid w:val="2880E441"/>
    <w:rsid w:val="2883A70B"/>
    <w:rsid w:val="288F0A3B"/>
    <w:rsid w:val="289F2C4D"/>
    <w:rsid w:val="289FD495"/>
    <w:rsid w:val="28ACA87E"/>
    <w:rsid w:val="28C35CD0"/>
    <w:rsid w:val="28F3CA39"/>
    <w:rsid w:val="28F66632"/>
    <w:rsid w:val="29044280"/>
    <w:rsid w:val="2917DF11"/>
    <w:rsid w:val="2932524C"/>
    <w:rsid w:val="29433314"/>
    <w:rsid w:val="2957DCD7"/>
    <w:rsid w:val="29975671"/>
    <w:rsid w:val="29986240"/>
    <w:rsid w:val="29E92106"/>
    <w:rsid w:val="29F7346C"/>
    <w:rsid w:val="29FE95C2"/>
    <w:rsid w:val="2A008D50"/>
    <w:rsid w:val="2A047DCC"/>
    <w:rsid w:val="2A28CC33"/>
    <w:rsid w:val="2A5D7DEF"/>
    <w:rsid w:val="2A6DBCA7"/>
    <w:rsid w:val="2A7F8EB3"/>
    <w:rsid w:val="2A80EF79"/>
    <w:rsid w:val="2A9F4CB5"/>
    <w:rsid w:val="2AC03642"/>
    <w:rsid w:val="2ACF7260"/>
    <w:rsid w:val="2AD6087A"/>
    <w:rsid w:val="2ADB1D4E"/>
    <w:rsid w:val="2AF4BB65"/>
    <w:rsid w:val="2B1A6861"/>
    <w:rsid w:val="2B20FA74"/>
    <w:rsid w:val="2B504385"/>
    <w:rsid w:val="2B58BCF0"/>
    <w:rsid w:val="2B7D4107"/>
    <w:rsid w:val="2B9B6192"/>
    <w:rsid w:val="2BB7850A"/>
    <w:rsid w:val="2BBA72A9"/>
    <w:rsid w:val="2BC20CDE"/>
    <w:rsid w:val="2BD871B9"/>
    <w:rsid w:val="2BF520D8"/>
    <w:rsid w:val="2C2CD754"/>
    <w:rsid w:val="2C30AB2A"/>
    <w:rsid w:val="2C351DEE"/>
    <w:rsid w:val="2C4471DD"/>
    <w:rsid w:val="2C69E688"/>
    <w:rsid w:val="2C9986C1"/>
    <w:rsid w:val="2C9BD66D"/>
    <w:rsid w:val="2CA02C8B"/>
    <w:rsid w:val="2CA735C3"/>
    <w:rsid w:val="2CAE35DF"/>
    <w:rsid w:val="2CC9C576"/>
    <w:rsid w:val="2CDE81CD"/>
    <w:rsid w:val="2CE85540"/>
    <w:rsid w:val="2D216445"/>
    <w:rsid w:val="2D4A4B03"/>
    <w:rsid w:val="2D7D5882"/>
    <w:rsid w:val="2DDCE27C"/>
    <w:rsid w:val="2DFF62C2"/>
    <w:rsid w:val="2E1E48C1"/>
    <w:rsid w:val="2E2E3802"/>
    <w:rsid w:val="2E3A0F46"/>
    <w:rsid w:val="2E3B339E"/>
    <w:rsid w:val="2E735DA5"/>
    <w:rsid w:val="2E7AA162"/>
    <w:rsid w:val="2E858812"/>
    <w:rsid w:val="2E8A0F56"/>
    <w:rsid w:val="2E92B042"/>
    <w:rsid w:val="2EA23C44"/>
    <w:rsid w:val="2EA37047"/>
    <w:rsid w:val="2EADD758"/>
    <w:rsid w:val="2EBEFB0E"/>
    <w:rsid w:val="2EC2DB6D"/>
    <w:rsid w:val="2EC31DAB"/>
    <w:rsid w:val="2EC82071"/>
    <w:rsid w:val="2EC8F552"/>
    <w:rsid w:val="2ECD58A9"/>
    <w:rsid w:val="2EE86736"/>
    <w:rsid w:val="2EF97411"/>
    <w:rsid w:val="2EFA71DB"/>
    <w:rsid w:val="2F263EC2"/>
    <w:rsid w:val="2F26A464"/>
    <w:rsid w:val="2F3D7979"/>
    <w:rsid w:val="2F4D47F7"/>
    <w:rsid w:val="2F7287E5"/>
    <w:rsid w:val="2F74C166"/>
    <w:rsid w:val="2F9BF21C"/>
    <w:rsid w:val="2FB0F799"/>
    <w:rsid w:val="2FB150F8"/>
    <w:rsid w:val="2FBE0E73"/>
    <w:rsid w:val="2FCB57D3"/>
    <w:rsid w:val="2FCDB663"/>
    <w:rsid w:val="2FD9C58B"/>
    <w:rsid w:val="2FF31FBE"/>
    <w:rsid w:val="2FF81FA5"/>
    <w:rsid w:val="30009D2D"/>
    <w:rsid w:val="3029DBC6"/>
    <w:rsid w:val="3036E8B8"/>
    <w:rsid w:val="303A4D4F"/>
    <w:rsid w:val="303C5D5E"/>
    <w:rsid w:val="303E775A"/>
    <w:rsid w:val="30492A46"/>
    <w:rsid w:val="305797FE"/>
    <w:rsid w:val="30632DFC"/>
    <w:rsid w:val="30E09498"/>
    <w:rsid w:val="310D91D7"/>
    <w:rsid w:val="311D4B68"/>
    <w:rsid w:val="314D219C"/>
    <w:rsid w:val="314F242F"/>
    <w:rsid w:val="31613AA5"/>
    <w:rsid w:val="3174D35C"/>
    <w:rsid w:val="3184C29D"/>
    <w:rsid w:val="319FE9B3"/>
    <w:rsid w:val="31B70149"/>
    <w:rsid w:val="31BD9763"/>
    <w:rsid w:val="31CCF6A2"/>
    <w:rsid w:val="31E00E0C"/>
    <w:rsid w:val="32272477"/>
    <w:rsid w:val="3235B9B0"/>
    <w:rsid w:val="3248443A"/>
    <w:rsid w:val="32655D13"/>
    <w:rsid w:val="326B29DF"/>
    <w:rsid w:val="32724942"/>
    <w:rsid w:val="32B9FAFF"/>
    <w:rsid w:val="32BA6B39"/>
    <w:rsid w:val="32E564EA"/>
    <w:rsid w:val="32E768BB"/>
    <w:rsid w:val="32F42CF4"/>
    <w:rsid w:val="3305F885"/>
    <w:rsid w:val="33337754"/>
    <w:rsid w:val="333B06F1"/>
    <w:rsid w:val="333F4B01"/>
    <w:rsid w:val="334BE0FB"/>
    <w:rsid w:val="33513E80"/>
    <w:rsid w:val="33517151"/>
    <w:rsid w:val="335BC187"/>
    <w:rsid w:val="3360B282"/>
    <w:rsid w:val="33686CF4"/>
    <w:rsid w:val="3381642B"/>
    <w:rsid w:val="3387BB74"/>
    <w:rsid w:val="33AE4A1A"/>
    <w:rsid w:val="33D40F2F"/>
    <w:rsid w:val="33DD56BD"/>
    <w:rsid w:val="33E58DEA"/>
    <w:rsid w:val="33F1C9D5"/>
    <w:rsid w:val="33F28DA3"/>
    <w:rsid w:val="33FA3D08"/>
    <w:rsid w:val="3402CC9E"/>
    <w:rsid w:val="340D1D84"/>
    <w:rsid w:val="340E4B79"/>
    <w:rsid w:val="341DC4BD"/>
    <w:rsid w:val="3421EEC8"/>
    <w:rsid w:val="3424DE12"/>
    <w:rsid w:val="343D78DF"/>
    <w:rsid w:val="3442CA21"/>
    <w:rsid w:val="3448F7FD"/>
    <w:rsid w:val="346DDAF8"/>
    <w:rsid w:val="346FAE99"/>
    <w:rsid w:val="349FBA7D"/>
    <w:rsid w:val="34A7113B"/>
    <w:rsid w:val="34D8A80F"/>
    <w:rsid w:val="34DE8A4E"/>
    <w:rsid w:val="34F37559"/>
    <w:rsid w:val="355845B7"/>
    <w:rsid w:val="355D3C3A"/>
    <w:rsid w:val="356F0E89"/>
    <w:rsid w:val="358536F6"/>
    <w:rsid w:val="359ADE16"/>
    <w:rsid w:val="35E63F4F"/>
    <w:rsid w:val="3622CEE1"/>
    <w:rsid w:val="362E0EF0"/>
    <w:rsid w:val="3631593F"/>
    <w:rsid w:val="363B30CF"/>
    <w:rsid w:val="363DF399"/>
    <w:rsid w:val="3686F0EC"/>
    <w:rsid w:val="368F7BAD"/>
    <w:rsid w:val="36A26BD9"/>
    <w:rsid w:val="36AFE7C7"/>
    <w:rsid w:val="36B60EE5"/>
    <w:rsid w:val="36D011E6"/>
    <w:rsid w:val="36D6F0FC"/>
    <w:rsid w:val="36D7A045"/>
    <w:rsid w:val="36DACC8B"/>
    <w:rsid w:val="36DE460F"/>
    <w:rsid w:val="36ECC9F2"/>
    <w:rsid w:val="36EF9DCF"/>
    <w:rsid w:val="371791CD"/>
    <w:rsid w:val="3721DC7B"/>
    <w:rsid w:val="372996ED"/>
    <w:rsid w:val="3732EFD1"/>
    <w:rsid w:val="373B693C"/>
    <w:rsid w:val="373E3281"/>
    <w:rsid w:val="37607938"/>
    <w:rsid w:val="3763A211"/>
    <w:rsid w:val="3776ADE8"/>
    <w:rsid w:val="3779BE7E"/>
    <w:rsid w:val="378CEAD5"/>
    <w:rsid w:val="37992396"/>
    <w:rsid w:val="37A404C9"/>
    <w:rsid w:val="37B351FA"/>
    <w:rsid w:val="37B7E631"/>
    <w:rsid w:val="37F61247"/>
    <w:rsid w:val="3800B2E7"/>
    <w:rsid w:val="3800C254"/>
    <w:rsid w:val="3806FA85"/>
    <w:rsid w:val="380E0D5F"/>
    <w:rsid w:val="380EADC4"/>
    <w:rsid w:val="3817CA7D"/>
    <w:rsid w:val="381E2DC6"/>
    <w:rsid w:val="3823756B"/>
    <w:rsid w:val="3827D664"/>
    <w:rsid w:val="38BF02C7"/>
    <w:rsid w:val="38E682F4"/>
    <w:rsid w:val="38E8F1E7"/>
    <w:rsid w:val="38EDD807"/>
    <w:rsid w:val="38F168B1"/>
    <w:rsid w:val="391F35FC"/>
    <w:rsid w:val="392CA11A"/>
    <w:rsid w:val="39365FA0"/>
    <w:rsid w:val="3947CC90"/>
    <w:rsid w:val="395A37BF"/>
    <w:rsid w:val="395E181E"/>
    <w:rsid w:val="398CC9FA"/>
    <w:rsid w:val="399596F9"/>
    <w:rsid w:val="399677DA"/>
    <w:rsid w:val="39B9B626"/>
    <w:rsid w:val="39C17B73"/>
    <w:rsid w:val="39E85990"/>
    <w:rsid w:val="3A0FF42F"/>
    <w:rsid w:val="3A121D93"/>
    <w:rsid w:val="3A2D7B97"/>
    <w:rsid w:val="3A3982E4"/>
    <w:rsid w:val="3A6F1F45"/>
    <w:rsid w:val="3A77986D"/>
    <w:rsid w:val="3A7FEEB7"/>
    <w:rsid w:val="3A897A6C"/>
    <w:rsid w:val="3AA56455"/>
    <w:rsid w:val="3ABB60AF"/>
    <w:rsid w:val="3AD71E47"/>
    <w:rsid w:val="3AF2A1DE"/>
    <w:rsid w:val="3AF90CE0"/>
    <w:rsid w:val="3B11974A"/>
    <w:rsid w:val="3B253A99"/>
    <w:rsid w:val="3B25CD3C"/>
    <w:rsid w:val="3B2C8FAC"/>
    <w:rsid w:val="3B3F4415"/>
    <w:rsid w:val="3B650D47"/>
    <w:rsid w:val="3B690FD1"/>
    <w:rsid w:val="3B71180C"/>
    <w:rsid w:val="3B7BD106"/>
    <w:rsid w:val="3B9107EC"/>
    <w:rsid w:val="3BA1B5E3"/>
    <w:rsid w:val="3BACF893"/>
    <w:rsid w:val="3BD4D666"/>
    <w:rsid w:val="3BE2D9AC"/>
    <w:rsid w:val="3BE6ACD2"/>
    <w:rsid w:val="3BFCA26E"/>
    <w:rsid w:val="3C0A8441"/>
    <w:rsid w:val="3C10788E"/>
    <w:rsid w:val="3C15B0C6"/>
    <w:rsid w:val="3C4301DC"/>
    <w:rsid w:val="3C58D414"/>
    <w:rsid w:val="3C61A7D1"/>
    <w:rsid w:val="3C8781D3"/>
    <w:rsid w:val="3C87B4A4"/>
    <w:rsid w:val="3C888A35"/>
    <w:rsid w:val="3C8BCCA1"/>
    <w:rsid w:val="3CCC9C26"/>
    <w:rsid w:val="3CE44A39"/>
    <w:rsid w:val="3CF9A915"/>
    <w:rsid w:val="3D1484D1"/>
    <w:rsid w:val="3D20BD25"/>
    <w:rsid w:val="3D221DA8"/>
    <w:rsid w:val="3D3B77DB"/>
    <w:rsid w:val="3D3EE42B"/>
    <w:rsid w:val="3D4440BD"/>
    <w:rsid w:val="3D593402"/>
    <w:rsid w:val="3D671497"/>
    <w:rsid w:val="3D6FE437"/>
    <w:rsid w:val="3D80D46C"/>
    <w:rsid w:val="3D89BD16"/>
    <w:rsid w:val="3D89FAC2"/>
    <w:rsid w:val="3D97DC52"/>
    <w:rsid w:val="3DA58004"/>
    <w:rsid w:val="3DBF61FF"/>
    <w:rsid w:val="3DE12A0F"/>
    <w:rsid w:val="3DEB1F3B"/>
    <w:rsid w:val="3E0376D4"/>
    <w:rsid w:val="3E1329A7"/>
    <w:rsid w:val="3E271B72"/>
    <w:rsid w:val="3E28EC72"/>
    <w:rsid w:val="3E4986CB"/>
    <w:rsid w:val="3E5C9E35"/>
    <w:rsid w:val="3E71EA08"/>
    <w:rsid w:val="3E909678"/>
    <w:rsid w:val="3EAA7DCE"/>
    <w:rsid w:val="3ED8F1FE"/>
    <w:rsid w:val="3EE22A1F"/>
    <w:rsid w:val="3F1EDAB7"/>
    <w:rsid w:val="3F286629"/>
    <w:rsid w:val="3F4CC97D"/>
    <w:rsid w:val="3F7E11CD"/>
    <w:rsid w:val="3F8651A9"/>
    <w:rsid w:val="3F8D6A4E"/>
    <w:rsid w:val="3FA0DB0F"/>
    <w:rsid w:val="3FBEE152"/>
    <w:rsid w:val="40328A1D"/>
    <w:rsid w:val="4061F692"/>
    <w:rsid w:val="408AB421"/>
    <w:rsid w:val="40A3160F"/>
    <w:rsid w:val="40C46860"/>
    <w:rsid w:val="40C7C8DA"/>
    <w:rsid w:val="40D2DCD6"/>
    <w:rsid w:val="40D5CB70"/>
    <w:rsid w:val="411AFECD"/>
    <w:rsid w:val="412AB85E"/>
    <w:rsid w:val="413A5506"/>
    <w:rsid w:val="41618953"/>
    <w:rsid w:val="417B8691"/>
    <w:rsid w:val="41809B65"/>
    <w:rsid w:val="419FDE95"/>
    <w:rsid w:val="41C89807"/>
    <w:rsid w:val="41EE06E7"/>
    <w:rsid w:val="41FA23FD"/>
    <w:rsid w:val="42027F17"/>
    <w:rsid w:val="4207C6BC"/>
    <w:rsid w:val="420D23D4"/>
    <w:rsid w:val="4210ED12"/>
    <w:rsid w:val="421205D7"/>
    <w:rsid w:val="4224901E"/>
    <w:rsid w:val="422EAE76"/>
    <w:rsid w:val="423DEA51"/>
    <w:rsid w:val="4256D545"/>
    <w:rsid w:val="425B52E4"/>
    <w:rsid w:val="42792465"/>
    <w:rsid w:val="4282E183"/>
    <w:rsid w:val="429D1D8D"/>
    <w:rsid w:val="429E3F44"/>
    <w:rsid w:val="42A29562"/>
    <w:rsid w:val="42A59457"/>
    <w:rsid w:val="42ACB3BA"/>
    <w:rsid w:val="4321D333"/>
    <w:rsid w:val="43441DC9"/>
    <w:rsid w:val="434690D9"/>
    <w:rsid w:val="434CB7F7"/>
    <w:rsid w:val="43510757"/>
    <w:rsid w:val="435408ED"/>
    <w:rsid w:val="43568B6A"/>
    <w:rsid w:val="43679AE6"/>
    <w:rsid w:val="43A9C3FE"/>
    <w:rsid w:val="43AE03F1"/>
    <w:rsid w:val="43CF014B"/>
    <w:rsid w:val="43EDF579"/>
    <w:rsid w:val="43F83FE4"/>
    <w:rsid w:val="441F4919"/>
    <w:rsid w:val="44253D66"/>
    <w:rsid w:val="442C6761"/>
    <w:rsid w:val="4434F6F7"/>
    <w:rsid w:val="44357186"/>
    <w:rsid w:val="4440C2EB"/>
    <w:rsid w:val="444D4465"/>
    <w:rsid w:val="44501E0D"/>
    <w:rsid w:val="446D98EC"/>
    <w:rsid w:val="4478B838"/>
    <w:rsid w:val="447B47EE"/>
    <w:rsid w:val="447D1B8F"/>
    <w:rsid w:val="4483C159"/>
    <w:rsid w:val="448F45FC"/>
    <w:rsid w:val="44913D8A"/>
    <w:rsid w:val="449C6E2C"/>
    <w:rsid w:val="44A245D3"/>
    <w:rsid w:val="44A73F69"/>
    <w:rsid w:val="44CEACD8"/>
    <w:rsid w:val="44D2B33C"/>
    <w:rsid w:val="44E3B0AA"/>
    <w:rsid w:val="44F8C052"/>
    <w:rsid w:val="44FBAA17"/>
    <w:rsid w:val="4504F913"/>
    <w:rsid w:val="450A5BF6"/>
    <w:rsid w:val="45116E8D"/>
    <w:rsid w:val="4511A671"/>
    <w:rsid w:val="453E6A64"/>
    <w:rsid w:val="45473763"/>
    <w:rsid w:val="455FC373"/>
    <w:rsid w:val="456685E3"/>
    <w:rsid w:val="45702E81"/>
    <w:rsid w:val="4580570E"/>
    <w:rsid w:val="4590F3AF"/>
    <w:rsid w:val="4595DD6B"/>
    <w:rsid w:val="45BFA16E"/>
    <w:rsid w:val="45C7CC5D"/>
    <w:rsid w:val="45CBC397"/>
    <w:rsid w:val="45D1B7E4"/>
    <w:rsid w:val="45E6E84F"/>
    <w:rsid w:val="45E71ADD"/>
    <w:rsid w:val="45EE16DC"/>
    <w:rsid w:val="4626E710"/>
    <w:rsid w:val="462A0DFB"/>
    <w:rsid w:val="462BDADE"/>
    <w:rsid w:val="464B22E3"/>
    <w:rsid w:val="46570B7D"/>
    <w:rsid w:val="466DA424"/>
    <w:rsid w:val="467EB7BD"/>
    <w:rsid w:val="468EB90C"/>
    <w:rsid w:val="46BD878E"/>
    <w:rsid w:val="46D52217"/>
    <w:rsid w:val="46E45DF2"/>
    <w:rsid w:val="46EA5282"/>
    <w:rsid w:val="46EC0EBF"/>
    <w:rsid w:val="46F20CF4"/>
    <w:rsid w:val="47265B6C"/>
    <w:rsid w:val="472954E1"/>
    <w:rsid w:val="4735704C"/>
    <w:rsid w:val="473F56C0"/>
    <w:rsid w:val="475A75B0"/>
    <w:rsid w:val="475C46F3"/>
    <w:rsid w:val="475D71C6"/>
    <w:rsid w:val="476BE39B"/>
    <w:rsid w:val="476D5A49"/>
    <w:rsid w:val="4775D3B4"/>
    <w:rsid w:val="478BD42B"/>
    <w:rsid w:val="479951C4"/>
    <w:rsid w:val="47A36F29"/>
    <w:rsid w:val="47A59A7B"/>
    <w:rsid w:val="47A9DA6E"/>
    <w:rsid w:val="47B18315"/>
    <w:rsid w:val="47B9A64B"/>
    <w:rsid w:val="47C7554D"/>
    <w:rsid w:val="47C9385B"/>
    <w:rsid w:val="47D6B637"/>
    <w:rsid w:val="47F67A04"/>
    <w:rsid w:val="4801EE76"/>
    <w:rsid w:val="4803B20E"/>
    <w:rsid w:val="483A6E16"/>
    <w:rsid w:val="485DDFE3"/>
    <w:rsid w:val="487087C3"/>
    <w:rsid w:val="4880471F"/>
    <w:rsid w:val="488F3E5E"/>
    <w:rsid w:val="48952E8E"/>
    <w:rsid w:val="489B3248"/>
    <w:rsid w:val="489EB385"/>
    <w:rsid w:val="48ABBF7C"/>
    <w:rsid w:val="48B359B1"/>
    <w:rsid w:val="48BE34D6"/>
    <w:rsid w:val="48F126A5"/>
    <w:rsid w:val="4900E036"/>
    <w:rsid w:val="4908BAB3"/>
    <w:rsid w:val="49192DA4"/>
    <w:rsid w:val="4920ED6C"/>
    <w:rsid w:val="492BD329"/>
    <w:rsid w:val="49302947"/>
    <w:rsid w:val="4937327F"/>
    <w:rsid w:val="493E4E46"/>
    <w:rsid w:val="494335CE"/>
    <w:rsid w:val="4944C4DB"/>
    <w:rsid w:val="4947312D"/>
    <w:rsid w:val="494C1330"/>
    <w:rsid w:val="494FAA98"/>
    <w:rsid w:val="49559EE5"/>
    <w:rsid w:val="49647BDC"/>
    <w:rsid w:val="49722ADE"/>
    <w:rsid w:val="498565AC"/>
    <w:rsid w:val="49C72DF7"/>
    <w:rsid w:val="49DBA5E4"/>
    <w:rsid w:val="49F5F19E"/>
    <w:rsid w:val="49FBE62E"/>
    <w:rsid w:val="4A14F443"/>
    <w:rsid w:val="4A1C4956"/>
    <w:rsid w:val="4A2BD908"/>
    <w:rsid w:val="4A326F22"/>
    <w:rsid w:val="4A401E24"/>
    <w:rsid w:val="4A62957D"/>
    <w:rsid w:val="4A691542"/>
    <w:rsid w:val="4A759511"/>
    <w:rsid w:val="4A8F5596"/>
    <w:rsid w:val="4AE0346F"/>
    <w:rsid w:val="4AF2B607"/>
    <w:rsid w:val="4AFBEB87"/>
    <w:rsid w:val="4B1AAE22"/>
    <w:rsid w:val="4B32062F"/>
    <w:rsid w:val="4B52EE54"/>
    <w:rsid w:val="4B5FA511"/>
    <w:rsid w:val="4B71448F"/>
    <w:rsid w:val="4B786E47"/>
    <w:rsid w:val="4B91DEE8"/>
    <w:rsid w:val="4B94E92D"/>
    <w:rsid w:val="4B9F77BF"/>
    <w:rsid w:val="4BA9D855"/>
    <w:rsid w:val="4BB76694"/>
    <w:rsid w:val="4BBEB4E9"/>
    <w:rsid w:val="4BD2FA48"/>
    <w:rsid w:val="4BDDD1D6"/>
    <w:rsid w:val="4BEA51A5"/>
    <w:rsid w:val="4C0B3FFF"/>
    <w:rsid w:val="4C3611C2"/>
    <w:rsid w:val="4C51C8DA"/>
    <w:rsid w:val="4C565887"/>
    <w:rsid w:val="4C63D4B8"/>
    <w:rsid w:val="4C6B29CB"/>
    <w:rsid w:val="4C72DDC2"/>
    <w:rsid w:val="4C777807"/>
    <w:rsid w:val="4C8AAB1C"/>
    <w:rsid w:val="4CC669EA"/>
    <w:rsid w:val="4CCEA9C6"/>
    <w:rsid w:val="4D06EF7D"/>
    <w:rsid w:val="4D1669FA"/>
    <w:rsid w:val="4D266F66"/>
    <w:rsid w:val="4D50ABC9"/>
    <w:rsid w:val="4D8167F1"/>
    <w:rsid w:val="4D82308F"/>
    <w:rsid w:val="4D88F9BD"/>
    <w:rsid w:val="4D9CA3CA"/>
    <w:rsid w:val="4DAD5D11"/>
    <w:rsid w:val="4DAF93F6"/>
    <w:rsid w:val="4DBB3EE4"/>
    <w:rsid w:val="4DD99BDD"/>
    <w:rsid w:val="4DE1EEBA"/>
    <w:rsid w:val="4DFA4186"/>
    <w:rsid w:val="4DFFD031"/>
    <w:rsid w:val="4E124C49"/>
    <w:rsid w:val="4E6A85BA"/>
    <w:rsid w:val="4E794E31"/>
    <w:rsid w:val="4E89322A"/>
    <w:rsid w:val="4EBA85CA"/>
    <w:rsid w:val="4ECF570E"/>
    <w:rsid w:val="4ED37A5B"/>
    <w:rsid w:val="4ED67671"/>
    <w:rsid w:val="4EF040DE"/>
    <w:rsid w:val="4EFB269B"/>
    <w:rsid w:val="4F08D59D"/>
    <w:rsid w:val="4F1422E5"/>
    <w:rsid w:val="4F28F3E6"/>
    <w:rsid w:val="4F3D1699"/>
    <w:rsid w:val="4F3D8284"/>
    <w:rsid w:val="4F438221"/>
    <w:rsid w:val="4F456ECC"/>
    <w:rsid w:val="4F6F3A88"/>
    <w:rsid w:val="4F762B37"/>
    <w:rsid w:val="4F85E442"/>
    <w:rsid w:val="4FC37410"/>
    <w:rsid w:val="4FC54510"/>
    <w:rsid w:val="4FC876D6"/>
    <w:rsid w:val="4FD3A35B"/>
    <w:rsid w:val="4FEDEC74"/>
    <w:rsid w:val="4FFBF5C8"/>
    <w:rsid w:val="5006D768"/>
    <w:rsid w:val="500B6B32"/>
    <w:rsid w:val="5022356C"/>
    <w:rsid w:val="502D4968"/>
    <w:rsid w:val="5054E9D2"/>
    <w:rsid w:val="50737A4C"/>
    <w:rsid w:val="5078DD2F"/>
    <w:rsid w:val="507EC026"/>
    <w:rsid w:val="5099F217"/>
    <w:rsid w:val="509C610A"/>
    <w:rsid w:val="50B6DCF4"/>
    <w:rsid w:val="50C54AAC"/>
    <w:rsid w:val="50EC53E1"/>
    <w:rsid w:val="511035E8"/>
    <w:rsid w:val="51331C13"/>
    <w:rsid w:val="51358756"/>
    <w:rsid w:val="513B626A"/>
    <w:rsid w:val="51409801"/>
    <w:rsid w:val="515C9815"/>
    <w:rsid w:val="516522D6"/>
    <w:rsid w:val="5172CDBB"/>
    <w:rsid w:val="517D7A2C"/>
    <w:rsid w:val="51891B08"/>
    <w:rsid w:val="5198762A"/>
    <w:rsid w:val="51A3D769"/>
    <w:rsid w:val="51A51084"/>
    <w:rsid w:val="51A5B90F"/>
    <w:rsid w:val="51B6B67D"/>
    <w:rsid w:val="51BF50AB"/>
    <w:rsid w:val="51EE313B"/>
    <w:rsid w:val="51FFB413"/>
    <w:rsid w:val="521F72CD"/>
    <w:rsid w:val="5236271F"/>
    <w:rsid w:val="52379F0B"/>
    <w:rsid w:val="52423134"/>
    <w:rsid w:val="524C87E2"/>
    <w:rsid w:val="5271F13D"/>
    <w:rsid w:val="527637EE"/>
    <w:rsid w:val="5278BA6B"/>
    <w:rsid w:val="529F32E6"/>
    <w:rsid w:val="52A847E6"/>
    <w:rsid w:val="52A9E77D"/>
    <w:rsid w:val="52C49DEC"/>
    <w:rsid w:val="52D94BCC"/>
    <w:rsid w:val="52EB5E25"/>
    <w:rsid w:val="52EE0823"/>
    <w:rsid w:val="530AC855"/>
    <w:rsid w:val="531A1001"/>
    <w:rsid w:val="532BDB92"/>
    <w:rsid w:val="533E1383"/>
    <w:rsid w:val="534535C5"/>
    <w:rsid w:val="53726618"/>
    <w:rsid w:val="53755B70"/>
    <w:rsid w:val="5394A9F0"/>
    <w:rsid w:val="539B404D"/>
    <w:rsid w:val="53A8EF4F"/>
    <w:rsid w:val="53BDF364"/>
    <w:rsid w:val="53BEE4EB"/>
    <w:rsid w:val="53F53B51"/>
    <w:rsid w:val="53FAF330"/>
    <w:rsid w:val="5409B381"/>
    <w:rsid w:val="540C71EB"/>
    <w:rsid w:val="540D34BE"/>
    <w:rsid w:val="541BE69D"/>
    <w:rsid w:val="54696664"/>
    <w:rsid w:val="5481F274"/>
    <w:rsid w:val="54B43BB8"/>
    <w:rsid w:val="54C0F516"/>
    <w:rsid w:val="550949DE"/>
    <w:rsid w:val="550D1DB4"/>
    <w:rsid w:val="5562208A"/>
    <w:rsid w:val="55673C1C"/>
    <w:rsid w:val="55793A7E"/>
    <w:rsid w:val="5582C633"/>
    <w:rsid w:val="5586524B"/>
    <w:rsid w:val="558FA054"/>
    <w:rsid w:val="559A8D12"/>
    <w:rsid w:val="55A01D25"/>
    <w:rsid w:val="55B6B047"/>
    <w:rsid w:val="55CF9F58"/>
    <w:rsid w:val="55E4709C"/>
    <w:rsid w:val="561B2887"/>
    <w:rsid w:val="56243D44"/>
    <w:rsid w:val="5629CBEF"/>
    <w:rsid w:val="562A3191"/>
    <w:rsid w:val="563749CB"/>
    <w:rsid w:val="56397EC2"/>
    <w:rsid w:val="5686BC4B"/>
    <w:rsid w:val="569B01AA"/>
    <w:rsid w:val="569EC1FB"/>
    <w:rsid w:val="56A6651D"/>
    <w:rsid w:val="56D27C68"/>
    <w:rsid w:val="56D9D17B"/>
    <w:rsid w:val="56F5BD0F"/>
    <w:rsid w:val="56FF4719"/>
    <w:rsid w:val="57006021"/>
    <w:rsid w:val="5718A905"/>
    <w:rsid w:val="57426D08"/>
    <w:rsid w:val="5743DFDC"/>
    <w:rsid w:val="57443E4B"/>
    <w:rsid w:val="575B78BF"/>
    <w:rsid w:val="578EEBDB"/>
    <w:rsid w:val="57919EF5"/>
    <w:rsid w:val="57A492FB"/>
    <w:rsid w:val="57A99862"/>
    <w:rsid w:val="57AFCEED"/>
    <w:rsid w:val="57B6FD72"/>
    <w:rsid w:val="57EBED8D"/>
    <w:rsid w:val="57F92742"/>
    <w:rsid w:val="57F95868"/>
    <w:rsid w:val="5830A055"/>
    <w:rsid w:val="58386C60"/>
    <w:rsid w:val="5839F939"/>
    <w:rsid w:val="58431C6D"/>
    <w:rsid w:val="5867298C"/>
    <w:rsid w:val="587587D7"/>
    <w:rsid w:val="5889DCA3"/>
    <w:rsid w:val="588FD0F0"/>
    <w:rsid w:val="5890C277"/>
    <w:rsid w:val="58A8C2A2"/>
    <w:rsid w:val="58AA0004"/>
    <w:rsid w:val="58AA5BBE"/>
    <w:rsid w:val="58AC534C"/>
    <w:rsid w:val="58AF5241"/>
    <w:rsid w:val="58B3A85F"/>
    <w:rsid w:val="58DD0FB7"/>
    <w:rsid w:val="58E36F26"/>
    <w:rsid w:val="58E7AF19"/>
    <w:rsid w:val="58F23072"/>
    <w:rsid w:val="59148AE2"/>
    <w:rsid w:val="59334BD2"/>
    <w:rsid w:val="5941B98A"/>
    <w:rsid w:val="595675E1"/>
    <w:rsid w:val="59604954"/>
    <w:rsid w:val="59687B01"/>
    <w:rsid w:val="597F39A8"/>
    <w:rsid w:val="598A3DF9"/>
    <w:rsid w:val="59C48EC3"/>
    <w:rsid w:val="59DF5175"/>
    <w:rsid w:val="59E27CC0"/>
    <w:rsid w:val="59EF3C99"/>
    <w:rsid w:val="5A01FDCE"/>
    <w:rsid w:val="5A2CF77F"/>
    <w:rsid w:val="5A343388"/>
    <w:rsid w:val="5A41B3D6"/>
    <w:rsid w:val="5A57024F"/>
    <w:rsid w:val="5A6081C1"/>
    <w:rsid w:val="5A667651"/>
    <w:rsid w:val="5A69A7D4"/>
    <w:rsid w:val="5A768238"/>
    <w:rsid w:val="5A829986"/>
    <w:rsid w:val="5A8D7FF3"/>
    <w:rsid w:val="5A904888"/>
    <w:rsid w:val="5A96A556"/>
    <w:rsid w:val="5A9903E6"/>
    <w:rsid w:val="5AA37FBA"/>
    <w:rsid w:val="5AA62C16"/>
    <w:rsid w:val="5AB2035A"/>
    <w:rsid w:val="5AC8C3EF"/>
    <w:rsid w:val="5B056801"/>
    <w:rsid w:val="5B19FCD7"/>
    <w:rsid w:val="5B4EBBCC"/>
    <w:rsid w:val="5B59108C"/>
    <w:rsid w:val="5B6A7701"/>
    <w:rsid w:val="5B716825"/>
    <w:rsid w:val="5B758B72"/>
    <w:rsid w:val="5BC9137D"/>
    <w:rsid w:val="5BCF2212"/>
    <w:rsid w:val="5BDB75CE"/>
    <w:rsid w:val="5BDBD4B2"/>
    <w:rsid w:val="5C066A6C"/>
    <w:rsid w:val="5C069D3D"/>
    <w:rsid w:val="5C232936"/>
    <w:rsid w:val="5C37307C"/>
    <w:rsid w:val="5C437EB8"/>
    <w:rsid w:val="5C68514B"/>
    <w:rsid w:val="5C8A85B6"/>
    <w:rsid w:val="5C9AF0C4"/>
    <w:rsid w:val="5CA45F90"/>
    <w:rsid w:val="5CB00AC1"/>
    <w:rsid w:val="5CCB194E"/>
    <w:rsid w:val="5CD82640"/>
    <w:rsid w:val="5CE2CAFD"/>
    <w:rsid w:val="5CEC4ADC"/>
    <w:rsid w:val="5CEE1BDC"/>
    <w:rsid w:val="5CF4106C"/>
    <w:rsid w:val="5D0B4AE0"/>
    <w:rsid w:val="5D148301"/>
    <w:rsid w:val="5D17B4C7"/>
    <w:rsid w:val="5D3E7221"/>
    <w:rsid w:val="5D5F1EC6"/>
    <w:rsid w:val="5D60431E"/>
    <w:rsid w:val="5D609D70"/>
    <w:rsid w:val="5D7C5FD8"/>
    <w:rsid w:val="5DA7C9C3"/>
    <w:rsid w:val="5DBC9B07"/>
    <w:rsid w:val="5DD4CE03"/>
    <w:rsid w:val="5DDC82AA"/>
    <w:rsid w:val="5DE9FE6E"/>
    <w:rsid w:val="5E0C0F32"/>
    <w:rsid w:val="5E3AA04B"/>
    <w:rsid w:val="5E442C00"/>
    <w:rsid w:val="5E4CB6C1"/>
    <w:rsid w:val="5E5E8302"/>
    <w:rsid w:val="5E679DCD"/>
    <w:rsid w:val="5EA4F032"/>
    <w:rsid w:val="5EA8716F"/>
    <w:rsid w:val="5EB8B6E5"/>
    <w:rsid w:val="5EBB25D8"/>
    <w:rsid w:val="5EC6CE68"/>
    <w:rsid w:val="5EDA7875"/>
    <w:rsid w:val="5EF4F042"/>
    <w:rsid w:val="5F12A093"/>
    <w:rsid w:val="5F177088"/>
    <w:rsid w:val="5F1FF636"/>
    <w:rsid w:val="5F22EB8E"/>
    <w:rsid w:val="5F381631"/>
    <w:rsid w:val="5F628E95"/>
    <w:rsid w:val="5F631BB8"/>
    <w:rsid w:val="5F755929"/>
    <w:rsid w:val="5F7723AE"/>
    <w:rsid w:val="5F8D6F3C"/>
    <w:rsid w:val="5FD4DD58"/>
    <w:rsid w:val="5FD7E79D"/>
    <w:rsid w:val="5FDAA03C"/>
    <w:rsid w:val="5FE196B6"/>
    <w:rsid w:val="5FF0D291"/>
    <w:rsid w:val="5FF8B4C7"/>
    <w:rsid w:val="60060977"/>
    <w:rsid w:val="601F3D1C"/>
    <w:rsid w:val="60209958"/>
    <w:rsid w:val="602CAD0A"/>
    <w:rsid w:val="602E1589"/>
    <w:rsid w:val="602F764F"/>
    <w:rsid w:val="603AB65E"/>
    <w:rsid w:val="603E337E"/>
    <w:rsid w:val="604174B1"/>
    <w:rsid w:val="60525579"/>
    <w:rsid w:val="607DF235"/>
    <w:rsid w:val="608778D2"/>
    <w:rsid w:val="60928DC9"/>
    <w:rsid w:val="60ABC498"/>
    <w:rsid w:val="60BDB38D"/>
    <w:rsid w:val="60C1FA3E"/>
    <w:rsid w:val="60D94DFF"/>
    <w:rsid w:val="60F7960B"/>
    <w:rsid w:val="60FC73F1"/>
    <w:rsid w:val="610448EE"/>
    <w:rsid w:val="6105A971"/>
    <w:rsid w:val="61064B81"/>
    <w:rsid w:val="611095EC"/>
    <w:rsid w:val="61419DB1"/>
    <w:rsid w:val="61520B9E"/>
    <w:rsid w:val="61522844"/>
    <w:rsid w:val="61558CDB"/>
    <w:rsid w:val="617A717C"/>
    <w:rsid w:val="617B0279"/>
    <w:rsid w:val="61932EB7"/>
    <w:rsid w:val="61971F33"/>
    <w:rsid w:val="61A20BAE"/>
    <w:rsid w:val="61A914E6"/>
    <w:rsid w:val="61C4000F"/>
    <w:rsid w:val="61E7029D"/>
    <w:rsid w:val="61FB003E"/>
    <w:rsid w:val="620C783B"/>
    <w:rsid w:val="621FE8B9"/>
    <w:rsid w:val="6223B2F2"/>
    <w:rsid w:val="62258693"/>
    <w:rsid w:val="62289BB3"/>
    <w:rsid w:val="624B7B8D"/>
    <w:rsid w:val="62B0A266"/>
    <w:rsid w:val="62B3B0C8"/>
    <w:rsid w:val="62B91930"/>
    <w:rsid w:val="62D027D4"/>
    <w:rsid w:val="62E2E4EC"/>
    <w:rsid w:val="63131434"/>
    <w:rsid w:val="632B0DA1"/>
    <w:rsid w:val="6336B8D2"/>
    <w:rsid w:val="634EE510"/>
    <w:rsid w:val="6353085D"/>
    <w:rsid w:val="6354D95D"/>
    <w:rsid w:val="635D435B"/>
    <w:rsid w:val="6367A87B"/>
    <w:rsid w:val="6369DD72"/>
    <w:rsid w:val="637573B6"/>
    <w:rsid w:val="63B390D1"/>
    <w:rsid w:val="63B68F16"/>
    <w:rsid w:val="63B951E0"/>
    <w:rsid w:val="63D9B508"/>
    <w:rsid w:val="63E05AD2"/>
    <w:rsid w:val="63EBACA4"/>
    <w:rsid w:val="6418397F"/>
    <w:rsid w:val="6451F05F"/>
    <w:rsid w:val="647DB971"/>
    <w:rsid w:val="648FFABC"/>
    <w:rsid w:val="6492F014"/>
    <w:rsid w:val="64B39F5A"/>
    <w:rsid w:val="64BC5CEC"/>
    <w:rsid w:val="64C0DF1D"/>
    <w:rsid w:val="64D9F712"/>
    <w:rsid w:val="64EEA630"/>
    <w:rsid w:val="64F01CDE"/>
    <w:rsid w:val="64F9FEC8"/>
    <w:rsid w:val="650D5DF0"/>
    <w:rsid w:val="65265281"/>
    <w:rsid w:val="65340DC6"/>
    <w:rsid w:val="65401CEE"/>
    <w:rsid w:val="65417F5F"/>
    <w:rsid w:val="654DD2AE"/>
    <w:rsid w:val="6550FDF9"/>
    <w:rsid w:val="65641BDE"/>
    <w:rsid w:val="6578F872"/>
    <w:rsid w:val="6597883C"/>
    <w:rsid w:val="659EA0E1"/>
    <w:rsid w:val="65A045CE"/>
    <w:rsid w:val="65A8EB4C"/>
    <w:rsid w:val="65B57639"/>
    <w:rsid w:val="65BFC71F"/>
    <w:rsid w:val="65DD0C4E"/>
    <w:rsid w:val="65F0554B"/>
    <w:rsid w:val="65F11ABF"/>
    <w:rsid w:val="65F7AA5E"/>
    <w:rsid w:val="660AAD48"/>
    <w:rsid w:val="66208493"/>
    <w:rsid w:val="66374528"/>
    <w:rsid w:val="6644E992"/>
    <w:rsid w:val="664F55B6"/>
    <w:rsid w:val="668BA53E"/>
    <w:rsid w:val="668E67C5"/>
    <w:rsid w:val="66A8A171"/>
    <w:rsid w:val="66AAA542"/>
    <w:rsid w:val="66AE95BE"/>
    <w:rsid w:val="66B22909"/>
    <w:rsid w:val="66B2EBDC"/>
    <w:rsid w:val="66C126C3"/>
    <w:rsid w:val="66C6209C"/>
    <w:rsid w:val="66FBDA05"/>
    <w:rsid w:val="672B622A"/>
    <w:rsid w:val="673CD9FD"/>
    <w:rsid w:val="6769D73C"/>
    <w:rsid w:val="676EE0C0"/>
    <w:rsid w:val="6778B433"/>
    <w:rsid w:val="677E7D68"/>
    <w:rsid w:val="67AECE6E"/>
    <w:rsid w:val="67C36206"/>
    <w:rsid w:val="67CAF1A3"/>
    <w:rsid w:val="67E15C03"/>
    <w:rsid w:val="67E35391"/>
    <w:rsid w:val="6803D144"/>
    <w:rsid w:val="680BFAF5"/>
    <w:rsid w:val="68218D95"/>
    <w:rsid w:val="682930B7"/>
    <w:rsid w:val="6836BEF6"/>
    <w:rsid w:val="68567DB0"/>
    <w:rsid w:val="686945A3"/>
    <w:rsid w:val="687A4D66"/>
    <w:rsid w:val="687B7E01"/>
    <w:rsid w:val="68944B54"/>
    <w:rsid w:val="68974B44"/>
    <w:rsid w:val="689B3078"/>
    <w:rsid w:val="68B4C8C4"/>
    <w:rsid w:val="68B7253C"/>
    <w:rsid w:val="68E5996C"/>
    <w:rsid w:val="68EE12D7"/>
    <w:rsid w:val="68EF420A"/>
    <w:rsid w:val="69242CCF"/>
    <w:rsid w:val="6948B7A4"/>
    <w:rsid w:val="696CAFD6"/>
    <w:rsid w:val="697404E9"/>
    <w:rsid w:val="697D6405"/>
    <w:rsid w:val="69B07842"/>
    <w:rsid w:val="69BB0016"/>
    <w:rsid w:val="69BFBA2B"/>
    <w:rsid w:val="69C8A2D5"/>
    <w:rsid w:val="69CA7418"/>
    <w:rsid w:val="69CB3ECE"/>
    <w:rsid w:val="69D61F06"/>
    <w:rsid w:val="69E5D1D9"/>
    <w:rsid w:val="69F88642"/>
    <w:rsid w:val="6A27381E"/>
    <w:rsid w:val="6A31AF4C"/>
    <w:rsid w:val="6A406EED"/>
    <w:rsid w:val="6A4C21D7"/>
    <w:rsid w:val="6A819206"/>
    <w:rsid w:val="6A916CC7"/>
    <w:rsid w:val="6AA776E3"/>
    <w:rsid w:val="6AAF87CD"/>
    <w:rsid w:val="6ABD0E96"/>
    <w:rsid w:val="6AE6B314"/>
    <w:rsid w:val="6AEF5942"/>
    <w:rsid w:val="6AF4B46C"/>
    <w:rsid w:val="6AFC980A"/>
    <w:rsid w:val="6B16DB9E"/>
    <w:rsid w:val="6B196B54"/>
    <w:rsid w:val="6B32568B"/>
    <w:rsid w:val="6B5B57FE"/>
    <w:rsid w:val="6B7ED51B"/>
    <w:rsid w:val="6B918DA1"/>
    <w:rsid w:val="6BA18832"/>
    <w:rsid w:val="6BA279B9"/>
    <w:rsid w:val="6BBA4055"/>
    <w:rsid w:val="6BE89E9D"/>
    <w:rsid w:val="6C163F6D"/>
    <w:rsid w:val="6C45FF76"/>
    <w:rsid w:val="6C52F63D"/>
    <w:rsid w:val="6C9E2FF5"/>
    <w:rsid w:val="6CA161BB"/>
    <w:rsid w:val="6CA7B4EC"/>
    <w:rsid w:val="6CA97C04"/>
    <w:rsid w:val="6CAB2F4F"/>
    <w:rsid w:val="6CB691E3"/>
    <w:rsid w:val="6CBA6D72"/>
    <w:rsid w:val="6CBC8673"/>
    <w:rsid w:val="6CD77BB3"/>
    <w:rsid w:val="6CF0B282"/>
    <w:rsid w:val="6D17961F"/>
    <w:rsid w:val="6D23C1A7"/>
    <w:rsid w:val="6D2FE320"/>
    <w:rsid w:val="6D567C1B"/>
    <w:rsid w:val="6D68F175"/>
    <w:rsid w:val="6D698177"/>
    <w:rsid w:val="6DA19A28"/>
    <w:rsid w:val="6DA4CBEE"/>
    <w:rsid w:val="6DB4AB84"/>
    <w:rsid w:val="6DB75218"/>
    <w:rsid w:val="6DCE97AA"/>
    <w:rsid w:val="6DEEAA65"/>
    <w:rsid w:val="6DF5AB77"/>
    <w:rsid w:val="6E57294C"/>
    <w:rsid w:val="6E70E776"/>
    <w:rsid w:val="6E7F7892"/>
    <w:rsid w:val="6E841C36"/>
    <w:rsid w:val="6E87EF5C"/>
    <w:rsid w:val="6EA20845"/>
    <w:rsid w:val="6EAF3220"/>
    <w:rsid w:val="6EBD6649"/>
    <w:rsid w:val="6F159C90"/>
    <w:rsid w:val="6F21DE89"/>
    <w:rsid w:val="6F228DD2"/>
    <w:rsid w:val="6F421340"/>
    <w:rsid w:val="6F4F04F4"/>
    <w:rsid w:val="6F6840D6"/>
    <w:rsid w:val="6F7280A9"/>
    <w:rsid w:val="6F8FE7FE"/>
    <w:rsid w:val="6F907FB9"/>
    <w:rsid w:val="6F9704C0"/>
    <w:rsid w:val="6FA3DEE1"/>
    <w:rsid w:val="6FAD37C5"/>
    <w:rsid w:val="6FC5D342"/>
    <w:rsid w:val="6FEB4F9E"/>
    <w:rsid w:val="6FF8FA83"/>
    <w:rsid w:val="70143523"/>
    <w:rsid w:val="70590584"/>
    <w:rsid w:val="707BDF29"/>
    <w:rsid w:val="70800276"/>
    <w:rsid w:val="70CB43E7"/>
    <w:rsid w:val="70D37DF8"/>
    <w:rsid w:val="70F6BC44"/>
    <w:rsid w:val="70F97ECB"/>
    <w:rsid w:val="71252245"/>
    <w:rsid w:val="7136DE69"/>
    <w:rsid w:val="7149D26F"/>
    <w:rsid w:val="714B8D87"/>
    <w:rsid w:val="715C9645"/>
    <w:rsid w:val="7171CD2B"/>
    <w:rsid w:val="71739E6E"/>
    <w:rsid w:val="71788B09"/>
    <w:rsid w:val="717F495C"/>
    <w:rsid w:val="71902A24"/>
    <w:rsid w:val="719A487C"/>
    <w:rsid w:val="71CB6438"/>
    <w:rsid w:val="71D2D167"/>
    <w:rsid w:val="71F56BF5"/>
    <w:rsid w:val="71FA6423"/>
    <w:rsid w:val="71FA96B1"/>
    <w:rsid w:val="721722AA"/>
    <w:rsid w:val="72578750"/>
    <w:rsid w:val="72A4E7FA"/>
    <w:rsid w:val="72D19B8A"/>
    <w:rsid w:val="72FDCE56"/>
    <w:rsid w:val="730DDBA5"/>
    <w:rsid w:val="73175B17"/>
    <w:rsid w:val="731D4F64"/>
    <w:rsid w:val="7340027B"/>
    <w:rsid w:val="73445899"/>
    <w:rsid w:val="7350A6D5"/>
    <w:rsid w:val="73782C82"/>
    <w:rsid w:val="737DA457"/>
    <w:rsid w:val="73894F88"/>
    <w:rsid w:val="738A410F"/>
    <w:rsid w:val="7398D03A"/>
    <w:rsid w:val="73BD5642"/>
    <w:rsid w:val="73C3C93B"/>
    <w:rsid w:val="73C59053"/>
    <w:rsid w:val="73E54E5D"/>
    <w:rsid w:val="73EE7711"/>
    <w:rsid w:val="73F4AD9C"/>
    <w:rsid w:val="740DFC7F"/>
    <w:rsid w:val="743854D8"/>
    <w:rsid w:val="743E69E8"/>
    <w:rsid w:val="743E762B"/>
    <w:rsid w:val="74403AE8"/>
    <w:rsid w:val="7462EDFF"/>
    <w:rsid w:val="746B40DC"/>
    <w:rsid w:val="747001AF"/>
    <w:rsid w:val="74939F8F"/>
    <w:rsid w:val="749C39BD"/>
    <w:rsid w:val="74AEAE1C"/>
    <w:rsid w:val="74B738DD"/>
    <w:rsid w:val="74C10C50"/>
    <w:rsid w:val="74F6C81C"/>
    <w:rsid w:val="752910A8"/>
    <w:rsid w:val="7529B420"/>
    <w:rsid w:val="75665832"/>
    <w:rsid w:val="758FF11D"/>
    <w:rsid w:val="75BAA310"/>
    <w:rsid w:val="75C3D61E"/>
    <w:rsid w:val="75C84DF5"/>
    <w:rsid w:val="75E38895"/>
    <w:rsid w:val="75F2658C"/>
    <w:rsid w:val="760A9CA5"/>
    <w:rsid w:val="7616B3F3"/>
    <w:rsid w:val="76287017"/>
    <w:rsid w:val="762DF189"/>
    <w:rsid w:val="76401E2A"/>
    <w:rsid w:val="7642B930"/>
    <w:rsid w:val="765399F8"/>
    <w:rsid w:val="76557D06"/>
    <w:rsid w:val="76761151"/>
    <w:rsid w:val="76815673"/>
    <w:rsid w:val="769AB81C"/>
    <w:rsid w:val="769AE334"/>
    <w:rsid w:val="76BE0D43"/>
    <w:rsid w:val="76C77177"/>
    <w:rsid w:val="76C9D937"/>
    <w:rsid w:val="76CBB828"/>
    <w:rsid w:val="76CE3AA5"/>
    <w:rsid w:val="76E6BFF7"/>
    <w:rsid w:val="76ED5654"/>
    <w:rsid w:val="771B35F0"/>
    <w:rsid w:val="77250493"/>
    <w:rsid w:val="7740DE5F"/>
    <w:rsid w:val="774B5B9B"/>
    <w:rsid w:val="775BC988"/>
    <w:rsid w:val="775F4AC5"/>
    <w:rsid w:val="7762140A"/>
    <w:rsid w:val="7784C063"/>
    <w:rsid w:val="7795A12B"/>
    <w:rsid w:val="77B1BDE5"/>
    <w:rsid w:val="77D04DAF"/>
    <w:rsid w:val="77E60D9B"/>
    <w:rsid w:val="77F944CD"/>
    <w:rsid w:val="7814D55F"/>
    <w:rsid w:val="78174B10"/>
    <w:rsid w:val="7821AFC3"/>
    <w:rsid w:val="7845FCEC"/>
    <w:rsid w:val="785B2D57"/>
    <w:rsid w:val="785F33BB"/>
    <w:rsid w:val="7861C371"/>
    <w:rsid w:val="789E2032"/>
    <w:rsid w:val="78A89D6E"/>
    <w:rsid w:val="78BF67EB"/>
    <w:rsid w:val="78D4DC3A"/>
    <w:rsid w:val="78E2259A"/>
    <w:rsid w:val="78E477E7"/>
    <w:rsid w:val="78F2332C"/>
    <w:rsid w:val="78F50CD4"/>
    <w:rsid w:val="7900B564"/>
    <w:rsid w:val="790A03B0"/>
    <w:rsid w:val="79101B61"/>
    <w:rsid w:val="794FECD6"/>
    <w:rsid w:val="79670145"/>
    <w:rsid w:val="796F780F"/>
    <w:rsid w:val="79739B5C"/>
    <w:rsid w:val="797A975B"/>
    <w:rsid w:val="798B94C9"/>
    <w:rsid w:val="79C30FCA"/>
    <w:rsid w:val="7A02C58F"/>
    <w:rsid w:val="7A04DE90"/>
    <w:rsid w:val="7A24926F"/>
    <w:rsid w:val="7A2BBC6A"/>
    <w:rsid w:val="7A2BE782"/>
    <w:rsid w:val="7A554EDA"/>
    <w:rsid w:val="7A5BAE49"/>
    <w:rsid w:val="7A783B3D"/>
    <w:rsid w:val="7AAD8EC6"/>
    <w:rsid w:val="7AB73DDF"/>
    <w:rsid w:val="7AB8CAB8"/>
    <w:rsid w:val="7ABCBCDF"/>
    <w:rsid w:val="7AE9F245"/>
    <w:rsid w:val="7AED240B"/>
    <w:rsid w:val="7B095D6B"/>
    <w:rsid w:val="7B0B3E1B"/>
    <w:rsid w:val="7B0C0769"/>
    <w:rsid w:val="7B1292EB"/>
    <w:rsid w:val="7B3DCBB0"/>
    <w:rsid w:val="7B514616"/>
    <w:rsid w:val="7B5E5308"/>
    <w:rsid w:val="7B6DD9C8"/>
    <w:rsid w:val="7B6FF286"/>
    <w:rsid w:val="7B80640F"/>
    <w:rsid w:val="7B90655E"/>
    <w:rsid w:val="7BB93F93"/>
    <w:rsid w:val="7BC05EF6"/>
    <w:rsid w:val="7BC786BD"/>
    <w:rsid w:val="7BCA7AAD"/>
    <w:rsid w:val="7BCC7453"/>
    <w:rsid w:val="7BE015F7"/>
    <w:rsid w:val="7BF4AACD"/>
    <w:rsid w:val="7BFA1335"/>
    <w:rsid w:val="7BFE6953"/>
    <w:rsid w:val="7C016848"/>
    <w:rsid w:val="7C05BE66"/>
    <w:rsid w:val="7C12DC6B"/>
    <w:rsid w:val="7C21AF0D"/>
    <w:rsid w:val="7C2A7131"/>
    <w:rsid w:val="7C4CB926"/>
    <w:rsid w:val="7C8765AA"/>
    <w:rsid w:val="7CB098F3"/>
    <w:rsid w:val="7CB4632C"/>
    <w:rsid w:val="7CC6FAEF"/>
    <w:rsid w:val="7CE5512A"/>
    <w:rsid w:val="7D0597EF"/>
    <w:rsid w:val="7D1D8A9E"/>
    <w:rsid w:val="7D4152A0"/>
    <w:rsid w:val="7D49C96A"/>
    <w:rsid w:val="7D5413D5"/>
    <w:rsid w:val="7D5C81F0"/>
    <w:rsid w:val="7D6B4E8C"/>
    <w:rsid w:val="7D739526"/>
    <w:rsid w:val="7D7BCC53"/>
    <w:rsid w:val="7D853B62"/>
    <w:rsid w:val="7D90CAE8"/>
    <w:rsid w:val="7DB88C58"/>
    <w:rsid w:val="7DC60889"/>
    <w:rsid w:val="7DE25E8F"/>
    <w:rsid w:val="7DEB19ED"/>
    <w:rsid w:val="7DFD5076"/>
    <w:rsid w:val="7E15BA8A"/>
    <w:rsid w:val="7E5F05EC"/>
    <w:rsid w:val="7E5FC4A2"/>
    <w:rsid w:val="7E740A01"/>
    <w:rsid w:val="7EA38CA1"/>
    <w:rsid w:val="7EA72EA1"/>
    <w:rsid w:val="7EAD8890"/>
    <w:rsid w:val="7EC37E2C"/>
    <w:rsid w:val="7EC447BD"/>
    <w:rsid w:val="7EC76EA8"/>
    <w:rsid w:val="7EC843CC"/>
    <w:rsid w:val="7EDF6ED3"/>
    <w:rsid w:val="7EEE8420"/>
    <w:rsid w:val="7EF30B64"/>
    <w:rsid w:val="7F073C43"/>
    <w:rsid w:val="7F1B2984"/>
    <w:rsid w:val="7F279788"/>
    <w:rsid w:val="7F311C7F"/>
    <w:rsid w:val="7F3ECB81"/>
    <w:rsid w:val="7F42BC40"/>
    <w:rsid w:val="7F54F3EE"/>
    <w:rsid w:val="7F588073"/>
    <w:rsid w:val="7F777434"/>
    <w:rsid w:val="7F7DC2D3"/>
    <w:rsid w:val="7F7E3D62"/>
    <w:rsid w:val="7F87E5BD"/>
    <w:rsid w:val="7F8D1DF5"/>
    <w:rsid w:val="7F9FDF2A"/>
    <w:rsid w:val="7FC4F0D1"/>
    <w:rsid w:val="7FD0CD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E688"/>
  <w15:chartTrackingRefBased/>
  <w15:docId w15:val="{DA31B844-4B69-40D8-BB5B-F55FF2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14"/>
    <w:rPr>
      <w:rFonts w:ascii="Times New Roman" w:hAnsi="Times New Roman"/>
      <w:sz w:val="24"/>
    </w:rPr>
  </w:style>
  <w:style w:type="paragraph" w:styleId="Heading1">
    <w:name w:val="heading 1"/>
    <w:basedOn w:val="Normal"/>
    <w:next w:val="Normal"/>
    <w:link w:val="Heading1Char"/>
    <w:uiPriority w:val="9"/>
    <w:qFormat/>
    <w:rsid w:val="00FD66D2"/>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0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F2D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B6"/>
    <w:pPr>
      <w:spacing w:after="120" w:line="360" w:lineRule="auto"/>
      <w:ind w:left="720"/>
      <w:contextualSpacing/>
    </w:pPr>
  </w:style>
  <w:style w:type="paragraph" w:styleId="CommentText">
    <w:name w:val="annotation text"/>
    <w:basedOn w:val="Normal"/>
    <w:link w:val="CommentTextChar"/>
    <w:uiPriority w:val="99"/>
    <w:semiHidden/>
    <w:unhideWhenUsed/>
    <w:rsid w:val="0054571A"/>
    <w:pPr>
      <w:spacing w:line="240" w:lineRule="auto"/>
    </w:pPr>
    <w:rPr>
      <w:sz w:val="20"/>
      <w:szCs w:val="20"/>
    </w:rPr>
  </w:style>
  <w:style w:type="character" w:customStyle="1" w:styleId="CommentTextChar">
    <w:name w:val="Comment Text Char"/>
    <w:basedOn w:val="DefaultParagraphFont"/>
    <w:link w:val="CommentText"/>
    <w:uiPriority w:val="99"/>
    <w:semiHidden/>
    <w:rsid w:val="0054571A"/>
    <w:rPr>
      <w:rFonts w:ascii="Times New Roman" w:hAnsi="Times New Roman"/>
      <w:sz w:val="20"/>
      <w:szCs w:val="20"/>
    </w:rPr>
  </w:style>
  <w:style w:type="character" w:styleId="CommentReference">
    <w:name w:val="annotation reference"/>
    <w:basedOn w:val="DefaultParagraphFont"/>
    <w:uiPriority w:val="99"/>
    <w:semiHidden/>
    <w:unhideWhenUsed/>
    <w:rsid w:val="0054571A"/>
    <w:rPr>
      <w:sz w:val="16"/>
      <w:szCs w:val="16"/>
    </w:rPr>
  </w:style>
  <w:style w:type="paragraph" w:styleId="Revision">
    <w:name w:val="Revision"/>
    <w:hidden/>
    <w:uiPriority w:val="99"/>
    <w:semiHidden/>
    <w:rsid w:val="002D345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D66D2"/>
    <w:rPr>
      <w:rFonts w:ascii="Times New Roman" w:eastAsiaTheme="majorEastAsia" w:hAnsi="Times New Roman" w:cstheme="majorBidi"/>
      <w:color w:val="000000" w:themeColor="text1"/>
      <w:sz w:val="32"/>
      <w:szCs w:val="32"/>
    </w:rPr>
  </w:style>
  <w:style w:type="paragraph" w:styleId="CommentSubject">
    <w:name w:val="annotation subject"/>
    <w:basedOn w:val="CommentText"/>
    <w:next w:val="CommentText"/>
    <w:link w:val="CommentSubjectChar"/>
    <w:uiPriority w:val="99"/>
    <w:semiHidden/>
    <w:unhideWhenUsed/>
    <w:rsid w:val="00495E6B"/>
    <w:rPr>
      <w:b/>
      <w:bCs/>
    </w:rPr>
  </w:style>
  <w:style w:type="character" w:customStyle="1" w:styleId="CommentSubjectChar">
    <w:name w:val="Comment Subject Char"/>
    <w:basedOn w:val="CommentTextChar"/>
    <w:link w:val="CommentSubject"/>
    <w:uiPriority w:val="99"/>
    <w:semiHidden/>
    <w:rsid w:val="00495E6B"/>
    <w:rPr>
      <w:rFonts w:ascii="Times New Roman" w:hAnsi="Times New Roman"/>
      <w:b/>
      <w:bCs/>
      <w:sz w:val="20"/>
      <w:szCs w:val="2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2D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2D0A"/>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DF2D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D0A"/>
    <w:rPr>
      <w:rFonts w:ascii="Times New Roman" w:hAnsi="Times New Roman"/>
      <w:sz w:val="20"/>
      <w:szCs w:val="20"/>
    </w:rPr>
  </w:style>
  <w:style w:type="character" w:styleId="FootnoteReference">
    <w:name w:val="footnote reference"/>
    <w:basedOn w:val="DefaultParagraphFont"/>
    <w:uiPriority w:val="99"/>
    <w:semiHidden/>
    <w:unhideWhenUsed/>
    <w:rsid w:val="00DF2D0A"/>
    <w:rPr>
      <w:vertAlign w:val="superscript"/>
    </w:rPr>
  </w:style>
  <w:style w:type="character" w:styleId="Hyperlink">
    <w:name w:val="Hyperlink"/>
    <w:basedOn w:val="DefaultParagraphFont"/>
    <w:uiPriority w:val="99"/>
    <w:unhideWhenUsed/>
    <w:rsid w:val="00DF2D0A"/>
    <w:rPr>
      <w:color w:val="0563C1" w:themeColor="hyperlink"/>
      <w:u w:val="single"/>
    </w:rPr>
  </w:style>
  <w:style w:type="character" w:styleId="UnresolvedMention">
    <w:name w:val="Unresolved Mention"/>
    <w:basedOn w:val="DefaultParagraphFont"/>
    <w:uiPriority w:val="99"/>
    <w:semiHidden/>
    <w:unhideWhenUsed/>
    <w:rsid w:val="00DF2D0A"/>
    <w:rPr>
      <w:color w:val="605E5C"/>
      <w:shd w:val="clear" w:color="auto" w:fill="E1DFDD"/>
    </w:rPr>
  </w:style>
  <w:style w:type="paragraph" w:styleId="TOCHeading">
    <w:name w:val="TOC Heading"/>
    <w:basedOn w:val="Heading1"/>
    <w:next w:val="Normal"/>
    <w:uiPriority w:val="39"/>
    <w:unhideWhenUsed/>
    <w:qFormat/>
    <w:rsid w:val="005D2954"/>
    <w:pPr>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5D2954"/>
    <w:pPr>
      <w:spacing w:after="100"/>
      <w:ind w:left="240"/>
    </w:pPr>
  </w:style>
  <w:style w:type="paragraph" w:styleId="TOC3">
    <w:name w:val="toc 3"/>
    <w:basedOn w:val="Normal"/>
    <w:next w:val="Normal"/>
    <w:autoRedefine/>
    <w:uiPriority w:val="39"/>
    <w:unhideWhenUsed/>
    <w:rsid w:val="005D2954"/>
    <w:pPr>
      <w:spacing w:after="100"/>
      <w:ind w:left="480"/>
    </w:pPr>
  </w:style>
  <w:style w:type="paragraph" w:styleId="Header">
    <w:name w:val="header"/>
    <w:basedOn w:val="Normal"/>
    <w:link w:val="HeaderChar"/>
    <w:uiPriority w:val="99"/>
    <w:unhideWhenUsed/>
    <w:rsid w:val="00372A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372A11"/>
    <w:rPr>
      <w:rFonts w:ascii="Times New Roman" w:hAnsi="Times New Roman"/>
      <w:sz w:val="24"/>
    </w:rPr>
  </w:style>
  <w:style w:type="paragraph" w:styleId="Footer">
    <w:name w:val="footer"/>
    <w:basedOn w:val="Normal"/>
    <w:link w:val="FooterChar"/>
    <w:uiPriority w:val="99"/>
    <w:unhideWhenUsed/>
    <w:rsid w:val="00372A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372A11"/>
    <w:rPr>
      <w:rFonts w:ascii="Times New Roman" w:hAnsi="Times New Roman"/>
      <w:sz w:val="24"/>
    </w:rPr>
  </w:style>
  <w:style w:type="character" w:styleId="FollowedHyperlink">
    <w:name w:val="FollowedHyperlink"/>
    <w:basedOn w:val="DefaultParagraphFont"/>
    <w:uiPriority w:val="99"/>
    <w:semiHidden/>
    <w:unhideWhenUsed/>
    <w:rsid w:val="00372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e38530b04e3c4723"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merriam-webster.com/dictionary/behavior" TargetMode="External"/><Relationship Id="rId1" Type="http://schemas.openxmlformats.org/officeDocument/2006/relationships/hyperlink" Target="https://www.merriam-webster.com/dictionary/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FF5B3-A8A3-4DA1-A488-C26FAF55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60</Pages>
  <Words>25401</Words>
  <Characters>144792</Characters>
  <Application>Microsoft Office Word</Application>
  <DocSecurity>0</DocSecurity>
  <Lines>1206</Lines>
  <Paragraphs>339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Koller</dc:creator>
  <cp:keywords/>
  <dc:description/>
  <cp:lastModifiedBy>Utku B. Demir</cp:lastModifiedBy>
  <cp:revision>4</cp:revision>
  <dcterms:created xsi:type="dcterms:W3CDTF">2022-04-20T08:20:00Z</dcterms:created>
  <dcterms:modified xsi:type="dcterms:W3CDTF">2022-04-22T07:48:00Z</dcterms:modified>
</cp:coreProperties>
</file>